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187F" w14:textId="744B19EB" w:rsidR="00E4002C" w:rsidRDefault="3EF9E37F" w:rsidP="031A6950">
      <w:pPr>
        <w:spacing w:after="0" w:line="240" w:lineRule="auto"/>
        <w:rPr>
          <w:rFonts w:ascii="Calibri" w:eastAsia="Calibri" w:hAnsi="Calibri" w:cs="Calibri"/>
        </w:rPr>
      </w:pPr>
      <w:r w:rsidRPr="5775F933">
        <w:rPr>
          <w:rFonts w:ascii="Calibri" w:eastAsia="Calibri" w:hAnsi="Calibri" w:cs="Calibri"/>
        </w:rPr>
        <w:t xml:space="preserve">All-cause Hospitalization </w:t>
      </w:r>
      <w:ins w:id="0" w:author="Mary Grace Bowring" w:date="2023-05-30T15:30:00Z">
        <w:r w:rsidR="585CAF34" w:rsidRPr="5775F933">
          <w:rPr>
            <w:rFonts w:ascii="Calibri" w:eastAsia="Calibri" w:hAnsi="Calibri" w:cs="Calibri"/>
          </w:rPr>
          <w:t xml:space="preserve">after nephrectomy </w:t>
        </w:r>
      </w:ins>
      <w:r w:rsidRPr="5775F933">
        <w:rPr>
          <w:rFonts w:ascii="Calibri" w:eastAsia="Calibri" w:hAnsi="Calibri" w:cs="Calibri"/>
        </w:rPr>
        <w:t>Among Live Kidney Donors</w:t>
      </w:r>
      <w:r w:rsidR="00D03DFD">
        <w:rPr>
          <w:rFonts w:ascii="Calibri" w:eastAsia="Calibri" w:hAnsi="Calibri" w:cs="Calibri"/>
        </w:rPr>
        <w:t xml:space="preserve">: </w:t>
      </w:r>
      <w:commentRangeStart w:id="1"/>
      <w:r w:rsidR="006B42B3">
        <w:rPr>
          <w:rFonts w:ascii="Calibri" w:eastAsia="Calibri" w:hAnsi="Calibri" w:cs="Calibri"/>
        </w:rPr>
        <w:t xml:space="preserve">Results from </w:t>
      </w:r>
      <w:r w:rsidR="00AD722C">
        <w:rPr>
          <w:rFonts w:ascii="Calibri" w:eastAsia="Calibri" w:hAnsi="Calibri" w:cs="Calibri"/>
        </w:rPr>
        <w:t xml:space="preserve">the </w:t>
      </w:r>
      <w:r w:rsidR="003370C1">
        <w:rPr>
          <w:rFonts w:ascii="Calibri" w:eastAsia="Calibri" w:hAnsi="Calibri" w:cs="Calibri"/>
        </w:rPr>
        <w:t xml:space="preserve">WHOLE Donor Study </w:t>
      </w:r>
      <w:r w:rsidRPr="5775F933">
        <w:rPr>
          <w:rFonts w:ascii="Calibri" w:eastAsia="Calibri" w:hAnsi="Calibri" w:cs="Calibri"/>
        </w:rPr>
        <w:t xml:space="preserve"> </w:t>
      </w:r>
      <w:del w:id="2" w:author="Mary Grace Bowring" w:date="2023-05-30T15:30:00Z">
        <w:r w:rsidRPr="5775F933" w:rsidDel="3EF9E37F">
          <w:rPr>
            <w:rFonts w:ascii="Calibri" w:eastAsia="Calibri" w:hAnsi="Calibri" w:cs="Calibri"/>
          </w:rPr>
          <w:delText>After Nephrec</w:delText>
        </w:r>
      </w:del>
      <w:commentRangeEnd w:id="1"/>
      <w:r w:rsidR="00AD722C">
        <w:rPr>
          <w:rStyle w:val="CommentReference"/>
        </w:rPr>
        <w:commentReference w:id="1"/>
      </w:r>
    </w:p>
    <w:p w14:paraId="3381926C" w14:textId="77777777" w:rsidR="00E75337" w:rsidRDefault="00E75337" w:rsidP="031A6950">
      <w:pPr>
        <w:spacing w:after="0" w:line="240" w:lineRule="auto"/>
        <w:rPr>
          <w:rFonts w:ascii="Calibri" w:eastAsia="Calibri" w:hAnsi="Calibri" w:cs="Calibri"/>
          <w:color w:val="000000" w:themeColor="text1"/>
        </w:rPr>
      </w:pPr>
    </w:p>
    <w:p w14:paraId="5A1C8C69" w14:textId="2C82DDBE" w:rsidR="00E4002C" w:rsidRDefault="4732EF65" w:rsidP="031A6950">
      <w:pPr>
        <w:spacing w:after="0" w:line="240" w:lineRule="auto"/>
        <w:rPr>
          <w:rFonts w:ascii="Calibri" w:eastAsia="Calibri" w:hAnsi="Calibri" w:cs="Calibri"/>
        </w:rPr>
      </w:pPr>
      <w:r w:rsidRPr="23439A5C">
        <w:rPr>
          <w:rFonts w:ascii="Calibri" w:eastAsia="Calibri" w:hAnsi="Calibri" w:cs="Calibri"/>
          <w:color w:val="000000" w:themeColor="text1"/>
        </w:rPr>
        <w:t>Amy Chang MD</w:t>
      </w:r>
      <w:r w:rsidRPr="23439A5C">
        <w:rPr>
          <w:rFonts w:ascii="Calibri" w:eastAsia="Calibri" w:hAnsi="Calibri" w:cs="Calibri"/>
          <w:color w:val="000000" w:themeColor="text1"/>
          <w:vertAlign w:val="superscript"/>
        </w:rPr>
        <w:t>1</w:t>
      </w:r>
      <w:r w:rsidR="65C9DB5D" w:rsidRPr="38B27A4C">
        <w:rPr>
          <w:rFonts w:ascii="Calibri" w:eastAsia="Calibri" w:hAnsi="Calibri" w:cs="Calibri"/>
          <w:color w:val="000000" w:themeColor="text1"/>
          <w:vertAlign w:val="superscript"/>
        </w:rPr>
        <w:t>*</w:t>
      </w:r>
      <w:r w:rsidR="3CDDDE01" w:rsidRPr="38B27A4C">
        <w:rPr>
          <w:rFonts w:ascii="Calibri" w:eastAsia="Calibri" w:hAnsi="Calibri" w:cs="Calibri"/>
          <w:color w:val="000000" w:themeColor="text1"/>
        </w:rPr>
        <w:t>,</w:t>
      </w:r>
      <w:r w:rsidRPr="23439A5C">
        <w:rPr>
          <w:rFonts w:ascii="Calibri" w:eastAsia="Calibri" w:hAnsi="Calibri" w:cs="Calibri"/>
          <w:color w:val="000000" w:themeColor="text1"/>
        </w:rPr>
        <w:t xml:space="preserve"> </w:t>
      </w:r>
      <w:r w:rsidR="57B8C3B8" w:rsidRPr="23439A5C">
        <w:rPr>
          <w:rFonts w:ascii="Calibri" w:eastAsia="Calibri" w:hAnsi="Calibri" w:cs="Calibri"/>
          <w:color w:val="000000" w:themeColor="text1"/>
        </w:rPr>
        <w:t>Mary Grace Bowring MPH</w:t>
      </w:r>
      <w:r w:rsidR="7283E9F0" w:rsidRPr="23439A5C">
        <w:rPr>
          <w:rFonts w:ascii="Calibri" w:eastAsia="Calibri" w:hAnsi="Calibri" w:cs="Calibri"/>
          <w:color w:val="000000" w:themeColor="text1"/>
          <w:vertAlign w:val="superscript"/>
        </w:rPr>
        <w:t>2</w:t>
      </w:r>
      <w:r w:rsidR="0230C00C" w:rsidRPr="38B27A4C">
        <w:rPr>
          <w:rFonts w:ascii="Calibri" w:eastAsia="Calibri" w:hAnsi="Calibri" w:cs="Calibri"/>
          <w:color w:val="000000" w:themeColor="text1"/>
          <w:vertAlign w:val="superscript"/>
        </w:rPr>
        <w:t>*</w:t>
      </w:r>
      <w:r w:rsidR="701CB876" w:rsidRPr="38B27A4C">
        <w:rPr>
          <w:rFonts w:ascii="Calibri" w:eastAsia="Calibri" w:hAnsi="Calibri" w:cs="Calibri"/>
          <w:color w:val="000000" w:themeColor="text1"/>
        </w:rPr>
        <w:t>,</w:t>
      </w:r>
      <w:r w:rsidR="57B8C3B8" w:rsidRPr="23439A5C">
        <w:rPr>
          <w:rFonts w:ascii="Calibri" w:eastAsia="Calibri" w:hAnsi="Calibri" w:cs="Calibri"/>
          <w:color w:val="000000" w:themeColor="text1"/>
        </w:rPr>
        <w:t xml:space="preserve"> </w:t>
      </w:r>
      <w:r w:rsidRPr="23439A5C">
        <w:rPr>
          <w:rFonts w:ascii="Calibri" w:eastAsia="Calibri" w:hAnsi="Calibri" w:cs="Calibri"/>
          <w:color w:val="000000" w:themeColor="text1"/>
        </w:rPr>
        <w:t>Alain H Phung</w:t>
      </w:r>
      <w:r w:rsidR="35CB9BEE" w:rsidRPr="23439A5C">
        <w:rPr>
          <w:rFonts w:ascii="Calibri" w:eastAsia="Calibri" w:hAnsi="Calibri" w:cs="Calibri"/>
          <w:color w:val="000000" w:themeColor="text1"/>
          <w:vertAlign w:val="superscript"/>
        </w:rPr>
        <w:t>1</w:t>
      </w:r>
      <w:r w:rsidR="35CB9BEE" w:rsidRPr="23439A5C">
        <w:rPr>
          <w:rFonts w:ascii="Calibri" w:eastAsia="Calibri" w:hAnsi="Calibri" w:cs="Calibri"/>
          <w:color w:val="000000" w:themeColor="text1"/>
        </w:rPr>
        <w:t xml:space="preserve">, </w:t>
      </w:r>
      <w:r w:rsidR="5DE589BF" w:rsidRPr="23439A5C">
        <w:rPr>
          <w:rFonts w:ascii="Calibri" w:eastAsia="Calibri" w:hAnsi="Calibri" w:cs="Calibri"/>
          <w:color w:val="000000" w:themeColor="text1"/>
        </w:rPr>
        <w:t>Jennifer L Alejo MD</w:t>
      </w:r>
      <w:r w:rsidR="5DE589BF" w:rsidRPr="23439A5C">
        <w:rPr>
          <w:rFonts w:ascii="Calibri" w:eastAsia="Calibri" w:hAnsi="Calibri" w:cs="Calibri"/>
          <w:color w:val="000000" w:themeColor="text1"/>
          <w:vertAlign w:val="superscript"/>
        </w:rPr>
        <w:t>1</w:t>
      </w:r>
      <w:r w:rsidR="5DE589BF" w:rsidRPr="23439A5C">
        <w:rPr>
          <w:rFonts w:ascii="Calibri" w:eastAsia="Calibri" w:hAnsi="Calibri" w:cs="Calibri"/>
          <w:color w:val="000000" w:themeColor="text1"/>
        </w:rPr>
        <w:t xml:space="preserve">, </w:t>
      </w:r>
      <w:r w:rsidR="35CB9BEE" w:rsidRPr="23439A5C">
        <w:rPr>
          <w:rFonts w:ascii="Calibri" w:eastAsia="Calibri" w:hAnsi="Calibri" w:cs="Calibri"/>
          <w:color w:val="000000" w:themeColor="text1"/>
        </w:rPr>
        <w:t>Indraneel</w:t>
      </w:r>
      <w:r w:rsidRPr="23439A5C">
        <w:rPr>
          <w:rFonts w:ascii="Calibri" w:eastAsia="Calibri" w:hAnsi="Calibri" w:cs="Calibri"/>
          <w:color w:val="000000" w:themeColor="text1"/>
        </w:rPr>
        <w:t xml:space="preserve"> Massie</w:t>
      </w:r>
      <w:r w:rsidRPr="23439A5C">
        <w:rPr>
          <w:rFonts w:ascii="Calibri" w:eastAsia="Calibri" w:hAnsi="Calibri" w:cs="Calibri"/>
          <w:color w:val="000000" w:themeColor="text1"/>
          <w:vertAlign w:val="superscript"/>
        </w:rPr>
        <w:t>1</w:t>
      </w:r>
      <w:r w:rsidRPr="23439A5C">
        <w:rPr>
          <w:rFonts w:ascii="Calibri" w:eastAsia="Calibri" w:hAnsi="Calibri" w:cs="Calibri"/>
          <w:color w:val="000000" w:themeColor="text1"/>
        </w:rPr>
        <w:t>, Laura B Zeiser</w:t>
      </w:r>
      <w:r w:rsidR="5EC3B0CB" w:rsidRPr="23439A5C">
        <w:rPr>
          <w:rFonts w:ascii="Calibri" w:eastAsia="Calibri" w:hAnsi="Calibri" w:cs="Calibri"/>
          <w:color w:val="000000" w:themeColor="text1"/>
        </w:rPr>
        <w:t xml:space="preserve"> MSc</w:t>
      </w:r>
      <w:r w:rsidR="01F2004D" w:rsidRPr="23439A5C">
        <w:rPr>
          <w:rFonts w:ascii="Calibri" w:eastAsia="Calibri" w:hAnsi="Calibri" w:cs="Calibri"/>
          <w:color w:val="000000" w:themeColor="text1"/>
          <w:vertAlign w:val="superscript"/>
        </w:rPr>
        <w:t>3</w:t>
      </w:r>
      <w:r w:rsidR="01F2004D" w:rsidRPr="23439A5C">
        <w:rPr>
          <w:rFonts w:ascii="Calibri" w:eastAsia="Calibri" w:hAnsi="Calibri" w:cs="Calibri"/>
          <w:color w:val="000000" w:themeColor="text1"/>
        </w:rPr>
        <w:t>,</w:t>
      </w:r>
      <w:r w:rsidR="00322FB7">
        <w:rPr>
          <w:rFonts w:ascii="Calibri" w:eastAsia="Calibri" w:hAnsi="Calibri" w:cs="Calibri"/>
          <w:color w:val="000000" w:themeColor="text1"/>
        </w:rPr>
        <w:t xml:space="preserve"> Shivani </w:t>
      </w:r>
      <w:r w:rsidR="000C30AA">
        <w:rPr>
          <w:rFonts w:ascii="Calibri" w:eastAsia="Calibri" w:hAnsi="Calibri" w:cs="Calibri"/>
          <w:color w:val="000000" w:themeColor="text1"/>
        </w:rPr>
        <w:t xml:space="preserve">S </w:t>
      </w:r>
      <w:r w:rsidR="00322FB7">
        <w:rPr>
          <w:rFonts w:ascii="Calibri" w:eastAsia="Calibri" w:hAnsi="Calibri" w:cs="Calibri"/>
          <w:color w:val="000000" w:themeColor="text1"/>
        </w:rPr>
        <w:t>Bis</w:t>
      </w:r>
      <w:r w:rsidR="000C30AA">
        <w:rPr>
          <w:rFonts w:ascii="Calibri" w:eastAsia="Calibri" w:hAnsi="Calibri" w:cs="Calibri"/>
          <w:color w:val="000000" w:themeColor="text1"/>
        </w:rPr>
        <w:t>en BA</w:t>
      </w:r>
      <w:r w:rsidR="000C30AA" w:rsidRPr="23439A5C">
        <w:rPr>
          <w:rFonts w:ascii="Calibri" w:eastAsia="Calibri" w:hAnsi="Calibri" w:cs="Calibri"/>
          <w:color w:val="000000" w:themeColor="text1"/>
          <w:vertAlign w:val="superscript"/>
        </w:rPr>
        <w:t>3</w:t>
      </w:r>
      <w:r w:rsidR="000C30AA">
        <w:rPr>
          <w:rFonts w:ascii="Calibri" w:eastAsia="Calibri" w:hAnsi="Calibri" w:cs="Calibri"/>
          <w:color w:val="000000" w:themeColor="text1"/>
        </w:rPr>
        <w:t xml:space="preserve">, </w:t>
      </w:r>
      <w:r w:rsidRPr="23439A5C">
        <w:rPr>
          <w:rFonts w:ascii="Calibri" w:eastAsia="Calibri" w:hAnsi="Calibri" w:cs="Calibri"/>
          <w:color w:val="000000" w:themeColor="text1"/>
        </w:rPr>
        <w:t>Macey L Levan</w:t>
      </w:r>
      <w:r w:rsidR="5032D1CE" w:rsidRPr="23439A5C">
        <w:rPr>
          <w:rFonts w:ascii="Calibri" w:eastAsia="Calibri" w:hAnsi="Calibri" w:cs="Calibri"/>
          <w:color w:val="000000" w:themeColor="text1"/>
        </w:rPr>
        <w:t xml:space="preserve"> PhD</w:t>
      </w:r>
      <w:r w:rsidR="46B389E9"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C</w:t>
      </w:r>
      <w:r w:rsidR="32CE5CA4" w:rsidRPr="23439A5C">
        <w:rPr>
          <w:rFonts w:ascii="Calibri" w:eastAsia="Calibri" w:hAnsi="Calibri" w:cs="Calibri"/>
          <w:color w:val="000000" w:themeColor="text1"/>
        </w:rPr>
        <w:t>arolyn</w:t>
      </w:r>
      <w:r w:rsidR="54169C0B" w:rsidRPr="23439A5C">
        <w:rPr>
          <w:rFonts w:ascii="Calibri" w:eastAsia="Calibri" w:hAnsi="Calibri" w:cs="Calibri"/>
          <w:color w:val="000000" w:themeColor="text1"/>
        </w:rPr>
        <w:t xml:space="preserve"> N</w:t>
      </w:r>
      <w:r w:rsidRPr="23439A5C">
        <w:rPr>
          <w:rFonts w:ascii="Calibri" w:eastAsia="Calibri" w:hAnsi="Calibri" w:cs="Calibri"/>
          <w:color w:val="000000" w:themeColor="text1"/>
        </w:rPr>
        <w:t xml:space="preserve"> Sidoti</w:t>
      </w:r>
      <w:r w:rsidR="58E14C89" w:rsidRPr="23439A5C">
        <w:rPr>
          <w:rFonts w:ascii="Calibri" w:eastAsia="Calibri" w:hAnsi="Calibri" w:cs="Calibri"/>
          <w:color w:val="000000" w:themeColor="text1"/>
        </w:rPr>
        <w:t xml:space="preserve"> B</w:t>
      </w:r>
      <w:r w:rsidR="33690EA4" w:rsidRPr="23439A5C">
        <w:rPr>
          <w:rFonts w:ascii="Calibri" w:eastAsia="Calibri" w:hAnsi="Calibri" w:cs="Calibri"/>
          <w:color w:val="000000" w:themeColor="text1"/>
        </w:rPr>
        <w:t>S</w:t>
      </w:r>
      <w:r w:rsidR="07A1AA0E"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xml:space="preserve">, </w:t>
      </w:r>
      <w:commentRangeStart w:id="3"/>
      <w:r w:rsidR="6EC96918" w:rsidRPr="23439A5C">
        <w:rPr>
          <w:rFonts w:ascii="Calibri" w:eastAsia="Calibri" w:hAnsi="Calibri" w:cs="Calibri"/>
          <w:color w:val="000000" w:themeColor="text1"/>
        </w:rPr>
        <w:t>Jamie Locke MD PhD</w:t>
      </w:r>
      <w:commentRangeEnd w:id="3"/>
      <w:r>
        <w:rPr>
          <w:rStyle w:val="CommentReference"/>
        </w:rPr>
        <w:commentReference w:id="3"/>
      </w:r>
      <w:r w:rsidR="6EC96918" w:rsidRPr="23439A5C">
        <w:rPr>
          <w:rFonts w:ascii="Calibri" w:eastAsia="Calibri" w:hAnsi="Calibri" w:cs="Calibri"/>
          <w:color w:val="000000" w:themeColor="text1"/>
        </w:rPr>
        <w:t xml:space="preserve">, </w:t>
      </w:r>
      <w:r w:rsidRPr="23439A5C">
        <w:rPr>
          <w:rFonts w:ascii="Calibri" w:eastAsia="Calibri" w:hAnsi="Calibri" w:cs="Calibri"/>
          <w:color w:val="000000" w:themeColor="text1"/>
        </w:rPr>
        <w:t>D</w:t>
      </w:r>
      <w:r w:rsidR="4B7020C5" w:rsidRPr="23439A5C">
        <w:rPr>
          <w:rFonts w:ascii="Calibri" w:eastAsia="Calibri" w:hAnsi="Calibri" w:cs="Calibri"/>
          <w:color w:val="000000" w:themeColor="text1"/>
        </w:rPr>
        <w:t xml:space="preserve">orry </w:t>
      </w:r>
      <w:r w:rsidRPr="23439A5C">
        <w:rPr>
          <w:rFonts w:ascii="Calibri" w:eastAsia="Calibri" w:hAnsi="Calibri" w:cs="Calibri"/>
          <w:color w:val="000000" w:themeColor="text1"/>
        </w:rPr>
        <w:t>L Segev</w:t>
      </w:r>
      <w:r w:rsidR="254AB347" w:rsidRPr="23439A5C">
        <w:rPr>
          <w:rFonts w:ascii="Calibri" w:eastAsia="Calibri" w:hAnsi="Calibri" w:cs="Calibri"/>
          <w:color w:val="000000" w:themeColor="text1"/>
        </w:rPr>
        <w:t xml:space="preserve"> MD PhD</w:t>
      </w:r>
      <w:r w:rsidR="1D6D786D" w:rsidRPr="23439A5C">
        <w:rPr>
          <w:rFonts w:ascii="Calibri" w:eastAsia="Calibri" w:hAnsi="Calibri" w:cs="Calibri"/>
          <w:color w:val="000000" w:themeColor="text1"/>
          <w:vertAlign w:val="superscript"/>
        </w:rPr>
        <w:t>3</w:t>
      </w:r>
      <w:r w:rsidRPr="23439A5C">
        <w:rPr>
          <w:rFonts w:ascii="Calibri" w:eastAsia="Calibri" w:hAnsi="Calibri" w:cs="Calibri"/>
          <w:color w:val="000000" w:themeColor="text1"/>
        </w:rPr>
        <w:t xml:space="preserve">, </w:t>
      </w:r>
      <w:r w:rsidR="29BB51DE" w:rsidRPr="6C8682BF">
        <w:rPr>
          <w:rFonts w:ascii="Calibri" w:eastAsia="Calibri" w:hAnsi="Calibri" w:cs="Calibri"/>
          <w:color w:val="000000" w:themeColor="text1"/>
        </w:rPr>
        <w:t>Elizabeth A King MD PhD</w:t>
      </w:r>
      <w:r w:rsidR="29BB51DE" w:rsidRPr="6C8682BF">
        <w:rPr>
          <w:rFonts w:ascii="Calibri" w:eastAsia="Calibri" w:hAnsi="Calibri" w:cs="Calibri"/>
          <w:color w:val="000000" w:themeColor="text1"/>
          <w:vertAlign w:val="superscript"/>
        </w:rPr>
        <w:t>1</w:t>
      </w:r>
      <w:r w:rsidR="29BB51DE" w:rsidRPr="6C8682BF">
        <w:rPr>
          <w:rFonts w:ascii="Calibri" w:eastAsia="Calibri" w:hAnsi="Calibri" w:cs="Calibri"/>
          <w:color w:val="000000" w:themeColor="text1"/>
        </w:rPr>
        <w:t>,</w:t>
      </w:r>
      <w:r w:rsidRPr="6C8682BF">
        <w:rPr>
          <w:rFonts w:ascii="Calibri" w:eastAsia="Calibri" w:hAnsi="Calibri" w:cs="Calibri"/>
          <w:color w:val="000000" w:themeColor="text1"/>
        </w:rPr>
        <w:t xml:space="preserve"> </w:t>
      </w:r>
      <w:r w:rsidR="4A6B7AEA" w:rsidRPr="23439A5C">
        <w:rPr>
          <w:rFonts w:ascii="Calibri" w:eastAsia="Calibri" w:hAnsi="Calibri" w:cs="Calibri"/>
          <w:color w:val="000000" w:themeColor="text1"/>
        </w:rPr>
        <w:t>Fawaz Al Ammary MD PhD</w:t>
      </w:r>
      <w:r w:rsidR="61FC3C50" w:rsidRPr="23439A5C">
        <w:rPr>
          <w:rFonts w:ascii="Calibri" w:eastAsia="Calibri" w:hAnsi="Calibri" w:cs="Calibri"/>
          <w:color w:val="000000" w:themeColor="text1"/>
          <w:vertAlign w:val="superscript"/>
        </w:rPr>
        <w:t>4</w:t>
      </w:r>
      <w:r w:rsidR="4A6B7AEA" w:rsidRPr="23439A5C">
        <w:rPr>
          <w:rFonts w:ascii="Calibri" w:eastAsia="Calibri" w:hAnsi="Calibri" w:cs="Calibri"/>
          <w:color w:val="000000" w:themeColor="text1"/>
        </w:rPr>
        <w:t xml:space="preserve">, </w:t>
      </w:r>
      <w:r w:rsidR="43308285" w:rsidRPr="286651E7">
        <w:rPr>
          <w:rFonts w:ascii="Calibri" w:eastAsia="Calibri" w:hAnsi="Calibri" w:cs="Calibri"/>
          <w:color w:val="000000" w:themeColor="text1"/>
        </w:rPr>
        <w:t>A</w:t>
      </w:r>
      <w:r w:rsidR="79FE4352" w:rsidRPr="286651E7">
        <w:rPr>
          <w:rFonts w:ascii="Calibri" w:eastAsia="Calibri" w:hAnsi="Calibri" w:cs="Calibri"/>
          <w:color w:val="000000" w:themeColor="text1"/>
        </w:rPr>
        <w:t xml:space="preserve">llan </w:t>
      </w:r>
      <w:r w:rsidR="43308285" w:rsidRPr="286651E7">
        <w:rPr>
          <w:rFonts w:ascii="Calibri" w:eastAsia="Calibri" w:hAnsi="Calibri" w:cs="Calibri"/>
          <w:color w:val="000000" w:themeColor="text1"/>
        </w:rPr>
        <w:t>B Massie</w:t>
      </w:r>
      <w:r w:rsidR="379F687E" w:rsidRPr="286651E7">
        <w:rPr>
          <w:rFonts w:ascii="Calibri" w:eastAsia="Calibri" w:hAnsi="Calibri" w:cs="Calibri"/>
          <w:color w:val="000000" w:themeColor="text1"/>
        </w:rPr>
        <w:t xml:space="preserve"> PhD</w:t>
      </w:r>
      <w:r w:rsidR="2C75F03F" w:rsidRPr="286651E7">
        <w:rPr>
          <w:rFonts w:ascii="Calibri" w:eastAsia="Calibri" w:hAnsi="Calibri" w:cs="Calibri"/>
          <w:color w:val="000000" w:themeColor="text1"/>
          <w:vertAlign w:val="superscript"/>
        </w:rPr>
        <w:t>3</w:t>
      </w:r>
      <w:r w:rsidR="4A6B7AEA" w:rsidRPr="286651E7">
        <w:rPr>
          <w:rFonts w:ascii="Calibri" w:eastAsia="Calibri" w:hAnsi="Calibri" w:cs="Calibri"/>
          <w:color w:val="000000" w:themeColor="text1"/>
        </w:rPr>
        <w:t xml:space="preserve">, </w:t>
      </w:r>
      <w:r w:rsidRPr="23439A5C">
        <w:rPr>
          <w:rFonts w:ascii="Calibri" w:eastAsia="Calibri" w:hAnsi="Calibri" w:cs="Calibri"/>
          <w:color w:val="000000" w:themeColor="text1"/>
        </w:rPr>
        <w:t>A</w:t>
      </w:r>
      <w:r w:rsidR="3507F16B" w:rsidRPr="23439A5C">
        <w:rPr>
          <w:rFonts w:ascii="Calibri" w:eastAsia="Calibri" w:hAnsi="Calibri" w:cs="Calibri"/>
          <w:color w:val="000000" w:themeColor="text1"/>
        </w:rPr>
        <w:t>bimereki</w:t>
      </w:r>
      <w:r w:rsidRPr="23439A5C">
        <w:rPr>
          <w:rFonts w:ascii="Calibri" w:eastAsia="Calibri" w:hAnsi="Calibri" w:cs="Calibri"/>
          <w:color w:val="000000" w:themeColor="text1"/>
        </w:rPr>
        <w:t xml:space="preserve"> </w:t>
      </w:r>
      <w:r w:rsidR="003960D1">
        <w:rPr>
          <w:rFonts w:ascii="Calibri" w:eastAsia="Calibri" w:hAnsi="Calibri" w:cs="Calibri"/>
          <w:color w:val="000000" w:themeColor="text1"/>
        </w:rPr>
        <w:t xml:space="preserve">D </w:t>
      </w:r>
      <w:r w:rsidRPr="23439A5C">
        <w:rPr>
          <w:rFonts w:ascii="Calibri" w:eastAsia="Calibri" w:hAnsi="Calibri" w:cs="Calibri"/>
          <w:color w:val="000000" w:themeColor="text1"/>
        </w:rPr>
        <w:t>Muzaale</w:t>
      </w:r>
      <w:r w:rsidR="6B90DD93" w:rsidRPr="23439A5C">
        <w:rPr>
          <w:rFonts w:ascii="Calibri" w:eastAsia="Calibri" w:hAnsi="Calibri" w:cs="Calibri"/>
          <w:color w:val="000000" w:themeColor="text1"/>
        </w:rPr>
        <w:t xml:space="preserve"> </w:t>
      </w:r>
      <w:r w:rsidR="00461FD6">
        <w:rPr>
          <w:rFonts w:ascii="Calibri" w:eastAsia="Calibri" w:hAnsi="Calibri" w:cs="Calibri"/>
          <w:color w:val="000000" w:themeColor="text1"/>
        </w:rPr>
        <w:t>MD</w:t>
      </w:r>
      <w:r w:rsidR="6B90DD93" w:rsidRPr="23439A5C">
        <w:rPr>
          <w:rFonts w:ascii="Calibri" w:eastAsia="Calibri" w:hAnsi="Calibri" w:cs="Calibri"/>
          <w:color w:val="000000" w:themeColor="text1"/>
        </w:rPr>
        <w:t xml:space="preserve"> MPH</w:t>
      </w:r>
      <w:r w:rsidRPr="23439A5C">
        <w:rPr>
          <w:rFonts w:ascii="Calibri" w:eastAsia="Calibri" w:hAnsi="Calibri" w:cs="Calibri"/>
          <w:color w:val="000000" w:themeColor="text1"/>
          <w:vertAlign w:val="superscript"/>
        </w:rPr>
        <w:t>1</w:t>
      </w:r>
    </w:p>
    <w:p w14:paraId="59B616EB" w14:textId="7ABCE4D5" w:rsidR="00E4002C" w:rsidRDefault="00E4002C" w:rsidP="031A6950">
      <w:pPr>
        <w:spacing w:after="0" w:line="240" w:lineRule="auto"/>
        <w:rPr>
          <w:rFonts w:ascii="Calibri" w:eastAsia="Calibri" w:hAnsi="Calibri" w:cs="Calibri"/>
        </w:rPr>
      </w:pPr>
    </w:p>
    <w:p w14:paraId="46D6DE8F" w14:textId="20005461" w:rsidR="0F85FBAC" w:rsidRDefault="0F85FBAC" w:rsidP="38B27A4C">
      <w:pPr>
        <w:spacing w:after="0" w:line="240" w:lineRule="auto"/>
        <w:rPr>
          <w:rFonts w:ascii="Calibri" w:eastAsia="Calibri" w:hAnsi="Calibri" w:cs="Calibri"/>
        </w:rPr>
      </w:pPr>
      <w:r w:rsidRPr="38B27A4C">
        <w:rPr>
          <w:rFonts w:ascii="Calibri" w:eastAsia="Calibri" w:hAnsi="Calibri" w:cs="Calibri"/>
        </w:rPr>
        <w:t xml:space="preserve">*First authors contributed equally </w:t>
      </w:r>
    </w:p>
    <w:p w14:paraId="4FA79B3B" w14:textId="48CC8B7E" w:rsidR="38B27A4C" w:rsidRDefault="38B27A4C" w:rsidP="38B27A4C">
      <w:pPr>
        <w:spacing w:after="0" w:line="240" w:lineRule="auto"/>
        <w:rPr>
          <w:rFonts w:ascii="Calibri" w:eastAsia="Calibri" w:hAnsi="Calibri" w:cs="Calibri"/>
        </w:rPr>
      </w:pPr>
    </w:p>
    <w:p w14:paraId="6974D518" w14:textId="5477798D" w:rsidR="00E4002C" w:rsidRDefault="37B91005" w:rsidP="17E30681">
      <w:pPr>
        <w:spacing w:after="0" w:line="240" w:lineRule="auto"/>
        <w:rPr>
          <w:rFonts w:ascii="Calibri" w:eastAsia="Calibri" w:hAnsi="Calibri" w:cs="Calibri"/>
        </w:rPr>
      </w:pPr>
      <w:r w:rsidRPr="43BB97FB">
        <w:rPr>
          <w:rFonts w:ascii="Calibri" w:eastAsia="Calibri" w:hAnsi="Calibri" w:cs="Calibri"/>
        </w:rPr>
        <w:t>(1) Department of Surgery, Johns Hopkins University School of Medicine, Baltimore MD</w:t>
      </w:r>
    </w:p>
    <w:p w14:paraId="4CA797ED" w14:textId="5E2C749D" w:rsidR="41154037" w:rsidRDefault="5A5ECC1F" w:rsidP="25117B94">
      <w:pPr>
        <w:spacing w:after="0" w:line="240" w:lineRule="auto"/>
        <w:rPr>
          <w:rFonts w:ascii="Calibri" w:eastAsia="Calibri" w:hAnsi="Calibri" w:cs="Calibri"/>
        </w:rPr>
      </w:pPr>
      <w:r w:rsidRPr="25117B94">
        <w:rPr>
          <w:rFonts w:ascii="Calibri" w:eastAsia="Calibri" w:hAnsi="Calibri" w:cs="Calibri"/>
        </w:rPr>
        <w:t>(2) Department of Biomedical Engineering, Johns Hopkins University School of Medicine, Baltimore MD</w:t>
      </w:r>
    </w:p>
    <w:p w14:paraId="1DF52937" w14:textId="237BB4DA" w:rsidR="7ACE34E7" w:rsidRDefault="7ACE34E7" w:rsidP="783C04C6">
      <w:pPr>
        <w:spacing w:after="0" w:line="240" w:lineRule="auto"/>
        <w:rPr>
          <w:rFonts w:ascii="Calibri" w:eastAsia="Calibri" w:hAnsi="Calibri" w:cs="Calibri"/>
        </w:rPr>
      </w:pPr>
      <w:r w:rsidRPr="783C04C6">
        <w:rPr>
          <w:rFonts w:ascii="Calibri" w:eastAsia="Calibri" w:hAnsi="Calibri" w:cs="Calibri"/>
        </w:rPr>
        <w:t>(</w:t>
      </w:r>
      <w:r w:rsidR="5144C34E" w:rsidRPr="783C04C6">
        <w:rPr>
          <w:rFonts w:ascii="Calibri" w:eastAsia="Calibri" w:hAnsi="Calibri" w:cs="Calibri"/>
        </w:rPr>
        <w:t>3</w:t>
      </w:r>
      <w:r w:rsidRPr="783C04C6">
        <w:rPr>
          <w:rFonts w:ascii="Calibri" w:eastAsia="Calibri" w:hAnsi="Calibri" w:cs="Calibri"/>
        </w:rPr>
        <w:t>) Department of</w:t>
      </w:r>
      <w:r w:rsidR="17C7F9AA" w:rsidRPr="783C04C6">
        <w:rPr>
          <w:rFonts w:ascii="Calibri" w:eastAsia="Calibri" w:hAnsi="Calibri" w:cs="Calibri"/>
        </w:rPr>
        <w:t xml:space="preserve"> Surgery, New York University Grossman School of Medicine, New York NY</w:t>
      </w:r>
      <w:r>
        <w:br/>
      </w:r>
      <w:r w:rsidR="69790111" w:rsidRPr="783C04C6">
        <w:rPr>
          <w:rFonts w:ascii="Calibri" w:eastAsia="Calibri" w:hAnsi="Calibri" w:cs="Calibri"/>
        </w:rPr>
        <w:t xml:space="preserve">(4) Department of Medicine, University of </w:t>
      </w:r>
      <w:r w:rsidR="1D2BF3A1" w:rsidRPr="783C04C6">
        <w:rPr>
          <w:rFonts w:ascii="Calibri" w:eastAsia="Calibri" w:hAnsi="Calibri" w:cs="Calibri"/>
        </w:rPr>
        <w:t>California Irvine</w:t>
      </w:r>
      <w:r w:rsidR="2095573C" w:rsidRPr="783C04C6">
        <w:rPr>
          <w:rFonts w:ascii="Calibri" w:eastAsia="Calibri" w:hAnsi="Calibri" w:cs="Calibri"/>
        </w:rPr>
        <w:t xml:space="preserve"> School of Medicine</w:t>
      </w:r>
      <w:r w:rsidR="1D2BF3A1" w:rsidRPr="783C04C6">
        <w:rPr>
          <w:rFonts w:ascii="Calibri" w:eastAsia="Calibri" w:hAnsi="Calibri" w:cs="Calibri"/>
        </w:rPr>
        <w:t>, Irvine CA</w:t>
      </w:r>
      <w:r>
        <w:br/>
      </w:r>
    </w:p>
    <w:p w14:paraId="6CFE02AD" w14:textId="23A018D2" w:rsidR="00E4002C" w:rsidRDefault="37B91005" w:rsidP="031A6950">
      <w:pPr>
        <w:spacing w:after="0" w:line="240" w:lineRule="auto"/>
        <w:rPr>
          <w:rFonts w:ascii="Calibri" w:eastAsia="Calibri" w:hAnsi="Calibri" w:cs="Calibri"/>
        </w:rPr>
      </w:pPr>
      <w:commentRangeStart w:id="4"/>
      <w:r w:rsidRPr="031A6950">
        <w:rPr>
          <w:rFonts w:ascii="Calibri" w:eastAsia="Calibri" w:hAnsi="Calibri" w:cs="Calibri"/>
        </w:rPr>
        <w:t xml:space="preserve">WORD COUNT: </w:t>
      </w:r>
      <w:r w:rsidR="003701FF">
        <w:rPr>
          <w:rFonts w:ascii="Calibri" w:eastAsia="Calibri" w:hAnsi="Calibri" w:cs="Calibri"/>
        </w:rPr>
        <w:t>2603</w:t>
      </w:r>
      <w:r w:rsidRPr="031A6950">
        <w:rPr>
          <w:rFonts w:ascii="Calibri" w:eastAsia="Calibri" w:hAnsi="Calibri" w:cs="Calibri"/>
        </w:rPr>
        <w:t xml:space="preserve"> (Limit </w:t>
      </w:r>
      <w:r w:rsidR="003701FF">
        <w:rPr>
          <w:rFonts w:ascii="Calibri" w:eastAsia="Calibri" w:hAnsi="Calibri" w:cs="Calibri"/>
        </w:rPr>
        <w:t>3000 [abstract+text]</w:t>
      </w:r>
      <w:r w:rsidRPr="031A6950">
        <w:rPr>
          <w:rFonts w:ascii="Calibri" w:eastAsia="Calibri" w:hAnsi="Calibri" w:cs="Calibri"/>
        </w:rPr>
        <w:t>)</w:t>
      </w:r>
      <w:commentRangeEnd w:id="4"/>
      <w:r w:rsidR="005358CD">
        <w:rPr>
          <w:rStyle w:val="CommentReference"/>
        </w:rPr>
        <w:commentReference w:id="4"/>
      </w:r>
    </w:p>
    <w:p w14:paraId="58A83393" w14:textId="14E56C85" w:rsidR="00E4002C" w:rsidRDefault="00E4002C" w:rsidP="783C04C6">
      <w:pPr>
        <w:spacing w:after="0" w:line="240" w:lineRule="auto"/>
        <w:rPr>
          <w:rFonts w:ascii="Calibri" w:eastAsia="Calibri" w:hAnsi="Calibri" w:cs="Calibri"/>
        </w:rPr>
      </w:pPr>
    </w:p>
    <w:p w14:paraId="20682F30" w14:textId="74241DA0" w:rsidR="242B77E4" w:rsidRDefault="242B77E4" w:rsidP="031A6950">
      <w:pPr>
        <w:spacing w:after="0" w:line="240" w:lineRule="auto"/>
      </w:pPr>
      <w:r w:rsidRPr="031A6950">
        <w:rPr>
          <w:rFonts w:ascii="Calibri" w:eastAsia="Calibri" w:hAnsi="Calibri" w:cs="Calibri"/>
          <w:u w:val="single"/>
        </w:rPr>
        <w:t>ADDRESS FOR CORRESPONDENCE</w:t>
      </w:r>
    </w:p>
    <w:p w14:paraId="452A3B1B" w14:textId="7D5CC6C3" w:rsidR="00E4002C" w:rsidRDefault="37B91005" w:rsidP="031A6950">
      <w:pPr>
        <w:spacing w:after="0" w:line="240" w:lineRule="auto"/>
        <w:rPr>
          <w:rFonts w:ascii="Calibri" w:eastAsia="Calibri" w:hAnsi="Calibri" w:cs="Calibri"/>
        </w:rPr>
      </w:pPr>
      <w:r w:rsidRPr="031A6950">
        <w:rPr>
          <w:rFonts w:ascii="Calibri" w:eastAsia="Calibri" w:hAnsi="Calibri" w:cs="Calibri"/>
        </w:rPr>
        <w:t xml:space="preserve">Abimereki D Muzaale, </w:t>
      </w:r>
      <w:r w:rsidR="00461FD6">
        <w:rPr>
          <w:rFonts w:ascii="Calibri" w:eastAsia="Calibri" w:hAnsi="Calibri" w:cs="Calibri"/>
        </w:rPr>
        <w:t>MD MPH</w:t>
      </w:r>
    </w:p>
    <w:p w14:paraId="6A54CEE5" w14:textId="0C807DFD" w:rsidR="00E4002C" w:rsidRDefault="37B91005" w:rsidP="031A6950">
      <w:pPr>
        <w:spacing w:after="0" w:line="240" w:lineRule="auto"/>
        <w:rPr>
          <w:rFonts w:ascii="Calibri" w:eastAsia="Calibri" w:hAnsi="Calibri" w:cs="Calibri"/>
        </w:rPr>
      </w:pPr>
      <w:r w:rsidRPr="031A6950">
        <w:rPr>
          <w:rFonts w:ascii="Calibri" w:eastAsia="Calibri" w:hAnsi="Calibri" w:cs="Calibri"/>
        </w:rPr>
        <w:t>Assistant Professor of Surgery, Department of Surgery </w:t>
      </w:r>
    </w:p>
    <w:p w14:paraId="236A75F6" w14:textId="1FFB189D" w:rsidR="00E4002C" w:rsidRDefault="37B91005" w:rsidP="031A6950">
      <w:pPr>
        <w:spacing w:after="0" w:line="240" w:lineRule="auto"/>
        <w:rPr>
          <w:rFonts w:ascii="Calibri" w:eastAsia="Calibri" w:hAnsi="Calibri" w:cs="Calibri"/>
        </w:rPr>
      </w:pPr>
      <w:r w:rsidRPr="031A6950">
        <w:rPr>
          <w:rFonts w:ascii="Calibri" w:eastAsia="Calibri" w:hAnsi="Calibri" w:cs="Calibri"/>
        </w:rPr>
        <w:t>Johns Hopkins University School of Medicine</w:t>
      </w:r>
    </w:p>
    <w:p w14:paraId="47BEFABC" w14:textId="306F05B7" w:rsidR="00E4002C" w:rsidRDefault="37B91005" w:rsidP="031A6950">
      <w:pPr>
        <w:spacing w:after="0" w:line="240" w:lineRule="auto"/>
        <w:rPr>
          <w:rFonts w:ascii="Calibri" w:eastAsia="Calibri" w:hAnsi="Calibri" w:cs="Calibri"/>
        </w:rPr>
      </w:pPr>
      <w:r w:rsidRPr="031A6950">
        <w:rPr>
          <w:rFonts w:ascii="Calibri" w:eastAsia="Calibri" w:hAnsi="Calibri" w:cs="Calibri"/>
        </w:rPr>
        <w:t xml:space="preserve">2000 E Monument </w:t>
      </w:r>
      <w:r w:rsidR="00736BD8">
        <w:rPr>
          <w:rFonts w:ascii="Calibri" w:eastAsia="Calibri" w:hAnsi="Calibri" w:cs="Calibri"/>
        </w:rPr>
        <w:t>St</w:t>
      </w:r>
      <w:r w:rsidRPr="031A6950">
        <w:rPr>
          <w:rFonts w:ascii="Calibri" w:eastAsia="Calibri" w:hAnsi="Calibri" w:cs="Calibri"/>
        </w:rPr>
        <w:t> </w:t>
      </w:r>
    </w:p>
    <w:p w14:paraId="4D3DE0BD" w14:textId="05774356" w:rsidR="00E4002C" w:rsidRDefault="37B91005" w:rsidP="031A6950">
      <w:pPr>
        <w:spacing w:after="0" w:line="240" w:lineRule="auto"/>
        <w:rPr>
          <w:rFonts w:ascii="Calibri" w:eastAsia="Calibri" w:hAnsi="Calibri" w:cs="Calibri"/>
        </w:rPr>
      </w:pPr>
      <w:r w:rsidRPr="031A6950">
        <w:rPr>
          <w:rFonts w:ascii="Calibri" w:eastAsia="Calibri" w:hAnsi="Calibri" w:cs="Calibri"/>
        </w:rPr>
        <w:t>Baltimore, MD 21205 </w:t>
      </w:r>
    </w:p>
    <w:p w14:paraId="627603EF" w14:textId="19CD1824" w:rsidR="00E4002C" w:rsidRDefault="008D0C5E" w:rsidP="031A6950">
      <w:pPr>
        <w:spacing w:after="0" w:line="240" w:lineRule="auto"/>
        <w:rPr>
          <w:rFonts w:ascii="Calibri" w:eastAsia="Calibri" w:hAnsi="Calibri" w:cs="Calibri"/>
        </w:rPr>
      </w:pPr>
      <w:hyperlink r:id="rId12">
        <w:r w:rsidR="37B91005" w:rsidRPr="031A6950">
          <w:rPr>
            <w:rStyle w:val="Hyperlink"/>
            <w:rFonts w:ascii="Calibri" w:eastAsia="Calibri" w:hAnsi="Calibri" w:cs="Calibri"/>
          </w:rPr>
          <w:t>muzaale@jhmi.edu</w:t>
        </w:r>
      </w:hyperlink>
    </w:p>
    <w:p w14:paraId="7E5568E1" w14:textId="2CAFE265" w:rsidR="00E4002C" w:rsidRDefault="37B91005" w:rsidP="031A6950">
      <w:pPr>
        <w:spacing w:after="0" w:line="240" w:lineRule="auto"/>
        <w:rPr>
          <w:rFonts w:ascii="Calibri" w:eastAsia="Calibri" w:hAnsi="Calibri" w:cs="Calibri"/>
        </w:rPr>
      </w:pPr>
      <w:r w:rsidRPr="031A6950">
        <w:rPr>
          <w:rFonts w:ascii="Calibri" w:eastAsia="Calibri" w:hAnsi="Calibri" w:cs="Calibri"/>
        </w:rPr>
        <w:t> </w:t>
      </w:r>
    </w:p>
    <w:p w14:paraId="31B17167" w14:textId="46FC4CD4" w:rsidR="00E4002C" w:rsidRDefault="7ACE34E7" w:rsidP="031A6950">
      <w:pPr>
        <w:spacing w:after="0" w:line="240" w:lineRule="auto"/>
        <w:rPr>
          <w:rFonts w:ascii="Calibri" w:eastAsia="Calibri" w:hAnsi="Calibri" w:cs="Calibri"/>
        </w:rPr>
      </w:pPr>
      <w:r w:rsidRPr="25117B94">
        <w:rPr>
          <w:rFonts w:ascii="Calibri" w:eastAsia="Calibri" w:hAnsi="Calibri" w:cs="Calibri"/>
          <w:u w:val="single"/>
        </w:rPr>
        <w:t>ABBREVIATIONS</w:t>
      </w:r>
    </w:p>
    <w:p w14:paraId="7B1B2B4F" w14:textId="77777777" w:rsidR="00830837" w:rsidRDefault="354299A8" w:rsidP="25117B94">
      <w:pPr>
        <w:spacing w:after="0" w:line="240" w:lineRule="auto"/>
        <w:rPr>
          <w:rFonts w:ascii="Calibri" w:eastAsia="Calibri" w:hAnsi="Calibri" w:cs="Calibri"/>
        </w:rPr>
      </w:pPr>
      <w:r w:rsidRPr="25117B94">
        <w:rPr>
          <w:rFonts w:ascii="Calibri" w:eastAsia="Calibri" w:hAnsi="Calibri" w:cs="Calibri"/>
        </w:rPr>
        <w:t xml:space="preserve">95%CI– 95% confidence interval </w:t>
      </w:r>
    </w:p>
    <w:p w14:paraId="0FB09EC9" w14:textId="26225F7F" w:rsidR="00015D07" w:rsidRDefault="00015D07" w:rsidP="25117B94">
      <w:pPr>
        <w:spacing w:after="0" w:line="240" w:lineRule="auto"/>
        <w:rPr>
          <w:rFonts w:ascii="Calibri" w:eastAsia="Calibri" w:hAnsi="Calibri" w:cs="Calibri"/>
        </w:rPr>
      </w:pPr>
      <w:r>
        <w:rPr>
          <w:rFonts w:ascii="Calibri" w:eastAsia="Calibri" w:hAnsi="Calibri" w:cs="Calibri"/>
        </w:rPr>
        <w:t>CVD—cardiovascular disease</w:t>
      </w:r>
    </w:p>
    <w:p w14:paraId="423A5D49" w14:textId="5C5970BB" w:rsidR="00E4002C" w:rsidRDefault="00830837" w:rsidP="25117B94">
      <w:pPr>
        <w:spacing w:after="0" w:line="240" w:lineRule="auto"/>
        <w:rPr>
          <w:rFonts w:ascii="Calibri" w:eastAsia="Calibri" w:hAnsi="Calibri" w:cs="Calibri"/>
        </w:rPr>
      </w:pPr>
      <w:r w:rsidRPr="25117B94">
        <w:rPr>
          <w:rFonts w:ascii="Calibri" w:eastAsia="Calibri" w:hAnsi="Calibri" w:cs="Calibri"/>
        </w:rPr>
        <w:t>BMI—</w:t>
      </w:r>
      <w:r>
        <w:rPr>
          <w:rFonts w:ascii="Calibri" w:eastAsia="Calibri" w:hAnsi="Calibri" w:cs="Calibri"/>
        </w:rPr>
        <w:t xml:space="preserve"> </w:t>
      </w:r>
      <w:r w:rsidRPr="25117B94">
        <w:rPr>
          <w:rFonts w:ascii="Calibri" w:eastAsia="Calibri" w:hAnsi="Calibri" w:cs="Calibri"/>
        </w:rPr>
        <w:t>body mass index</w:t>
      </w:r>
      <w:r w:rsidR="354299A8">
        <w:br/>
      </w:r>
      <w:r w:rsidR="00461C04">
        <w:rPr>
          <w:rFonts w:ascii="Calibri" w:eastAsia="Calibri" w:hAnsi="Calibri" w:cs="Calibri"/>
        </w:rPr>
        <w:t>ESRD</w:t>
      </w:r>
      <w:r w:rsidR="00461C04" w:rsidRPr="25117B94">
        <w:rPr>
          <w:rFonts w:ascii="Calibri" w:eastAsia="Calibri" w:hAnsi="Calibri" w:cs="Calibri"/>
        </w:rPr>
        <w:t>—</w:t>
      </w:r>
      <w:r w:rsidR="00461C04">
        <w:rPr>
          <w:rFonts w:ascii="Calibri" w:eastAsia="Calibri" w:hAnsi="Calibri" w:cs="Calibri"/>
        </w:rPr>
        <w:t xml:space="preserve"> end-stage renale disease</w:t>
      </w:r>
      <w:r w:rsidR="354299A8">
        <w:br/>
      </w:r>
      <w:r w:rsidR="34FD12E5" w:rsidRPr="25117B94">
        <w:rPr>
          <w:rFonts w:ascii="Calibri" w:eastAsia="Calibri" w:hAnsi="Calibri" w:cs="Calibri"/>
        </w:rPr>
        <w:t>ICD-10—</w:t>
      </w:r>
      <w:r w:rsidR="00461C04">
        <w:rPr>
          <w:rFonts w:ascii="Calibri" w:eastAsia="Calibri" w:hAnsi="Calibri" w:cs="Calibri"/>
        </w:rPr>
        <w:t xml:space="preserve"> </w:t>
      </w:r>
      <w:r w:rsidR="34FD12E5" w:rsidRPr="25117B94">
        <w:rPr>
          <w:rFonts w:ascii="Calibri" w:eastAsia="Calibri" w:hAnsi="Calibri" w:cs="Calibri"/>
        </w:rPr>
        <w:t>international classification of disease, tenth revision</w:t>
      </w:r>
    </w:p>
    <w:p w14:paraId="742BB98F" w14:textId="6EAFE15B" w:rsidR="00E4002C" w:rsidRDefault="4B2D94F9" w:rsidP="25117B94">
      <w:pPr>
        <w:spacing w:after="0" w:line="240" w:lineRule="auto"/>
        <w:rPr>
          <w:rFonts w:ascii="Calibri" w:eastAsia="Calibri" w:hAnsi="Calibri" w:cs="Calibri"/>
        </w:rPr>
      </w:pPr>
      <w:r w:rsidRPr="25117B94">
        <w:rPr>
          <w:rFonts w:ascii="Calibri" w:eastAsia="Calibri" w:hAnsi="Calibri" w:cs="Calibri"/>
        </w:rPr>
        <w:t xml:space="preserve">IQR– interquartile range </w:t>
      </w:r>
    </w:p>
    <w:p w14:paraId="6A7D3392" w14:textId="4EA738A3" w:rsidR="00E4002C" w:rsidRDefault="14A8157F" w:rsidP="031A6950">
      <w:pPr>
        <w:spacing w:after="0" w:line="240" w:lineRule="auto"/>
        <w:rPr>
          <w:rFonts w:ascii="Calibri" w:eastAsia="Calibri" w:hAnsi="Calibri" w:cs="Calibri"/>
        </w:rPr>
      </w:pPr>
      <w:r w:rsidRPr="031A6950">
        <w:rPr>
          <w:rFonts w:ascii="Calibri" w:eastAsia="Calibri" w:hAnsi="Calibri" w:cs="Calibri"/>
        </w:rPr>
        <w:t>L</w:t>
      </w:r>
      <w:r w:rsidR="41385B3C" w:rsidRPr="031A6950">
        <w:rPr>
          <w:rFonts w:ascii="Calibri" w:eastAsia="Calibri" w:hAnsi="Calibri" w:cs="Calibri"/>
        </w:rPr>
        <w:t>KD</w:t>
      </w:r>
      <w:r w:rsidR="37B91005" w:rsidRPr="031A6950">
        <w:rPr>
          <w:rFonts w:ascii="Calibri" w:eastAsia="Calibri" w:hAnsi="Calibri" w:cs="Calibri"/>
        </w:rPr>
        <w:t xml:space="preserve">– </w:t>
      </w:r>
      <w:r w:rsidR="1C6A7918" w:rsidRPr="031A6950">
        <w:rPr>
          <w:rFonts w:ascii="Calibri" w:eastAsia="Calibri" w:hAnsi="Calibri" w:cs="Calibri"/>
        </w:rPr>
        <w:t>liv</w:t>
      </w:r>
      <w:r w:rsidR="37B91005" w:rsidRPr="031A6950">
        <w:rPr>
          <w:rFonts w:ascii="Calibri" w:eastAsia="Calibri" w:hAnsi="Calibri" w:cs="Calibri"/>
        </w:rPr>
        <w:t xml:space="preserve">e </w:t>
      </w:r>
      <w:r w:rsidR="1C6A7918" w:rsidRPr="031A6950">
        <w:rPr>
          <w:rFonts w:ascii="Calibri" w:eastAsia="Calibri" w:hAnsi="Calibri" w:cs="Calibri"/>
        </w:rPr>
        <w:t>kidney donor</w:t>
      </w:r>
      <w:r w:rsidR="37B91005" w:rsidRPr="031A6950">
        <w:rPr>
          <w:rFonts w:ascii="Calibri" w:eastAsia="Calibri" w:hAnsi="Calibri" w:cs="Calibri"/>
        </w:rPr>
        <w:t> </w:t>
      </w:r>
      <w:r>
        <w:br/>
      </w:r>
      <w:r w:rsidR="2CBD0907" w:rsidRPr="031A6950">
        <w:rPr>
          <w:rFonts w:ascii="Calibri" w:eastAsia="Calibri" w:hAnsi="Calibri" w:cs="Calibri"/>
        </w:rPr>
        <w:t>OPTN – Organ Procurement and Transplantation Network</w:t>
      </w:r>
    </w:p>
    <w:p w14:paraId="116ED029" w14:textId="60B49BBE" w:rsidR="00E4002C" w:rsidRDefault="00242AAD" w:rsidP="031A6950">
      <w:pPr>
        <w:spacing w:after="0" w:line="240" w:lineRule="auto"/>
        <w:rPr>
          <w:rFonts w:ascii="Calibri" w:eastAsia="Calibri" w:hAnsi="Calibri" w:cs="Calibri"/>
        </w:rPr>
      </w:pPr>
      <w:r>
        <w:rPr>
          <w:rFonts w:ascii="Calibri" w:eastAsia="Calibri" w:hAnsi="Calibri" w:cs="Calibri"/>
        </w:rPr>
        <w:t>HR</w:t>
      </w:r>
      <w:r w:rsidR="37B91005" w:rsidRPr="031A6950">
        <w:rPr>
          <w:rFonts w:ascii="Calibri" w:eastAsia="Calibri" w:hAnsi="Calibri" w:cs="Calibri"/>
        </w:rPr>
        <w:t xml:space="preserve">– </w:t>
      </w:r>
      <w:r>
        <w:rPr>
          <w:rFonts w:ascii="Calibri" w:eastAsia="Calibri" w:hAnsi="Calibri" w:cs="Calibri"/>
        </w:rPr>
        <w:t>hazard</w:t>
      </w:r>
      <w:r w:rsidR="21754247" w:rsidRPr="031A6950">
        <w:rPr>
          <w:rFonts w:ascii="Calibri" w:eastAsia="Calibri" w:hAnsi="Calibri" w:cs="Calibri"/>
        </w:rPr>
        <w:t xml:space="preserve"> ratio</w:t>
      </w:r>
    </w:p>
    <w:p w14:paraId="4A08D45F" w14:textId="5A889CA5" w:rsidR="00E4002C" w:rsidRDefault="0D52E313" w:rsidP="25117B94">
      <w:pPr>
        <w:spacing w:after="0" w:line="240" w:lineRule="auto"/>
        <w:rPr>
          <w:rFonts w:ascii="Calibri" w:eastAsia="Calibri" w:hAnsi="Calibri" w:cs="Calibri"/>
        </w:rPr>
      </w:pPr>
      <w:r w:rsidRPr="5775F933">
        <w:rPr>
          <w:rFonts w:ascii="Calibri" w:eastAsia="Calibri" w:hAnsi="Calibri" w:cs="Calibri"/>
        </w:rPr>
        <w:t>SRTR– The Scientific Registry of Transplant Recipients</w:t>
      </w:r>
      <w:r>
        <w:br w:type="page"/>
      </w:r>
      <w:r w:rsidR="01DF1D38" w:rsidRPr="5775F933">
        <w:rPr>
          <w:u w:val="single"/>
        </w:rPr>
        <w:lastRenderedPageBreak/>
        <w:t>ABSTRACT</w:t>
      </w:r>
      <w:r w:rsidR="001C7050" w:rsidRPr="5775F933">
        <w:rPr>
          <w:u w:val="single"/>
        </w:rPr>
        <w:t xml:space="preserve"> (</w:t>
      </w:r>
      <w:ins w:id="5" w:author="Mary Grace Bowring" w:date="2023-05-30T13:35:00Z">
        <w:r w:rsidR="007261E1">
          <w:rPr>
            <w:u w:val="single"/>
          </w:rPr>
          <w:t>199</w:t>
        </w:r>
      </w:ins>
      <w:del w:id="6" w:author="Mary Grace Bowring" w:date="2023-05-30T13:35:00Z">
        <w:r w:rsidR="2FFB31B4" w:rsidRPr="5775F933" w:rsidDel="007261E1">
          <w:rPr>
            <w:u w:val="single"/>
          </w:rPr>
          <w:delText>205</w:delText>
        </w:r>
      </w:del>
      <w:r w:rsidR="001C7050" w:rsidRPr="5775F933">
        <w:rPr>
          <w:u w:val="single"/>
        </w:rPr>
        <w:t>/200 words)</w:t>
      </w:r>
      <w:commentRangeStart w:id="7"/>
      <w:commentRangeEnd w:id="7"/>
      <w:r>
        <w:rPr>
          <w:rStyle w:val="CommentReference"/>
        </w:rPr>
        <w:commentReference w:id="7"/>
      </w:r>
    </w:p>
    <w:p w14:paraId="626D8D1A" w14:textId="77777777" w:rsidR="00EE2214" w:rsidRDefault="00EE2214" w:rsidP="6C8682BF">
      <w:pPr>
        <w:spacing w:after="0" w:line="480" w:lineRule="auto"/>
        <w:rPr>
          <w:b/>
          <w:bCs/>
        </w:rPr>
      </w:pPr>
    </w:p>
    <w:p w14:paraId="038835CB" w14:textId="4E8F16E1" w:rsidR="00E4002C" w:rsidRPr="00EE2214" w:rsidRDefault="6BD0B6E2" w:rsidP="5775F933">
      <w:pPr>
        <w:spacing w:after="0" w:line="480" w:lineRule="auto"/>
        <w:rPr>
          <w:del w:id="8" w:author="Mary Grace Bowring" w:date="2023-05-30T15:40:00Z"/>
        </w:rPr>
      </w:pPr>
      <w:del w:id="9" w:author="Mary Grace Bowring" w:date="2023-05-30T15:36:00Z">
        <w:r w:rsidRPr="5775F933" w:rsidDel="6BD0B6E2">
          <w:rPr>
            <w:b/>
            <w:bCs/>
          </w:rPr>
          <w:delText xml:space="preserve">Purpose: </w:delText>
        </w:r>
      </w:del>
      <w:r w:rsidR="0B3140DD">
        <w:t>H</w:t>
      </w:r>
      <w:r w:rsidR="00881E97">
        <w:t xml:space="preserve">ospitalization may be a sentinel event </w:t>
      </w:r>
      <w:r w:rsidR="006C6EB0">
        <w:t>signaling risk for adverse outcomes including end stage renal disease and mortality</w:t>
      </w:r>
      <w:ins w:id="10" w:author="Mary Grace Bowring" w:date="2023-05-30T15:33:00Z">
        <w:r w:rsidR="7FB2D806">
          <w:t xml:space="preserve"> among live kidney donors (LKDs</w:t>
        </w:r>
        <w:r w:rsidR="7FB2D806" w:rsidRPr="00EE2214">
          <w:t>)</w:t>
        </w:r>
      </w:ins>
      <w:r w:rsidR="006C6EB0" w:rsidRPr="00EE2214">
        <w:t xml:space="preserve">. </w:t>
      </w:r>
      <w:del w:id="11" w:author="Mary Grace Bowring" w:date="2023-05-30T15:32:00Z">
        <w:r w:rsidRPr="00EE2214" w:rsidDel="00DD51C6">
          <w:delText>To identify high-risk donors after nephrectomy, we assessed the demographic and health characteristics associated with all-cause hospitalization in this population.</w:delText>
        </w:r>
      </w:del>
      <w:ins w:id="12" w:author="Mary Grace Bowring" w:date="2023-05-30T15:32:00Z">
        <w:r w:rsidR="2CA96014" w:rsidRPr="00EE2214">
          <w:t xml:space="preserve">However, only two years </w:t>
        </w:r>
      </w:ins>
      <w:ins w:id="13" w:author="Mary Grace Bowring" w:date="2023-05-30T15:33:00Z">
        <w:r w:rsidR="4EF3DF3A" w:rsidRPr="00EE2214">
          <w:t xml:space="preserve">of follow-up are mandated for LKDs </w:t>
        </w:r>
      </w:ins>
      <w:ins w:id="14" w:author="Mary Grace Bowring" w:date="2023-05-30T15:34:00Z">
        <w:r w:rsidR="4EF3DF3A" w:rsidRPr="00EE2214">
          <w:t>preventing long term risk characterization in this population.</w:t>
        </w:r>
        <w:r w:rsidR="3E57BD38" w:rsidRPr="00EE2214">
          <w:t xml:space="preserve"> </w:t>
        </w:r>
      </w:ins>
      <w:ins w:id="15" w:author="Mary Grace Bowring" w:date="2023-05-30T15:40:00Z">
        <w:r w:rsidR="3CA6BD98" w:rsidRPr="00EE2214">
          <w:t xml:space="preserve">To address this, we used </w:t>
        </w:r>
      </w:ins>
    </w:p>
    <w:p w14:paraId="62DC3340" w14:textId="2334DD27" w:rsidR="00FA6C7A" w:rsidRDefault="6BD0B6E2" w:rsidP="00FA6C7A">
      <w:pPr>
        <w:spacing w:after="0" w:line="480" w:lineRule="auto"/>
        <w:rPr>
          <w:del w:id="16" w:author="Mary Grace Bowring" w:date="2023-05-30T15:57:00Z"/>
        </w:rPr>
      </w:pPr>
      <w:del w:id="17" w:author="Mary Grace Bowring" w:date="2023-05-30T15:40:00Z">
        <w:r w:rsidRPr="00EE2214" w:rsidDel="6BD0B6E2">
          <w:delText xml:space="preserve">Methods: In this </w:delText>
        </w:r>
      </w:del>
      <w:ins w:id="18" w:author="Mary Grace Bowring" w:date="2023-05-30T15:40:00Z">
        <w:r w:rsidR="68D87A2F" w:rsidRPr="00EE2214">
          <w:t>a XX-</w:t>
        </w:r>
        <w:commentRangeStart w:id="19"/>
        <w:r w:rsidR="68D87A2F" w:rsidRPr="00EE2214">
          <w:t xml:space="preserve">year </w:t>
        </w:r>
      </w:ins>
      <w:commentRangeEnd w:id="19"/>
      <w:r w:rsidRPr="00EE2214">
        <w:rPr>
          <w:rStyle w:val="CommentReference"/>
        </w:rPr>
        <w:commentReference w:id="19"/>
      </w:r>
      <w:r w:rsidRPr="00EE2214">
        <w:t>multicenter retrospective cohort study of</w:t>
      </w:r>
      <w:r>
        <w:t xml:space="preserve"> LKD</w:t>
      </w:r>
      <w:r w:rsidR="00CC053E">
        <w:t>s</w:t>
      </w:r>
      <w:ins w:id="20" w:author="Mary Grace Bowring" w:date="2023-05-30T15:41:00Z">
        <w:r w:rsidR="608079A4">
          <w:t xml:space="preserve"> </w:t>
        </w:r>
        <w:r w:rsidR="5AFAD7D0">
          <w:t xml:space="preserve">with xxx years of follow up </w:t>
        </w:r>
        <w:r w:rsidR="608079A4">
          <w:t>to identify factors associated with</w:t>
        </w:r>
      </w:ins>
      <w:del w:id="21" w:author="Mary Grace Bowring" w:date="2023-05-30T15:41:00Z">
        <w:r w:rsidDel="00557B90">
          <w:delText>,</w:delText>
        </w:r>
      </w:del>
      <w:r w:rsidR="00557B90">
        <w:t xml:space="preserve"> </w:t>
      </w:r>
      <w:r w:rsidR="00761C11">
        <w:t xml:space="preserve">patient-reported </w:t>
      </w:r>
      <w:del w:id="22" w:author="Mary Grace Bowring" w:date="2023-05-30T15:41:00Z">
        <w:r w:rsidDel="00017866">
          <w:delText xml:space="preserve">causes for </w:delText>
        </w:r>
      </w:del>
      <w:ins w:id="23" w:author="Mary Grace Bowring" w:date="2023-05-30T15:41:00Z">
        <w:r w:rsidR="6385C7E2">
          <w:t xml:space="preserve">all-cause </w:t>
        </w:r>
      </w:ins>
      <w:r w:rsidR="00185E3F">
        <w:t>hospitalization</w:t>
      </w:r>
      <w:ins w:id="24" w:author="Mary Grace Bowring" w:date="2023-05-30T15:41:00Z">
        <w:r w:rsidR="3389F197">
          <w:t xml:space="preserve">. </w:t>
        </w:r>
      </w:ins>
      <w:ins w:id="25" w:author="Mary Grace Bowring" w:date="2023-05-30T15:55:00Z">
        <w:r w:rsidR="1B3DC7F0">
          <w:t xml:space="preserve">Patient factors were </w:t>
        </w:r>
      </w:ins>
      <w:ins w:id="26" w:author="Mary Grace Bowring" w:date="2023-05-30T15:56:00Z">
        <w:r w:rsidR="6E473FE2">
          <w:t xml:space="preserve">captured from self-report and </w:t>
        </w:r>
        <w:r w:rsidR="6E473FE2" w:rsidRPr="00EE2214">
          <w:t xml:space="preserve">the </w:t>
        </w:r>
      </w:ins>
      <w:ins w:id="27" w:author="Mary Grace Bowring" w:date="2023-05-30T15:55:00Z">
        <w:r w:rsidR="1B3DC7F0" w:rsidRPr="00EE2214">
          <w:t>SRTR</w:t>
        </w:r>
      </w:ins>
      <w:ins w:id="28" w:author="Mary Grace Bowring" w:date="2023-05-30T15:56:00Z">
        <w:r w:rsidR="303706B1" w:rsidRPr="00EE2214">
          <w:t xml:space="preserve">. </w:t>
        </w:r>
      </w:ins>
      <w:del w:id="29" w:author="Mary Grace Bowring" w:date="2023-05-30T15:56:00Z">
        <w:r w:rsidRPr="00EE2214" w:rsidDel="6BD0B6E2">
          <w:delText xml:space="preserve"> </w:delText>
        </w:r>
      </w:del>
      <w:del w:id="30" w:author="Mary Grace Bowring" w:date="2023-05-30T15:42:00Z">
        <w:r w:rsidRPr="00EE2214" w:rsidDel="6BD0B6E2">
          <w:delText xml:space="preserve">were </w:delText>
        </w:r>
        <w:r w:rsidRPr="00EE2214" w:rsidDel="659CEBBB">
          <w:delText>categorized</w:delText>
        </w:r>
        <w:r w:rsidRPr="00EE2214" w:rsidDel="6BD0B6E2">
          <w:delText xml:space="preserve"> using the ICD-10 classifications.</w:delText>
        </w:r>
        <w:r w:rsidRPr="00EE2214" w:rsidDel="00937D03">
          <w:delText xml:space="preserve"> </w:delText>
        </w:r>
      </w:del>
      <w:del w:id="31" w:author="Mary Grace Bowring" w:date="2023-05-30T15:43:00Z">
        <w:r w:rsidRPr="00EE2214" w:rsidDel="1F66D930">
          <w:delText xml:space="preserve">Kaplan-Meier and Cox </w:delText>
        </w:r>
        <w:r w:rsidRPr="00EE2214" w:rsidDel="370EEA73">
          <w:delText>regression</w:delText>
        </w:r>
        <w:r w:rsidRPr="00EE2214" w:rsidDel="1F66D930">
          <w:delText xml:space="preserve"> model were</w:delText>
        </w:r>
        <w:r w:rsidRPr="00EE2214" w:rsidDel="6BD0B6E2">
          <w:delText xml:space="preserve"> used to evaluate</w:delText>
        </w:r>
        <w:r w:rsidRPr="00EE2214" w:rsidDel="00304CA0">
          <w:delText xml:space="preserve"> </w:delText>
        </w:r>
        <w:r w:rsidRPr="00EE2214" w:rsidDel="026D0339">
          <w:delText xml:space="preserve">cumulative incidence of, and </w:delText>
        </w:r>
        <w:r w:rsidRPr="00EE2214" w:rsidDel="00304CA0">
          <w:delText>characteristics</w:delText>
        </w:r>
        <w:r w:rsidRPr="00EE2214" w:rsidDel="6BD0B6E2">
          <w:delText xml:space="preserve"> associated with hospitalization.  </w:delText>
        </w:r>
      </w:del>
      <w:ins w:id="32" w:author="Mary Grace Bowring" w:date="2023-05-30T15:44:00Z">
        <w:r w:rsidR="3CB5746B" w:rsidRPr="00EE2214">
          <w:t>From among an entire cohort of xxxx</w:t>
        </w:r>
      </w:ins>
      <w:ins w:id="33" w:author="Mary Grace Bowring" w:date="2023-05-30T15:45:00Z">
        <w:r w:rsidR="3CB5746B" w:rsidRPr="00EE2214">
          <w:t xml:space="preserve">, </w:t>
        </w:r>
      </w:ins>
      <w:ins w:id="34" w:author="Mary Grace Bowring" w:date="2023-05-30T15:46:00Z">
        <w:r w:rsidR="1F3415A9" w:rsidRPr="00EE2214">
          <w:t>2251</w:t>
        </w:r>
      </w:ins>
      <w:ins w:id="35" w:author="Mary Grace Bowring" w:date="2023-05-30T15:47:00Z">
        <w:r w:rsidR="1F3415A9" w:rsidRPr="00EE2214">
          <w:t xml:space="preserve"> </w:t>
        </w:r>
      </w:ins>
      <w:ins w:id="36" w:author="Mary Grace Bowring" w:date="2023-05-30T15:45:00Z">
        <w:r w:rsidR="3CB5746B" w:rsidRPr="00EE2214">
          <w:t xml:space="preserve">LKDs </w:t>
        </w:r>
      </w:ins>
      <w:ins w:id="37" w:author="Mary Grace Bowring" w:date="2023-05-30T15:47:00Z">
        <w:r w:rsidR="762122C4" w:rsidRPr="00EE2214">
          <w:t xml:space="preserve">that donated between </w:t>
        </w:r>
      </w:ins>
      <w:ins w:id="38" w:author="Mary Grace Bowring" w:date="2023-05-30T15:46:00Z">
        <w:r w:rsidR="4C2A9DB6" w:rsidRPr="00EE2214">
          <w:t>05/1968-12/2019</w:t>
        </w:r>
      </w:ins>
      <w:ins w:id="39" w:author="Mary Grace Bowring" w:date="2023-05-30T15:47:00Z">
        <w:r w:rsidR="0B016592" w:rsidRPr="00EE2214">
          <w:t xml:space="preserve"> responded to the survey</w:t>
        </w:r>
      </w:ins>
      <w:ins w:id="40" w:author="Mary Grace Bowring" w:date="2023-05-30T15:46:00Z">
        <w:r w:rsidR="4C2A9DB6" w:rsidRPr="00EE2214">
          <w:t xml:space="preserve">. </w:t>
        </w:r>
      </w:ins>
      <w:del w:id="41" w:author="Mary Grace Bowring" w:date="2023-05-30T15:47:00Z">
        <w:r w:rsidRPr="00EE2214" w:rsidDel="6BD0B6E2">
          <w:delText xml:space="preserve">Results: </w:delText>
        </w:r>
        <w:r w:rsidRPr="00EE2214" w:rsidDel="003208D1">
          <w:delText xml:space="preserve">In this </w:delText>
        </w:r>
        <w:commentRangeStart w:id="42"/>
        <w:commentRangeStart w:id="43"/>
        <w:r w:rsidRPr="00EE2214" w:rsidDel="00E13C31">
          <w:delText xml:space="preserve">multicenter </w:delText>
        </w:r>
        <w:r w:rsidRPr="00EE2214" w:rsidDel="003208D1">
          <w:delText xml:space="preserve">retrospective cohort </w:delText>
        </w:r>
        <w:r w:rsidRPr="00EE2214" w:rsidDel="00E13C31">
          <w:delText xml:space="preserve">study </w:delText>
        </w:r>
      </w:del>
      <w:commentRangeEnd w:id="42"/>
      <w:r w:rsidRPr="00EE2214">
        <w:rPr>
          <w:rStyle w:val="CommentReference"/>
        </w:rPr>
        <w:commentReference w:id="42"/>
      </w:r>
      <w:commentRangeEnd w:id="43"/>
      <w:r w:rsidRPr="00EE2214">
        <w:rPr>
          <w:rStyle w:val="CommentReference"/>
        </w:rPr>
        <w:commentReference w:id="43"/>
      </w:r>
      <w:del w:id="44" w:author="Mary Grace Bowring" w:date="2023-05-30T15:47:00Z">
        <w:r w:rsidRPr="00EE2214" w:rsidDel="00E13C31">
          <w:delText>of</w:delText>
        </w:r>
        <w:r w:rsidRPr="00EE2214" w:rsidDel="6BD0B6E2">
          <w:delText xml:space="preserve"> 22</w:delText>
        </w:r>
        <w:r w:rsidRPr="00EE2214" w:rsidDel="0038000F">
          <w:delText>5</w:delText>
        </w:r>
        <w:r w:rsidRPr="00EE2214" w:rsidDel="00304CA0">
          <w:delText>1</w:delText>
        </w:r>
        <w:r w:rsidRPr="00EE2214" w:rsidDel="6BD0B6E2">
          <w:delText xml:space="preserve"> </w:delText>
        </w:r>
        <w:r w:rsidRPr="00EE2214" w:rsidDel="0038000F">
          <w:delText>LKD</w:delText>
        </w:r>
        <w:r w:rsidRPr="00EE2214" w:rsidDel="00401F01">
          <w:delText>s</w:delText>
        </w:r>
        <w:r w:rsidRPr="00EE2214" w:rsidDel="0038000F">
          <w:delText xml:space="preserve"> who underwent donor nephrectomy from 05/1968-12/2019</w:delText>
        </w:r>
        <w:r w:rsidRPr="00EE2214" w:rsidDel="00E13C31">
          <w:delText xml:space="preserve">, </w:delText>
        </w:r>
        <w:r w:rsidRPr="00EE2214" w:rsidDel="00EA6D3D">
          <w:delText>t</w:delText>
        </w:r>
      </w:del>
      <w:ins w:id="45" w:author="Mary Grace Bowring" w:date="2023-05-30T15:47:00Z">
        <w:r w:rsidR="48F035F7" w:rsidRPr="00EE2214">
          <w:t xml:space="preserve"> Overall, x (x</w:t>
        </w:r>
        <w:r w:rsidR="48F035F7">
          <w:t xml:space="preserve">%) reported </w:t>
        </w:r>
      </w:ins>
      <w:ins w:id="46" w:author="Mary Grace Bowring" w:date="2023-05-30T15:49:00Z">
        <w:r w:rsidR="3AF2399A">
          <w:t xml:space="preserve">any </w:t>
        </w:r>
      </w:ins>
      <w:ins w:id="47" w:author="Mary Grace Bowring" w:date="2023-05-30T15:47:00Z">
        <w:r w:rsidR="48F035F7">
          <w:t xml:space="preserve">hospitalization </w:t>
        </w:r>
      </w:ins>
      <w:ins w:id="48" w:author="Mary Grace Bowring" w:date="2023-05-30T15:48:00Z">
        <w:r w:rsidR="48F035F7">
          <w:t>a median (interquartile range)</w:t>
        </w:r>
        <w:r w:rsidR="55F190CA">
          <w:t xml:space="preserve"> of</w:t>
        </w:r>
        <w:r w:rsidR="48F035F7">
          <w:t xml:space="preserve"> x</w:t>
        </w:r>
        <w:r w:rsidR="6A21F580">
          <w:t>x (x-x)</w:t>
        </w:r>
        <w:r w:rsidR="4060010D">
          <w:t xml:space="preserve"> years</w:t>
        </w:r>
        <w:r w:rsidR="6A21F580">
          <w:t xml:space="preserve"> </w:t>
        </w:r>
      </w:ins>
      <w:ins w:id="49" w:author="Mary Grace Bowring" w:date="2023-05-30T15:47:00Z">
        <w:r w:rsidR="48F035F7">
          <w:t>post-nephrectomy</w:t>
        </w:r>
      </w:ins>
      <w:ins w:id="50" w:author="Mary Grace Bowring" w:date="2023-05-30T15:48:00Z">
        <w:r w:rsidR="48F035F7">
          <w:t xml:space="preserve"> with </w:t>
        </w:r>
      </w:ins>
      <w:del w:id="51" w:author="Mary Grace Bowring" w:date="2023-05-30T15:49:00Z">
        <w:r w:rsidDel="00EA6D3D">
          <w:delText>he</w:delText>
        </w:r>
        <w:r w:rsidDel="6BD0B6E2">
          <w:delText xml:space="preserve"> most </w:delText>
        </w:r>
        <w:r w:rsidDel="001A4AA9">
          <w:delText>frequently reported</w:delText>
        </w:r>
        <w:r w:rsidDel="6BD0B6E2">
          <w:delText xml:space="preserve"> cause of hospitalization was </w:delText>
        </w:r>
      </w:del>
      <w:del w:id="52" w:author="Mary Grace Bowring" w:date="2023-05-30T15:48:00Z">
        <w:r w:rsidDel="72F48344">
          <w:delText xml:space="preserve">any </w:delText>
        </w:r>
      </w:del>
      <w:r w:rsidR="72F48344">
        <w:t>surgery</w:t>
      </w:r>
      <w:ins w:id="53" w:author="Mary Grace Bowring" w:date="2023-05-30T13:33:00Z">
        <w:r w:rsidR="0083683F">
          <w:t>/</w:t>
        </w:r>
      </w:ins>
      <w:del w:id="54" w:author="Mary Grace Bowring" w:date="2023-05-30T13:33:00Z">
        <w:r w:rsidR="72F48344" w:rsidDel="0083683F">
          <w:delText xml:space="preserve"> or </w:delText>
        </w:r>
      </w:del>
      <w:r w:rsidR="72F48344">
        <w:t xml:space="preserve">procedure </w:t>
      </w:r>
      <w:ins w:id="55" w:author="Mary Grace Bowring" w:date="2023-05-30T15:49:00Z">
        <w:r w:rsidR="38E64D3A">
          <w:t>as the most common cause</w:t>
        </w:r>
      </w:ins>
      <w:r w:rsidR="00FA6C7A">
        <w:t xml:space="preserve"> </w:t>
      </w:r>
      <w:r w:rsidR="72F48344">
        <w:t>(5</w:t>
      </w:r>
      <w:r w:rsidR="00EA538F">
        <w:t>7</w:t>
      </w:r>
      <w:r w:rsidR="72F48344">
        <w:t>%)</w:t>
      </w:r>
      <w:r w:rsidR="004E326B">
        <w:t xml:space="preserve">. </w:t>
      </w:r>
      <w:r w:rsidR="0C00D250">
        <w:t xml:space="preserve">The cumulative incidence of hospitalization was </w:t>
      </w:r>
      <w:r w:rsidR="00245E77">
        <w:t>5%, 34%,</w:t>
      </w:r>
      <w:r w:rsidR="001A4AA9">
        <w:t xml:space="preserve"> </w:t>
      </w:r>
      <w:r w:rsidR="00245E77">
        <w:t>50%</w:t>
      </w:r>
      <w:r w:rsidR="00EA6D3D">
        <w:t>, and 61%</w:t>
      </w:r>
      <w:r w:rsidR="00245E77">
        <w:t xml:space="preserve"> at </w:t>
      </w:r>
      <w:del w:id="56" w:author="Mary Grace Bowring" w:date="2023-05-30T15:49:00Z">
        <w:r w:rsidDel="00245E77">
          <w:delText>one-, ten-, fifteen-</w:delText>
        </w:r>
        <w:r w:rsidDel="000D124B">
          <w:delText>, and twenty</w:delText>
        </w:r>
      </w:del>
      <w:ins w:id="57" w:author="Mary Grace Bowring" w:date="2023-05-30T15:49:00Z">
        <w:r w:rsidR="268DA6D9">
          <w:t>1 ,10, 15, and 20</w:t>
        </w:r>
      </w:ins>
      <w:r w:rsidR="000D124B">
        <w:t>-</w:t>
      </w:r>
      <w:r w:rsidR="00245E77">
        <w:t>years post-donation</w:t>
      </w:r>
      <w:del w:id="58" w:author="Mary Grace Bowring" w:date="2023-05-30T15:49:00Z">
        <w:r w:rsidDel="00614477">
          <w:delText xml:space="preserve"> respective</w:delText>
        </w:r>
        <w:r w:rsidDel="715E2FE1">
          <w:delText>ly</w:delText>
        </w:r>
      </w:del>
      <w:r w:rsidR="00245E77">
        <w:t xml:space="preserve">. </w:t>
      </w:r>
      <w:del w:id="59" w:author="Mary Grace Bowring" w:date="2023-05-30T15:50:00Z">
        <w:r w:rsidDel="00245E77">
          <w:delText xml:space="preserve">Age at donation </w:delText>
        </w:r>
        <w:r w:rsidDel="114E8979">
          <w:delText xml:space="preserve">(aHR </w:delText>
        </w:r>
        <w:r w:rsidRPr="5775F933" w:rsidDel="114E8979">
          <w:rPr>
            <w:vertAlign w:val="subscript"/>
          </w:rPr>
          <w:delText>1.01</w:delText>
        </w:r>
        <w:r w:rsidDel="114E8979">
          <w:delText>1.13</w:delText>
        </w:r>
        <w:r w:rsidRPr="5775F933" w:rsidDel="114E8979">
          <w:rPr>
            <w:vertAlign w:val="subscript"/>
          </w:rPr>
          <w:delText>1.27</w:delText>
        </w:r>
        <w:r w:rsidDel="114E8979">
          <w:delText>,</w:delText>
        </w:r>
        <w:r w:rsidDel="001A5C6B">
          <w:delText xml:space="preserve"> p=0.04)</w:delText>
        </w:r>
        <w:r w:rsidDel="00B6545C">
          <w:delText xml:space="preserve"> a</w:delText>
        </w:r>
        <w:r w:rsidDel="00245E77">
          <w:delText xml:space="preserve">nd female sex </w:delText>
        </w:r>
        <w:r w:rsidDel="00B6545C">
          <w:delText>(</w:delText>
        </w:r>
        <w:r w:rsidDel="00614477">
          <w:delText xml:space="preserve">aHR </w:delText>
        </w:r>
        <w:r w:rsidRPr="5775F933" w:rsidDel="00614477">
          <w:rPr>
            <w:vertAlign w:val="subscript"/>
          </w:rPr>
          <w:delText>1.07</w:delText>
        </w:r>
        <w:r w:rsidDel="00614477">
          <w:delText>1.39</w:delText>
        </w:r>
        <w:r w:rsidRPr="5775F933" w:rsidDel="00614477">
          <w:rPr>
            <w:vertAlign w:val="subscript"/>
          </w:rPr>
          <w:delText>1.80</w:delText>
        </w:r>
        <w:r w:rsidDel="00614477">
          <w:delText>, p=0.01</w:delText>
        </w:r>
        <w:r w:rsidDel="00797F46">
          <w:delText>)</w:delText>
        </w:r>
        <w:r w:rsidDel="009D5278">
          <w:delText xml:space="preserve"> </w:delText>
        </w:r>
        <w:r w:rsidDel="00974230">
          <w:delText xml:space="preserve">were </w:delText>
        </w:r>
        <w:r w:rsidDel="00245E77">
          <w:delText>statistically significantly associated with hospitalization.</w:delText>
        </w:r>
        <w:r w:rsidDel="00FF5BA4">
          <w:delText xml:space="preserve"> </w:delText>
        </w:r>
      </w:del>
      <w:r w:rsidR="00C977B4">
        <w:t xml:space="preserve">In a parsimonious model, </w:t>
      </w:r>
      <w:ins w:id="60" w:author="Mary Grace Bowring" w:date="2023-05-30T15:51:00Z">
        <w:r w:rsidR="5B22C53D">
          <w:t>a</w:t>
        </w:r>
      </w:ins>
      <w:ins w:id="61" w:author="Mary Grace Bowring" w:date="2023-05-30T15:50:00Z">
        <w:r w:rsidR="05326898">
          <w:t xml:space="preserve">ge at donation (aHR </w:t>
        </w:r>
        <w:r w:rsidR="05326898" w:rsidRPr="5775F933">
          <w:rPr>
            <w:vertAlign w:val="subscript"/>
          </w:rPr>
          <w:t>1.01</w:t>
        </w:r>
        <w:r w:rsidR="05326898">
          <w:t>1.13</w:t>
        </w:r>
        <w:r w:rsidR="05326898" w:rsidRPr="5775F933">
          <w:rPr>
            <w:vertAlign w:val="subscript"/>
          </w:rPr>
          <w:t>1.27</w:t>
        </w:r>
        <w:r w:rsidR="05326898">
          <w:t xml:space="preserve">, p=0.04), female sex (aHR </w:t>
        </w:r>
        <w:r w:rsidR="05326898" w:rsidRPr="5775F933">
          <w:rPr>
            <w:vertAlign w:val="subscript"/>
          </w:rPr>
          <w:t>1.07</w:t>
        </w:r>
        <w:r w:rsidR="05326898">
          <w:t>1.39</w:t>
        </w:r>
        <w:r w:rsidR="05326898" w:rsidRPr="5775F933">
          <w:rPr>
            <w:vertAlign w:val="subscript"/>
          </w:rPr>
          <w:t>1.80</w:t>
        </w:r>
        <w:r w:rsidR="05326898">
          <w:t xml:space="preserve">, p=0.01), and </w:t>
        </w:r>
      </w:ins>
      <w:r w:rsidR="00C977B4">
        <w:t>post-donation diabetes</w:t>
      </w:r>
      <w:ins w:id="62" w:author="Mary Grace Bowring" w:date="2023-05-30T13:33:00Z">
        <w:r w:rsidR="00DD45FD">
          <w:t>/</w:t>
        </w:r>
      </w:ins>
      <w:del w:id="63" w:author="Mary Grace Bowring" w:date="2023-05-30T13:33:00Z">
        <w:r w:rsidR="00C977B4" w:rsidDel="00DD45FD">
          <w:delText xml:space="preserve"> or </w:delText>
        </w:r>
      </w:del>
      <w:r w:rsidR="00C977B4">
        <w:t xml:space="preserve">hypertension </w:t>
      </w:r>
      <w:r w:rsidR="00FA6C7A">
        <w:t>(</w:t>
      </w:r>
      <w:r w:rsidR="00FA6C7A" w:rsidRPr="5775F933">
        <w:rPr>
          <w:highlight w:val="yellow"/>
        </w:rPr>
        <w:t xml:space="preserve">aHR </w:t>
      </w:r>
      <w:r w:rsidR="00FA6C7A" w:rsidRPr="5775F933">
        <w:rPr>
          <w:highlight w:val="yellow"/>
          <w:vertAlign w:val="subscript"/>
        </w:rPr>
        <w:t>1.22</w:t>
      </w:r>
      <w:r w:rsidR="00FA6C7A" w:rsidRPr="5775F933">
        <w:rPr>
          <w:highlight w:val="yellow"/>
        </w:rPr>
        <w:t>1.52</w:t>
      </w:r>
      <w:r w:rsidR="00FA6C7A" w:rsidRPr="5775F933">
        <w:rPr>
          <w:highlight w:val="yellow"/>
          <w:vertAlign w:val="subscript"/>
        </w:rPr>
        <w:t>1.88</w:t>
      </w:r>
      <w:r w:rsidR="00FA6C7A" w:rsidRPr="5775F933">
        <w:rPr>
          <w:highlight w:val="yellow"/>
        </w:rPr>
        <w:t>, p&lt;0.01</w:t>
      </w:r>
      <w:r w:rsidR="00FA6C7A">
        <w:t>)</w:t>
      </w:r>
    </w:p>
    <w:p w14:paraId="255EFB95" w14:textId="0E4DEDD8" w:rsidR="00E4002C" w:rsidRDefault="00FA6C7A" w:rsidP="6C8682BF">
      <w:pPr>
        <w:spacing w:after="0" w:line="480" w:lineRule="auto"/>
      </w:pPr>
      <w:del w:id="64" w:author="Mary Grace Bowring" w:date="2023-05-30T15:57:00Z">
        <w:r w:rsidRPr="5775F933" w:rsidDel="6BD0B6E2">
          <w:rPr>
            <w:b/>
            <w:bCs/>
          </w:rPr>
          <w:delText>Conclusion:</w:delText>
        </w:r>
        <w:r w:rsidDel="004F1BEC">
          <w:delText xml:space="preserve"> </w:delText>
        </w:r>
        <w:r w:rsidDel="7BB0BBAE">
          <w:delText>Older age at donation and female sex were associated with hospitalization, which is important to counsel</w:delText>
        </w:r>
        <w:r w:rsidDel="07F4131D">
          <w:delText xml:space="preserve">. </w:delText>
        </w:r>
      </w:del>
      <w:del w:id="65" w:author="Mary Grace Bowring" w:date="2023-05-30T15:58:00Z">
        <w:r w:rsidDel="07F4131D">
          <w:delText>Since diabetes and hypertension are the leading causes of ESRD</w:delText>
        </w:r>
        <w:r w:rsidDel="2712B7C1">
          <w:delText>,</w:delText>
        </w:r>
      </w:del>
      <w:r>
        <w:t xml:space="preserve"> </w:t>
      </w:r>
      <w:del w:id="66" w:author="Mary Grace Bowring" w:date="2023-05-30T15:51:00Z">
        <w:r w:rsidR="6BD0B6E2" w:rsidDel="008E2E14">
          <w:delText xml:space="preserve">was </w:delText>
        </w:r>
        <w:r w:rsidR="6BD0B6E2" w:rsidDel="002310C0">
          <w:delText xml:space="preserve">also </w:delText>
        </w:r>
        <w:r w:rsidR="6BD0B6E2" w:rsidDel="008E2E14">
          <w:delText xml:space="preserve">statistically significantly </w:delText>
        </w:r>
      </w:del>
      <w:ins w:id="67" w:author="Mary Grace Bowring" w:date="2023-05-30T15:51:00Z">
        <w:r w:rsidR="31D5422C">
          <w:t xml:space="preserve">were </w:t>
        </w:r>
      </w:ins>
      <w:r w:rsidR="002310C0">
        <w:t>associated with hospitalization</w:t>
      </w:r>
      <w:r>
        <w:t xml:space="preserve">. </w:t>
      </w:r>
      <w:del w:id="68" w:author="Mary Grace Bowring" w:date="2023-05-30T15:52:00Z">
        <w:r w:rsidR="6BD0B6E2" w:rsidDel="07F4131D">
          <w:delText>and</w:delText>
        </w:r>
        <w:r w:rsidR="6BD0B6E2" w:rsidDel="4A4228B7">
          <w:delText xml:space="preserve"> post donation comorbidities </w:delText>
        </w:r>
        <w:r w:rsidR="6BD0B6E2" w:rsidDel="5E8B84CF">
          <w:delText>we</w:delText>
        </w:r>
        <w:r w:rsidR="6BD0B6E2" w:rsidDel="6EFE904B">
          <w:delText>re</w:delText>
        </w:r>
        <w:r w:rsidR="6BD0B6E2" w:rsidDel="4A4228B7">
          <w:delText xml:space="preserve"> associated with hospitalization in </w:delText>
        </w:r>
        <w:r w:rsidR="6BD0B6E2" w:rsidDel="118B3A0C">
          <w:delText>our</w:delText>
        </w:r>
        <w:r w:rsidR="6BD0B6E2" w:rsidDel="4A4228B7">
          <w:delText xml:space="preserve"> parsimonious model, </w:delText>
        </w:r>
      </w:del>
      <w:ins w:id="69" w:author="Mary Grace Bowring" w:date="2023-05-30T16:00:00Z">
        <w:r w:rsidR="65AEA603">
          <w:t>While self-</w:t>
        </w:r>
        <w:r w:rsidR="65AEA603">
          <w:lastRenderedPageBreak/>
          <w:t>reported, t</w:t>
        </w:r>
      </w:ins>
      <w:ins w:id="70" w:author="Mary Grace Bowring" w:date="2023-05-30T15:58:00Z">
        <w:r w:rsidR="2709C0D2">
          <w:t xml:space="preserve">he </w:t>
        </w:r>
      </w:ins>
      <w:ins w:id="71" w:author="Mary Grace Bowring" w:date="2023-05-30T15:59:00Z">
        <w:r w:rsidR="7C96191B">
          <w:t xml:space="preserve">frequency </w:t>
        </w:r>
      </w:ins>
      <w:ins w:id="72" w:author="Mary Grace Bowring" w:date="2023-05-30T15:58:00Z">
        <w:r w:rsidR="2709C0D2">
          <w:t xml:space="preserve">of hospitalization </w:t>
        </w:r>
      </w:ins>
      <w:ins w:id="73" w:author="Mary Grace Bowring" w:date="2023-05-30T15:59:00Z">
        <w:r w:rsidR="2709C0D2">
          <w:t>among LKDs beyond 2</w:t>
        </w:r>
      </w:ins>
      <w:ins w:id="74" w:author="Mary Grace Bowring" w:date="2023-05-30T16:00:00Z">
        <w:r w:rsidR="367EEA1D">
          <w:t>-</w:t>
        </w:r>
      </w:ins>
      <w:ins w:id="75" w:author="Mary Grace Bowring" w:date="2023-05-30T15:59:00Z">
        <w:r w:rsidR="2709C0D2">
          <w:t xml:space="preserve">years </w:t>
        </w:r>
      </w:ins>
      <w:ins w:id="76" w:author="Mary Grace Bowring" w:date="2023-05-30T16:00:00Z">
        <w:r w:rsidR="01CB2D76">
          <w:t xml:space="preserve">post-nephrectomy </w:t>
        </w:r>
      </w:ins>
      <w:ins w:id="77" w:author="Mary Grace Bowring" w:date="2023-05-30T15:59:00Z">
        <w:r w:rsidR="2709C0D2">
          <w:t xml:space="preserve">suggests </w:t>
        </w:r>
      </w:ins>
      <w:ins w:id="78" w:author="Mary Grace Bowring" w:date="2023-05-30T16:00:00Z">
        <w:r w:rsidR="64C333AA">
          <w:t xml:space="preserve">longer </w:t>
        </w:r>
      </w:ins>
      <w:r>
        <w:t>follow-up</w:t>
      </w:r>
      <w:ins w:id="79" w:author="Mary Grace Bowring" w:date="2023-05-30T15:59:00Z">
        <w:r w:rsidR="2709C0D2">
          <w:t xml:space="preserve"> </w:t>
        </w:r>
      </w:ins>
      <w:ins w:id="80" w:author="Mary Grace Bowring" w:date="2023-05-30T16:00:00Z">
        <w:r w:rsidR="397F4305">
          <w:t xml:space="preserve">may be warranted </w:t>
        </w:r>
      </w:ins>
      <w:ins w:id="81" w:author="Mary Grace Bowring" w:date="2023-05-30T15:59:00Z">
        <w:r w:rsidR="2709C0D2">
          <w:t>for this popu</w:t>
        </w:r>
      </w:ins>
      <w:ins w:id="82" w:author="Mary Grace Bowring" w:date="2023-05-30T16:00:00Z">
        <w:r w:rsidR="49B5F683">
          <w:t>l</w:t>
        </w:r>
      </w:ins>
      <w:ins w:id="83" w:author="Mary Grace Bowring" w:date="2023-05-30T15:59:00Z">
        <w:r w:rsidR="2709C0D2">
          <w:t xml:space="preserve">ation. </w:t>
        </w:r>
      </w:ins>
      <w:ins w:id="84" w:author="Mary Grace Bowring" w:date="2023-05-30T16:00:00Z">
        <w:r w:rsidR="6B66810B">
          <w:t xml:space="preserve">Furthermore, </w:t>
        </w:r>
      </w:ins>
      <w:r w:rsidR="4A4228B7">
        <w:t xml:space="preserve">surveillance and follow-up </w:t>
      </w:r>
      <w:del w:id="85" w:author="Mary Grace Bowring" w:date="2023-05-30T15:52:00Z">
        <w:r w:rsidR="6BD0B6E2" w:rsidDel="4A4228B7">
          <w:delText xml:space="preserve">vigilance </w:delText>
        </w:r>
      </w:del>
      <w:r w:rsidR="4A4228B7">
        <w:t>should be emphasized</w:t>
      </w:r>
      <w:ins w:id="86" w:author="Mary Grace Bowring" w:date="2023-05-30T15:52:00Z">
        <w:r w:rsidR="1CE7CBD8">
          <w:t xml:space="preserve"> in populations at higher risk of developing </w:t>
        </w:r>
      </w:ins>
      <w:ins w:id="87" w:author="Mary Grace Bowring" w:date="2023-05-30T15:57:00Z">
        <w:r w:rsidR="20A32A6E">
          <w:t>diabetes and hypertension after nephre</w:t>
        </w:r>
      </w:ins>
      <w:ins w:id="88" w:author="Mary Grace Bowring" w:date="2023-05-30T15:58:00Z">
        <w:r w:rsidR="20A32A6E">
          <w:t>ctomy</w:t>
        </w:r>
      </w:ins>
      <w:r w:rsidR="39E80BCB">
        <w:t>.</w:t>
      </w:r>
      <w:r w:rsidR="6BD0B6E2">
        <w:br w:type="page"/>
      </w:r>
    </w:p>
    <w:p w14:paraId="6FB257BE" w14:textId="443360A9" w:rsidR="00E4002C" w:rsidRDefault="01DF1D38" w:rsidP="031A6950">
      <w:pPr>
        <w:spacing w:after="0" w:line="480" w:lineRule="auto"/>
        <w:rPr>
          <w:u w:val="single"/>
        </w:rPr>
      </w:pPr>
      <w:commentRangeStart w:id="89"/>
      <w:r w:rsidRPr="72AE21F3">
        <w:rPr>
          <w:u w:val="single"/>
        </w:rPr>
        <w:lastRenderedPageBreak/>
        <w:t>INTRODUCTION</w:t>
      </w:r>
      <w:commentRangeEnd w:id="89"/>
      <w:r>
        <w:rPr>
          <w:rStyle w:val="CommentReference"/>
        </w:rPr>
        <w:commentReference w:id="89"/>
      </w:r>
    </w:p>
    <w:p w14:paraId="6C01CAEC" w14:textId="07280682" w:rsidR="00F96483" w:rsidRDefault="7124E741" w:rsidP="00FA6C7A">
      <w:pPr>
        <w:spacing w:after="0" w:line="480" w:lineRule="auto"/>
        <w:rPr>
          <w:rFonts w:ascii="Calibri" w:eastAsia="Calibri" w:hAnsi="Calibri" w:cs="Calibri"/>
        </w:rPr>
      </w:pPr>
      <w:r w:rsidRPr="432E7666">
        <w:rPr>
          <w:color w:val="000000" w:themeColor="text1"/>
        </w:rPr>
        <w:t xml:space="preserve">More than 6,400 </w:t>
      </w:r>
      <w:r w:rsidR="024F1244" w:rsidRPr="432E7666">
        <w:rPr>
          <w:color w:val="000000" w:themeColor="text1"/>
        </w:rPr>
        <w:t>living kidney donors (LKD) underwent transplants in 2022, bu</w:t>
      </w:r>
      <w:r w:rsidR="3C30B7DE" w:rsidRPr="432E7666">
        <w:rPr>
          <w:color w:val="000000" w:themeColor="text1"/>
        </w:rPr>
        <w:t>t</w:t>
      </w:r>
      <w:r w:rsidR="0053482D" w:rsidRPr="432E7666">
        <w:rPr>
          <w:color w:val="000000" w:themeColor="text1"/>
        </w:rPr>
        <w:t xml:space="preserve"> the </w:t>
      </w:r>
      <w:r w:rsidR="002C7FF3" w:rsidRPr="432E7666">
        <w:rPr>
          <w:color w:val="000000" w:themeColor="text1"/>
        </w:rPr>
        <w:t>downstream health effects of living donation remain</w:t>
      </w:r>
      <w:r w:rsidR="009E5B71" w:rsidRPr="432E7666">
        <w:rPr>
          <w:color w:val="000000" w:themeColor="text1"/>
        </w:rPr>
        <w:t xml:space="preserve"> elusive</w:t>
      </w:r>
      <w:r w:rsidR="00322F74">
        <w:t>.</w:t>
      </w:r>
      <w:r>
        <w:fldChar w:fldCharType="begin"/>
      </w:r>
      <w:r>
        <w:instrText xml:space="preserve"> ADDIN EN.CITE &lt;EndNote&gt;&lt;Cite ExcludeAuth="1" ExcludeYear="1"&gt;&lt;Year&gt;2023&lt;/Year&gt;&lt;RecNum&gt;403&lt;/RecNum&gt;&lt;DisplayText&gt;(1)&lt;/DisplayText&gt;&lt;record&gt;&lt;rec-number&gt;403&lt;/rec-number&gt;&lt;foreign-keys&gt;&lt;key app="EN" db-id="z9sxd52t8xe2apezts4v90a7x9vtxessar0s" timestamp="1680627441" guid="edbdaaf2-f2f2-4ceb-957c-9e12b266e468"&gt;403&lt;/key&gt;&lt;/foreign-keys&gt;&lt;ref-type name="Web Page"&gt;12&lt;/ref-type&gt;&lt;contributors&gt;&lt;/contributors&gt;&lt;titles&gt;&lt;title&gt;OPTN National Data Kidney Donor&lt;/title&gt;&lt;/titles&gt;&lt;dates&gt;&lt;year&gt;2023&lt;/year&gt;&lt;pub-dates&gt;&lt;date&gt;April 02, 2023&lt;/date&gt;&lt;/pub-dates&gt;&lt;/dates&gt;&lt;publisher&gt;Organ Procurement &amp;amp; Transplantation Network&lt;/publisher&gt;&lt;urls&gt;&lt;related-urls&gt;&lt;url&gt;https://optn.transplant.hrsa.gov/data/view-data-reports/national-data/#&lt;/url&gt;&lt;/related-urls&gt;&lt;/urls&gt;&lt;/record&gt;&lt;/Cite&gt;&lt;/EndNote&gt;</w:instrText>
      </w:r>
      <w:r>
        <w:fldChar w:fldCharType="separate"/>
      </w:r>
      <w:r w:rsidR="00FB6EBA" w:rsidRPr="432E7666">
        <w:rPr>
          <w:noProof/>
        </w:rPr>
        <w:t>(1)</w:t>
      </w:r>
      <w:r>
        <w:fldChar w:fldCharType="end"/>
      </w:r>
      <w:r w:rsidR="003D1EE5">
        <w:t xml:space="preserve"> </w:t>
      </w:r>
      <w:r w:rsidR="746C3D41">
        <w:t xml:space="preserve">Currently, the mandated follow-up time for LKD is two years, but </w:t>
      </w:r>
      <w:r w:rsidR="005A27DB">
        <w:t xml:space="preserve">the </w:t>
      </w:r>
      <w:r w:rsidR="746C3D41">
        <w:t>adverse outcomes</w:t>
      </w:r>
      <w:r w:rsidR="001A7EEE">
        <w:t>, such as end-stage renal disease (ESRD)</w:t>
      </w:r>
      <w:r w:rsidR="00EF0BC7">
        <w:t>, cardiovascular disease</w:t>
      </w:r>
      <w:r w:rsidR="00FE7BEC">
        <w:t xml:space="preserve"> (CVD),</w:t>
      </w:r>
      <w:r w:rsidR="00830837">
        <w:t xml:space="preserve"> </w:t>
      </w:r>
      <w:r w:rsidR="007E2CAE">
        <w:t xml:space="preserve">and </w:t>
      </w:r>
      <w:r w:rsidR="00480156">
        <w:t>mortality</w:t>
      </w:r>
      <w:r w:rsidR="007E2CAE">
        <w:t>,</w:t>
      </w:r>
      <w:r w:rsidR="55ED00E5">
        <w:t xml:space="preserve"> are likely to manifest much later</w:t>
      </w:r>
      <w:r w:rsidR="003131AA">
        <w:t xml:space="preserve">. </w:t>
      </w:r>
      <w:r>
        <w:fldChar w:fldCharType="begin">
          <w:fldData xml:space="preserve">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rsidR="00E1451F">
        <w:instrText xml:space="preserve"> ADDIN EN.CITE </w:instrText>
      </w:r>
      <w:r w:rsidR="00E1451F">
        <w:fldChar w:fldCharType="begin">
          <w:fldData xml:space="preserve">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rsidR="00E1451F">
        <w:instrText xml:space="preserve"> ADDIN EN.CITE.DATA </w:instrText>
      </w:r>
      <w:r w:rsidR="00E1451F">
        <w:fldChar w:fldCharType="end"/>
      </w:r>
      <w:r>
        <w:fldChar w:fldCharType="separate"/>
      </w:r>
      <w:r w:rsidR="00E1451F">
        <w:rPr>
          <w:noProof/>
        </w:rPr>
        <w:t>(2-6)</w:t>
      </w:r>
      <w:r>
        <w:fldChar w:fldCharType="end"/>
      </w:r>
      <w:r w:rsidR="00F47D1B">
        <w:t xml:space="preserve"> </w:t>
      </w:r>
      <w:commentRangeStart w:id="90"/>
      <w:commentRangeStart w:id="91"/>
      <w:r w:rsidR="00C45516">
        <w:t>Anjum et al reported</w:t>
      </w:r>
      <w:r w:rsidR="003A215D">
        <w:t xml:space="preserve"> an</w:t>
      </w:r>
      <w:r w:rsidR="00411426">
        <w:t xml:space="preserve"> eight-fold higher incidence rate </w:t>
      </w:r>
      <w:r w:rsidR="00E423B4">
        <w:t>ratio</w:t>
      </w:r>
      <w:r w:rsidR="00AE4842">
        <w:t xml:space="preserve"> of late diagnosis of ESRD </w:t>
      </w:r>
      <w:r w:rsidR="0028783C">
        <w:t xml:space="preserve">secondary to diabetes </w:t>
      </w:r>
      <w:r w:rsidR="00AE4842">
        <w:t xml:space="preserve">(≥10 years post-donation) </w:t>
      </w:r>
      <w:r w:rsidR="00E423B4">
        <w:t>compared to</w:t>
      </w:r>
      <w:r w:rsidR="00AE4842">
        <w:t xml:space="preserve"> early diagnosis (&lt;10 years post-donation)</w:t>
      </w:r>
      <w:r w:rsidR="008D34A4">
        <w:t xml:space="preserve">, and the incidence rate ratio was three times </w:t>
      </w:r>
      <w:r w:rsidR="00ED0CAF">
        <w:t>higher</w:t>
      </w:r>
      <w:r w:rsidR="008D34A4">
        <w:t xml:space="preserve"> for late diagnosis of ESRD</w:t>
      </w:r>
      <w:r w:rsidR="0028783C">
        <w:t xml:space="preserve"> secondary to hypertension</w:t>
      </w:r>
      <w:r w:rsidR="008D34A4">
        <w:t xml:space="preserve">. </w:t>
      </w:r>
      <w:r>
        <w:fldChar w:fldCharType="begin">
          <w:fldData xml:space="preserve">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rsidR="00E1451F">
        <w:instrText xml:space="preserve"> ADDIN EN.CITE </w:instrText>
      </w:r>
      <w:r w:rsidR="00E1451F">
        <w:fldChar w:fldCharType="begin">
          <w:fldData xml:space="preserve">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rsidR="00E1451F">
        <w:instrText xml:space="preserve"> ADDIN EN.CITE.DATA </w:instrText>
      </w:r>
      <w:r w:rsidR="00E1451F">
        <w:fldChar w:fldCharType="end"/>
      </w:r>
      <w:r>
        <w:fldChar w:fldCharType="separate"/>
      </w:r>
      <w:r w:rsidR="00E1451F">
        <w:rPr>
          <w:noProof/>
        </w:rPr>
        <w:t>(7)</w:t>
      </w:r>
      <w:r>
        <w:fldChar w:fldCharType="end"/>
      </w:r>
      <w:commentRangeEnd w:id="90"/>
      <w:r w:rsidR="00590B77">
        <w:rPr>
          <w:rStyle w:val="CommentReference"/>
        </w:rPr>
        <w:commentReference w:id="90"/>
      </w:r>
      <w:commentRangeEnd w:id="91"/>
      <w:r w:rsidR="002C31B7">
        <w:rPr>
          <w:rStyle w:val="CommentReference"/>
        </w:rPr>
        <w:commentReference w:id="91"/>
      </w:r>
      <w:r w:rsidR="006B0D2B">
        <w:t xml:space="preserve"> </w:t>
      </w:r>
      <w:r w:rsidR="00586A04">
        <w:t xml:space="preserve">Furthermore, </w:t>
      </w:r>
      <w:r w:rsidR="00336850">
        <w:t xml:space="preserve">LKDs have a </w:t>
      </w:r>
      <w:r w:rsidR="5DCCE135">
        <w:t xml:space="preserve">64% </w:t>
      </w:r>
      <w:r w:rsidR="0DEBD9CC">
        <w:t xml:space="preserve">greater absolute </w:t>
      </w:r>
      <w:r w:rsidR="00336850">
        <w:t>risk of</w:t>
      </w:r>
      <w:r w:rsidR="00BA1361">
        <w:t xml:space="preserve"> developing</w:t>
      </w:r>
      <w:r w:rsidR="00336850">
        <w:t xml:space="preserve"> hypertensio</w:t>
      </w:r>
      <w:r w:rsidR="00982147">
        <w:t>n</w:t>
      </w:r>
      <w:r w:rsidR="666C9D32">
        <w:t xml:space="preserve"> </w:t>
      </w:r>
      <w:r w:rsidR="0A079815">
        <w:t xml:space="preserve">at 10 years post-donation </w:t>
      </w:r>
      <w:r w:rsidR="666C9D32">
        <w:t>compared to matched control</w:t>
      </w:r>
      <w:r w:rsidR="18A601C1">
        <w:t>s</w:t>
      </w:r>
      <w:r w:rsidR="00982147">
        <w:t>, w</w:t>
      </w:r>
      <w:r w:rsidR="008D2D68">
        <w:t>hich</w:t>
      </w:r>
      <w:r w:rsidR="00CF7786">
        <w:t xml:space="preserve"> </w:t>
      </w:r>
      <w:r w:rsidR="00ED6931">
        <w:t xml:space="preserve">is closely </w:t>
      </w:r>
      <w:r w:rsidR="61CD0CD5">
        <w:t>linked to diabetes, cardiovascular disease, and is one of the leading causes of ESRD</w:t>
      </w:r>
      <w:r w:rsidR="00683579">
        <w:t>.</w:t>
      </w:r>
      <w:r w:rsidR="00F5097E">
        <w:t xml:space="preserve"> </w:t>
      </w:r>
      <w:r>
        <w:fldChar w:fldCharType="begin">
          <w:fldData xml:space="preserve">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rsidR="00E1451F">
        <w:instrText xml:space="preserve"> ADDIN EN.CITE </w:instrText>
      </w:r>
      <w:r w:rsidR="00E1451F">
        <w:fldChar w:fldCharType="begin">
          <w:fldData xml:space="preserve">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rsidR="00E1451F">
        <w:instrText xml:space="preserve"> ADDIN EN.CITE.DATA </w:instrText>
      </w:r>
      <w:r w:rsidR="00E1451F">
        <w:fldChar w:fldCharType="end"/>
      </w:r>
      <w:r>
        <w:fldChar w:fldCharType="separate"/>
      </w:r>
      <w:r w:rsidR="00E1451F">
        <w:rPr>
          <w:noProof/>
        </w:rPr>
        <w:t>(8, 9)</w:t>
      </w:r>
      <w:r>
        <w:fldChar w:fldCharType="end"/>
      </w:r>
      <w:r w:rsidR="005B4349">
        <w:t xml:space="preserve"> </w:t>
      </w:r>
      <w:commentRangeStart w:id="92"/>
      <w:commentRangeStart w:id="93"/>
      <w:commentRangeStart w:id="94"/>
      <w:r w:rsidR="00683579">
        <w:t>Since</w:t>
      </w:r>
      <w:r w:rsidR="00ED0CAF">
        <w:t xml:space="preserve"> the time to develop and detect these major outcomes is late, hospitalization may be a sentinel event that signals risk of adverse outcomes.</w:t>
      </w:r>
      <w:commentRangeEnd w:id="92"/>
      <w:r w:rsidR="00F7334E">
        <w:rPr>
          <w:rStyle w:val="CommentReference"/>
        </w:rPr>
        <w:commentReference w:id="92"/>
      </w:r>
      <w:commentRangeEnd w:id="93"/>
      <w:r w:rsidR="00ED669D">
        <w:rPr>
          <w:rStyle w:val="CommentReference"/>
        </w:rPr>
        <w:commentReference w:id="93"/>
      </w:r>
      <w:commentRangeEnd w:id="94"/>
      <w:r w:rsidR="003F5339">
        <w:rPr>
          <w:rStyle w:val="CommentReference"/>
        </w:rPr>
        <w:commentReference w:id="94"/>
      </w:r>
    </w:p>
    <w:p w14:paraId="4301A348" w14:textId="77777777" w:rsidR="00FA6C7A" w:rsidRDefault="00FA6C7A" w:rsidP="00FA6C7A">
      <w:pPr>
        <w:spacing w:after="0" w:line="480" w:lineRule="auto"/>
      </w:pPr>
    </w:p>
    <w:p w14:paraId="07983234" w14:textId="786CD133" w:rsidR="00C862C9" w:rsidRPr="00FA6C7A" w:rsidRDefault="002F1D6F" w:rsidP="00FA6C7A">
      <w:pPr>
        <w:spacing w:after="0" w:line="480" w:lineRule="auto"/>
        <w:rPr>
          <w:noProof/>
        </w:rPr>
      </w:pPr>
      <w:r>
        <w:t xml:space="preserve">Currently, </w:t>
      </w:r>
      <w:r w:rsidR="00F47F33">
        <w:t xml:space="preserve">there are only two </w:t>
      </w:r>
      <w:r w:rsidR="00CC064F">
        <w:t xml:space="preserve">studies that </w:t>
      </w:r>
      <w:proofErr w:type="gramStart"/>
      <w:r w:rsidR="00CC064F">
        <w:t>reported</w:t>
      </w:r>
      <w:proofErr w:type="gramEnd"/>
      <w:r w:rsidR="00F47F33">
        <w:t xml:space="preserve"> on hospitalization</w:t>
      </w:r>
      <w:commentRangeStart w:id="95"/>
      <w:r w:rsidR="00CC064F">
        <w:t xml:space="preserve">. </w:t>
      </w:r>
      <w:r w:rsidR="00683579">
        <w:t xml:space="preserve">First, </w:t>
      </w:r>
      <w:r w:rsidR="00683579">
        <w:rPr>
          <w:noProof/>
        </w:rPr>
        <w:t xml:space="preserve">Garg et al reported a </w:t>
      </w:r>
      <w:r w:rsidR="00683579" w:rsidRPr="00C73EC7">
        <w:rPr>
          <w:noProof/>
        </w:rPr>
        <w:t>3</w:t>
      </w:r>
      <w:r w:rsidR="00683579">
        <w:rPr>
          <w:noProof/>
        </w:rPr>
        <w:t>1 hospitalizations</w:t>
      </w:r>
      <w:r w:rsidR="004A3272">
        <w:rPr>
          <w:noProof/>
        </w:rPr>
        <w:t xml:space="preserve"> event</w:t>
      </w:r>
      <w:r w:rsidR="00683579">
        <w:rPr>
          <w:noProof/>
        </w:rPr>
        <w:t xml:space="preserve"> per 1000 person years</w:t>
      </w:r>
      <w:r w:rsidR="004A3272">
        <w:rPr>
          <w:noProof/>
        </w:rPr>
        <w:t xml:space="preserve"> that was not statistically significantly </w:t>
      </w:r>
      <w:r w:rsidR="00DF0DA1">
        <w:rPr>
          <w:noProof/>
        </w:rPr>
        <w:t>compared a healthy control</w:t>
      </w:r>
      <w:r w:rsidR="00683579">
        <w:rPr>
          <w:noProof/>
        </w:rPr>
        <w:t>.</w:t>
      </w:r>
      <w:r w:rsidR="00683579">
        <w:rPr>
          <w:noProof/>
        </w:rPr>
        <w:fldChar w:fldCharType="begin"/>
      </w:r>
      <w:r w:rsidR="00E1451F">
        <w:rPr>
          <w:noProof/>
        </w:rPr>
        <w:instrText xml:space="preserve"> ADDIN EN.CITE &lt;EndNote&gt;&lt;Cite&gt;&lt;Author&gt;Garg&lt;/Author&gt;&lt;Year&gt;2008&lt;/Year&gt;&lt;RecNum&gt;414&lt;/RecNum&gt;&lt;DisplayText&gt;(9)&lt;/DisplayText&gt;&lt;record&gt;&lt;rec-number&gt;414&lt;/rec-number&gt;&lt;foreign-keys&gt;&lt;key app="EN" db-id="z9sxd52t8xe2apezts4v90a7x9vtxessar0s" timestamp="1683678874" guid="f3c2b780-0977-480c-a218-9cadae88b332"&gt;414&lt;/key&gt;&lt;/foreign-keys&gt;&lt;ref-type name="Journal Article"&gt;17&lt;/ref-type&gt;&lt;contributors&gt;&lt;authors&gt;&lt;author&gt;Garg, Amit X.&lt;/author&gt;&lt;author&gt;Prasad, G V. Ramesh&lt;/author&gt;&lt;author&gt;Thiessen-Philbrook, Heather R.&lt;/author&gt;&lt;author&gt;Ping, Li&lt;/author&gt;&lt;author&gt;Melo, Magda&lt;/author&gt;&lt;author&gt;Gibney, Eric M.&lt;/author&gt;&lt;author&gt;Knoll, Greg&lt;/author&gt;&lt;author&gt;Karpinski, Martin&lt;/author&gt;&lt;author&gt;Parikh, Chirag R.&lt;/author&gt;&lt;author&gt;Gill, John&lt;/author&gt;&lt;author&gt;Storsley, Leroy&lt;/author&gt;&lt;author&gt;Vlasschaert, Meghan&lt;/author&gt;&lt;author&gt;Mamdani, Muhammad&lt;/author&gt;&lt;author&gt;for the Donor Nephrectomy Outcomes Research Network&lt;/author&gt;&lt;/authors&gt;&lt;/contributors&gt;&lt;titles&gt;&lt;title&gt;Cardiovascular Disease and Hypertension Risk in Living Kidney Donors: An Analysis of Health Administrative Data in Ontario, Canada&lt;/title&gt;&lt;secondary-title&gt;Transplantation&lt;/secondary-title&gt;&lt;/titles&gt;&lt;periodical&gt;&lt;full-title&gt;Transplantation&lt;/full-title&gt;&lt;/periodical&gt;&lt;pages&gt;399-406&lt;/pages&gt;&lt;volume&gt;86&lt;/volume&gt;&lt;number&gt;3&lt;/number&gt;&lt;keywords&gt;&lt;keyword&gt;Cohort study&lt;/keyword&gt;&lt;keyword&gt;Living kidney donation&lt;/keyword&gt;&lt;keyword&gt;Hypertension&lt;/keyword&gt;&lt;keyword&gt;Cardiovascular disease&lt;/keyword&gt;&lt;/keywords&gt;&lt;dates&gt;&lt;year&gt;2008&lt;/year&gt;&lt;/dates&gt;&lt;isbn&gt;0041-1337&lt;/isbn&gt;&lt;accession-num&gt;00007890-200808150-00005&lt;/accession-num&gt;&lt;urls&gt;&lt;related-urls&gt;&lt;url&gt;https://journals.lww.com/transplantjournal/Fulltext/2008/08150/Cardiovascular_Disease_and_Hypertension_Risk_in.5.aspx&lt;/url&gt;&lt;/related-urls&gt;&lt;/urls&gt;&lt;electronic-resource-num&gt;10.1097/TP.0b013e31817ba9e3&lt;/electronic-resource-num&gt;&lt;/record&gt;&lt;/Cite&gt;&lt;/EndNote&gt;</w:instrText>
      </w:r>
      <w:r w:rsidR="00683579">
        <w:rPr>
          <w:noProof/>
        </w:rPr>
        <w:fldChar w:fldCharType="separate"/>
      </w:r>
      <w:r w:rsidR="00E1451F">
        <w:rPr>
          <w:noProof/>
        </w:rPr>
        <w:t>(9)</w:t>
      </w:r>
      <w:r w:rsidR="00683579">
        <w:rPr>
          <w:noProof/>
        </w:rPr>
        <w:fldChar w:fldCharType="end"/>
      </w:r>
      <w:r w:rsidR="00DF0DA1">
        <w:rPr>
          <w:noProof/>
        </w:rPr>
        <w:t xml:space="preserve"> Second, </w:t>
      </w:r>
      <w:r w:rsidR="00497079">
        <w:t>Schold et al</w:t>
      </w:r>
      <w:r w:rsidR="00DE5BA3">
        <w:t xml:space="preserve"> </w:t>
      </w:r>
      <w:r w:rsidR="00497079">
        <w:t xml:space="preserve">reported </w:t>
      </w:r>
      <w:r w:rsidR="1728EB74">
        <w:t xml:space="preserve">a </w:t>
      </w:r>
      <w:r w:rsidR="00502051">
        <w:t xml:space="preserve">9% </w:t>
      </w:r>
      <w:r w:rsidR="00B719CF">
        <w:t>cumulative incidence of</w:t>
      </w:r>
      <w:r w:rsidR="00502051">
        <w:t xml:space="preserve"> all-cause hospitalization</w:t>
      </w:r>
      <w:r w:rsidR="00B719CF">
        <w:t xml:space="preserve"> </w:t>
      </w:r>
      <w:r w:rsidR="00053752">
        <w:t xml:space="preserve">among live donors </w:t>
      </w:r>
      <w:r w:rsidR="1728EB74">
        <w:t>at</w:t>
      </w:r>
      <w:r w:rsidR="00124830">
        <w:t xml:space="preserve"> </w:t>
      </w:r>
      <w:r w:rsidR="1728EB74">
        <w:t>three</w:t>
      </w:r>
      <w:r w:rsidR="00124830">
        <w:t>-</w:t>
      </w:r>
      <w:r w:rsidR="1728EB74">
        <w:t>years post-</w:t>
      </w:r>
      <w:r w:rsidR="00053752">
        <w:t>donation nephrectomy</w:t>
      </w:r>
      <w:r w:rsidR="00370EBE">
        <w:t>.</w:t>
      </w:r>
      <w:r w:rsidR="00497079" w:rsidRPr="00497079">
        <w:t xml:space="preserve"> </w:t>
      </w:r>
      <w:r w:rsidR="00497079">
        <w:t>Additionally, they found that</w:t>
      </w:r>
      <w:r w:rsidR="009D2826">
        <w:rPr>
          <w:noProof/>
        </w:rPr>
        <w:t xml:space="preserve"> higher hospitaliation rates were associated with </w:t>
      </w:r>
      <w:r w:rsidR="00E84EAF">
        <w:rPr>
          <w:noProof/>
        </w:rPr>
        <w:t>older age</w:t>
      </w:r>
      <w:r w:rsidR="003D6321">
        <w:rPr>
          <w:noProof/>
        </w:rPr>
        <w:t xml:space="preserve">, </w:t>
      </w:r>
      <w:r w:rsidR="00E84EAF">
        <w:rPr>
          <w:noProof/>
        </w:rPr>
        <w:t>African American race</w:t>
      </w:r>
      <w:r w:rsidR="003D6321">
        <w:rPr>
          <w:noProof/>
        </w:rPr>
        <w:t xml:space="preserve">, </w:t>
      </w:r>
      <w:r w:rsidR="003D6321" w:rsidRPr="003D6321">
        <w:rPr>
          <w:noProof/>
        </w:rPr>
        <w:t>depression, hypothyroidism, and longer initial hospitalizatio</w:t>
      </w:r>
      <w:r w:rsidR="002D1F91">
        <w:rPr>
          <w:noProof/>
        </w:rPr>
        <w:t>n</w:t>
      </w:r>
      <w:r w:rsidR="00E84EAF">
        <w:rPr>
          <w:noProof/>
        </w:rPr>
        <w:t>.</w:t>
      </w:r>
      <w:r w:rsidR="00124830">
        <w:rPr>
          <w:noProof/>
        </w:rPr>
        <w:t xml:space="preserve"> </w:t>
      </w:r>
      <w:r w:rsidR="002D1F91">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 </w:instrText>
      </w:r>
      <w:r w:rsidR="00E1451F">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EN.CITE.DATA </w:instrText>
      </w:r>
      <w:r w:rsidR="00E1451F">
        <w:fldChar w:fldCharType="end"/>
      </w:r>
      <w:r w:rsidR="002D1F91">
        <w:fldChar w:fldCharType="separate"/>
      </w:r>
      <w:r w:rsidR="00E1451F">
        <w:rPr>
          <w:noProof/>
        </w:rPr>
        <w:t>(10)</w:t>
      </w:r>
      <w:r w:rsidR="002D1F91">
        <w:fldChar w:fldCharType="end"/>
      </w:r>
      <w:r w:rsidR="002D1F91" w:rsidRPr="3D6D7A14">
        <w:rPr>
          <w:noProof/>
        </w:rPr>
        <w:t xml:space="preserve"> </w:t>
      </w:r>
      <w:r w:rsidR="2E438BC8" w:rsidRPr="3D6D7A14">
        <w:rPr>
          <w:noProof/>
        </w:rPr>
        <w:t xml:space="preserve">However, </w:t>
      </w:r>
      <w:r w:rsidR="00D8243C">
        <w:rPr>
          <w:noProof/>
        </w:rPr>
        <w:t xml:space="preserve">there </w:t>
      </w:r>
      <w:r w:rsidR="000C19D2">
        <w:rPr>
          <w:noProof/>
        </w:rPr>
        <w:t xml:space="preserve">are no studies on </w:t>
      </w:r>
      <w:r w:rsidR="00D8243C">
        <w:rPr>
          <w:noProof/>
        </w:rPr>
        <w:t xml:space="preserve">hospitalization beyond </w:t>
      </w:r>
      <w:r w:rsidR="00EB25C4">
        <w:rPr>
          <w:noProof/>
        </w:rPr>
        <w:t>six</w:t>
      </w:r>
      <w:r w:rsidR="00D8243C">
        <w:rPr>
          <w:noProof/>
        </w:rPr>
        <w:t xml:space="preserve"> year</w:t>
      </w:r>
      <w:r w:rsidR="000C19D2">
        <w:rPr>
          <w:noProof/>
        </w:rPr>
        <w:t>s</w:t>
      </w:r>
      <w:commentRangeEnd w:id="95"/>
      <w:r w:rsidR="00E837B7">
        <w:rPr>
          <w:rStyle w:val="CommentReference"/>
        </w:rPr>
        <w:commentReference w:id="95"/>
      </w:r>
      <w:r w:rsidR="004073FC">
        <w:rPr>
          <w:noProof/>
        </w:rPr>
        <w:t xml:space="preserve">. </w:t>
      </w:r>
      <w:r w:rsidR="0E64760A">
        <w:t>The</w:t>
      </w:r>
      <w:r w:rsidR="52D8DACD">
        <w:t>refore,</w:t>
      </w:r>
      <w:r w:rsidR="0E64760A">
        <w:t xml:space="preserve"> </w:t>
      </w:r>
      <w:r w:rsidR="00A21F06">
        <w:t xml:space="preserve">to evaluate the all-cause post-donation hospitalization among LKD, this study aimed </w:t>
      </w:r>
      <w:r w:rsidR="0012633E">
        <w:t xml:space="preserve">to assess the </w:t>
      </w:r>
      <w:r w:rsidR="00A21F06">
        <w:t>pr</w:t>
      </w:r>
      <w:r w:rsidR="0012633E">
        <w:t>evalence</w:t>
      </w:r>
      <w:r w:rsidR="00F8505E">
        <w:t xml:space="preserve">, causes, and </w:t>
      </w:r>
      <w:r w:rsidR="0012633E">
        <w:t>risk factors of hospitalization following living kidney donation</w:t>
      </w:r>
      <w:r w:rsidR="0099115E">
        <w:t xml:space="preserve">. </w:t>
      </w:r>
    </w:p>
    <w:p w14:paraId="41C50141" w14:textId="6BF8EB11" w:rsidR="25117B94" w:rsidRDefault="25117B94" w:rsidP="25117B94">
      <w:pPr>
        <w:spacing w:after="0" w:line="480" w:lineRule="auto"/>
      </w:pPr>
    </w:p>
    <w:p w14:paraId="0B484BC2" w14:textId="37E06422" w:rsidR="00E4002C" w:rsidRDefault="753A227A" w:rsidP="031A6950">
      <w:pPr>
        <w:spacing w:after="0" w:line="480" w:lineRule="auto"/>
        <w:rPr>
          <w:u w:val="single"/>
        </w:rPr>
      </w:pPr>
      <w:r w:rsidRPr="43BB97FB">
        <w:rPr>
          <w:u w:val="single"/>
        </w:rPr>
        <w:t>METHODS</w:t>
      </w:r>
    </w:p>
    <w:p w14:paraId="625753E6" w14:textId="4297680E" w:rsidR="219343F6" w:rsidRDefault="219343F6" w:rsidP="23439A5C">
      <w:pPr>
        <w:spacing w:after="0" w:line="480" w:lineRule="auto"/>
        <w:rPr>
          <w:b/>
          <w:bCs/>
        </w:rPr>
      </w:pPr>
      <w:r w:rsidRPr="23439A5C">
        <w:rPr>
          <w:b/>
          <w:bCs/>
        </w:rPr>
        <w:t>Data source</w:t>
      </w:r>
    </w:p>
    <w:p w14:paraId="46955554" w14:textId="16E5BCA0" w:rsidR="009E07D5" w:rsidRDefault="00405623" w:rsidP="783C04C6">
      <w:pPr>
        <w:spacing w:after="0" w:line="480" w:lineRule="auto"/>
      </w:pPr>
      <w:r>
        <w:lastRenderedPageBreak/>
        <w:t xml:space="preserve">The current study uses data from </w:t>
      </w:r>
      <w:del w:id="96" w:author="Mary Grace Bowring" w:date="2023-05-30T12:51:00Z">
        <w:r w:rsidDel="003A1B91">
          <w:delText xml:space="preserve">the </w:delText>
        </w:r>
      </w:del>
      <w:ins w:id="97" w:author="Mary Grace Bowring" w:date="2023-05-30T12:51:00Z">
        <w:r w:rsidR="003A1B91">
          <w:t xml:space="preserve">the </w:t>
        </w:r>
      </w:ins>
      <w:del w:id="98" w:author="Mary Grace Bowring" w:date="2023-05-30T12:51:00Z">
        <w:r w:rsidR="7A654D26" w:rsidDel="003A1B91">
          <w:delText>The</w:delText>
        </w:r>
        <w:r w:rsidR="3C66B8D7" w:rsidDel="003A1B91">
          <w:delText xml:space="preserve"> </w:delText>
        </w:r>
      </w:del>
      <w:r w:rsidR="627C5CA5">
        <w:t>Wellness and Health Outcomes of Liv</w:t>
      </w:r>
      <w:r w:rsidR="35DB222B">
        <w:t>e</w:t>
      </w:r>
      <w:r w:rsidR="627C5CA5">
        <w:t xml:space="preserve"> Donors (WHOLE-Donor) </w:t>
      </w:r>
      <w:r w:rsidR="352CE356">
        <w:t>project</w:t>
      </w:r>
      <w:r>
        <w:t xml:space="preserve">, </w:t>
      </w:r>
      <w:r w:rsidR="073279EF">
        <w:t>a multicenter cohort study</w:t>
      </w:r>
      <w:r w:rsidR="1C2D84BC">
        <w:t xml:space="preserve"> on donors who </w:t>
      </w:r>
      <w:r w:rsidR="2CEFC7CE">
        <w:t>underwent live donor nephrectomy at</w:t>
      </w:r>
      <w:r w:rsidR="1C2D84BC">
        <w:t xml:space="preserve"> Johns Hopkins, University of Maryland, University of Alabama, Medstar Georgetown, Virginia Commonwealth</w:t>
      </w:r>
      <w:r w:rsidR="49B16B76">
        <w:t xml:space="preserve"> University</w:t>
      </w:r>
      <w:r w:rsidR="1C2D84BC">
        <w:t xml:space="preserve">, </w:t>
      </w:r>
      <w:r w:rsidR="00AC71D1">
        <w:t xml:space="preserve">University of Illinois, </w:t>
      </w:r>
      <w:r w:rsidR="1C2D84BC">
        <w:t>or Northwestern</w:t>
      </w:r>
      <w:r w:rsidR="00BF416B">
        <w:t xml:space="preserve"> University</w:t>
      </w:r>
      <w:r w:rsidR="1C2D84BC">
        <w:t>.</w:t>
      </w:r>
      <w:r w:rsidR="008E5A92">
        <w:t xml:space="preserve"> Eligibility included live kidney donors who were </w:t>
      </w:r>
      <w:r w:rsidR="00566BA7">
        <w:rPr>
          <w:rFonts w:cstheme="minorHAnsi"/>
        </w:rPr>
        <w:t>≥</w:t>
      </w:r>
      <w:r w:rsidR="00566BA7">
        <w:t>2 years post-donation</w:t>
      </w:r>
      <w:r w:rsidR="00AC71D1">
        <w:t>. International or Non-</w:t>
      </w:r>
      <w:del w:id="99" w:author="Mary Grace Bowring" w:date="2023-05-30T12:51:00Z">
        <w:r w:rsidR="00AC71D1" w:rsidDel="003A1B91">
          <w:delText>English speaking</w:delText>
        </w:r>
      </w:del>
      <w:ins w:id="100" w:author="Mary Grace Bowring" w:date="2023-05-30T12:51:00Z">
        <w:r w:rsidR="003A1B91">
          <w:t>English-speaking</w:t>
        </w:r>
      </w:ins>
      <w:r w:rsidR="00AC71D1">
        <w:t xml:space="preserve"> donors were excluded. F</w:t>
      </w:r>
      <w:r w:rsidR="004A7998">
        <w:t>rom</w:t>
      </w:r>
      <w:r w:rsidR="00900F9F">
        <w:t xml:space="preserve"> </w:t>
      </w:r>
      <w:r w:rsidR="009E5374">
        <w:t>01/2011 – 05/2022, a total of</w:t>
      </w:r>
      <w:r w:rsidR="008E5A92">
        <w:t xml:space="preserve"> </w:t>
      </w:r>
      <w:r w:rsidR="003017CD">
        <w:t xml:space="preserve">6927 </w:t>
      </w:r>
      <w:r w:rsidR="00195AA8">
        <w:t>eligible</w:t>
      </w:r>
      <w:r w:rsidR="00F64B6E">
        <w:t xml:space="preserve"> donors </w:t>
      </w:r>
      <w:r w:rsidR="00560F4F">
        <w:t>were</w:t>
      </w:r>
      <w:r w:rsidR="00F64B6E">
        <w:t xml:space="preserve"> actively recruited</w:t>
      </w:r>
      <w:r w:rsidR="00AC71D1">
        <w:t xml:space="preserve"> via phone, email, </w:t>
      </w:r>
      <w:r w:rsidR="003017CD">
        <w:t>or</w:t>
      </w:r>
      <w:r w:rsidR="00AC71D1">
        <w:t xml:space="preserve"> mail</w:t>
      </w:r>
      <w:r w:rsidR="00586D7E">
        <w:t xml:space="preserve"> using contact information provided by the transplant centers or LexisNexis Accurint</w:t>
      </w:r>
      <w:r w:rsidR="00AC71D1">
        <w:t xml:space="preserve">. </w:t>
      </w:r>
      <w:r w:rsidR="000762A7">
        <w:t>Donors</w:t>
      </w:r>
      <w:r w:rsidR="005F5E74">
        <w:t xml:space="preserve"> </w:t>
      </w:r>
      <w:r w:rsidR="00CE3EC3">
        <w:t xml:space="preserve">provided informed consent </w:t>
      </w:r>
      <w:r w:rsidR="00A05681">
        <w:t>and</w:t>
      </w:r>
      <w:r w:rsidR="005F5E74">
        <w:t xml:space="preserve"> </w:t>
      </w:r>
      <w:r w:rsidR="00CE3EC3">
        <w:t>completed a survey that evaluated the donor’s demographic, medical history,</w:t>
      </w:r>
      <w:r w:rsidR="00FB09AA">
        <w:t xml:space="preserve"> hospitalization,</w:t>
      </w:r>
      <w:r w:rsidR="00CE3EC3">
        <w:t xml:space="preserve"> and quality of life. </w:t>
      </w:r>
      <w:r w:rsidR="002D2B77">
        <w:t xml:space="preserve">Surveys were distributed </w:t>
      </w:r>
      <w:r w:rsidR="009E657E">
        <w:t>every 2 years after consent for a total of up to 5 surveys.</w:t>
      </w:r>
      <w:r w:rsidR="00AE0067">
        <w:t xml:space="preserve"> </w:t>
      </w:r>
      <w:r w:rsidR="00104727">
        <w:t>Our study population</w:t>
      </w:r>
      <w:r w:rsidR="00D84107">
        <w:t xml:space="preserve"> included </w:t>
      </w:r>
      <w:r w:rsidR="00D467AA">
        <w:t xml:space="preserve">a subgroup </w:t>
      </w:r>
      <w:r w:rsidR="00523124">
        <w:t xml:space="preserve">(2251/6926 [33%]) </w:t>
      </w:r>
      <w:r w:rsidR="00D467AA">
        <w:t xml:space="preserve">of donors who </w:t>
      </w:r>
      <w:r w:rsidR="00FB09AA">
        <w:t xml:space="preserve">consented and </w:t>
      </w:r>
      <w:r w:rsidR="00D467AA">
        <w:t xml:space="preserve">answered </w:t>
      </w:r>
      <w:r w:rsidR="009E07D5">
        <w:t xml:space="preserve">the </w:t>
      </w:r>
      <w:r w:rsidR="00F95129">
        <w:t>survey question</w:t>
      </w:r>
      <w:r w:rsidR="009E07D5">
        <w:t xml:space="preserve"> regarding hospitalization status.</w:t>
      </w:r>
      <w:r w:rsidR="00A05681">
        <w:t xml:space="preserve"> Additionally, donors consented </w:t>
      </w:r>
      <w:r w:rsidR="002F056C">
        <w:t xml:space="preserve">for the WHOLE-Donor team to contact the donor’s medical provider for laboratory results and </w:t>
      </w:r>
      <w:r w:rsidR="00421BDC">
        <w:t xml:space="preserve">medical records. </w:t>
      </w:r>
    </w:p>
    <w:p w14:paraId="2A810FB9" w14:textId="77777777" w:rsidR="003D3DB3" w:rsidRDefault="003D3DB3" w:rsidP="783C04C6">
      <w:pPr>
        <w:spacing w:after="0" w:line="480" w:lineRule="auto"/>
      </w:pPr>
    </w:p>
    <w:p w14:paraId="41B142D5" w14:textId="194C5800" w:rsidR="05875C0B" w:rsidRDefault="004E066A" w:rsidP="783C04C6">
      <w:pPr>
        <w:spacing w:after="0" w:line="480" w:lineRule="auto"/>
      </w:pPr>
      <w:r>
        <w:t xml:space="preserve"> </w:t>
      </w:r>
      <w:r w:rsidR="2B23E40E">
        <w:t xml:space="preserve">WHOLE-Donor dataset was linked with </w:t>
      </w:r>
      <w:r w:rsidR="002B1827">
        <w:t xml:space="preserve">the </w:t>
      </w:r>
      <w:r w:rsidR="1C5DC5DC">
        <w:t xml:space="preserve">Scientific Registry of Transplant Recipients (SRTR) </w:t>
      </w:r>
      <w:r w:rsidR="009B0FD5">
        <w:t xml:space="preserve">dataset </w:t>
      </w:r>
      <w:r w:rsidR="273CD90E">
        <w:t>using date of donation, transplant center, sex, and age at donation</w:t>
      </w:r>
      <w:r w:rsidR="5F24D60F">
        <w:t xml:space="preserve">. </w:t>
      </w:r>
      <w:ins w:id="101" w:author="Mary Grace Bowring" w:date="2023-05-30T12:53:00Z">
        <w:r w:rsidR="001339D9" w:rsidRPr="007261E1">
          <w:t>Overall</w:t>
        </w:r>
      </w:ins>
      <w:ins w:id="102" w:author="Mary Grace Bowring" w:date="2023-05-30T13:47:00Z">
        <w:r w:rsidR="00655D58">
          <w:t>,</w:t>
        </w:r>
      </w:ins>
      <w:ins w:id="103" w:author="Mary Grace Bowring" w:date="2023-05-30T12:53:00Z">
        <w:r w:rsidR="001339D9" w:rsidRPr="007261E1">
          <w:t xml:space="preserve"> xx% of our study population </w:t>
        </w:r>
        <w:r w:rsidR="00AC2C34" w:rsidRPr="007261E1">
          <w:t xml:space="preserve">were </w:t>
        </w:r>
      </w:ins>
      <w:ins w:id="104" w:author="Mary Grace Bowring" w:date="2023-05-30T13:47:00Z">
        <w:r w:rsidR="00655D58">
          <w:t>linked</w:t>
        </w:r>
      </w:ins>
      <w:ins w:id="105" w:author="Mary Grace Bowring" w:date="2023-05-30T12:53:00Z">
        <w:r w:rsidR="00AC2C34" w:rsidRPr="007261E1">
          <w:t xml:space="preserve"> </w:t>
        </w:r>
      </w:ins>
      <w:ins w:id="106" w:author="Mary Grace Bowring" w:date="2023-05-30T13:47:00Z">
        <w:r w:rsidR="00655D58">
          <w:t>t</w:t>
        </w:r>
      </w:ins>
      <w:ins w:id="107" w:author="Mary Grace Bowring" w:date="2023-05-30T13:48:00Z">
        <w:r w:rsidR="00655D58">
          <w:t>o</w:t>
        </w:r>
      </w:ins>
      <w:ins w:id="108" w:author="Mary Grace Bowring" w:date="2023-05-30T12:53:00Z">
        <w:r w:rsidR="00AC2C34" w:rsidRPr="007261E1">
          <w:t xml:space="preserve"> SRTR using these variables</w:t>
        </w:r>
        <w:r w:rsidR="00AC2C34">
          <w:t xml:space="preserve">. </w:t>
        </w:r>
      </w:ins>
      <w:r w:rsidR="003941AA">
        <w:rPr>
          <w:rStyle w:val="normaltextrun"/>
          <w:rFonts w:ascii="Calibri" w:hAnsi="Calibri" w:cs="Calibri"/>
          <w:color w:val="000000"/>
          <w:shd w:val="clear" w:color="auto" w:fill="FFFFFF"/>
        </w:rPr>
        <w:t>Median household income was estimated using the 2021 American Community Survey dataset from the US Census Bureau (</w:t>
      </w:r>
      <w:hyperlink r:id="rId13" w:tgtFrame="_blank" w:history="1">
        <w:r w:rsidR="003941AA">
          <w:rPr>
            <w:rStyle w:val="normaltextrun"/>
            <w:rFonts w:ascii="Calibri" w:hAnsi="Calibri" w:cs="Calibri"/>
            <w:color w:val="0563C1"/>
            <w:u w:val="single"/>
            <w:shd w:val="clear" w:color="auto" w:fill="FFFFFF"/>
          </w:rPr>
          <w:t>www.census.gov</w:t>
        </w:r>
      </w:hyperlink>
      <w:r w:rsidR="003941AA">
        <w:rPr>
          <w:rStyle w:val="normaltextrun"/>
          <w:rFonts w:ascii="Calibri" w:hAnsi="Calibri" w:cs="Calibri"/>
          <w:color w:val="000000"/>
          <w:shd w:val="clear" w:color="auto" w:fill="FFFFFF"/>
        </w:rPr>
        <w:t>) by matching census tract GEOID.</w:t>
      </w:r>
      <w:r w:rsidR="001658C8">
        <w:rPr>
          <w:rStyle w:val="normaltextrun"/>
          <w:rFonts w:ascii="Calibri" w:hAnsi="Calibri" w:cs="Calibri"/>
          <w:color w:val="000000"/>
          <w:shd w:val="clear" w:color="auto" w:fill="FFFFFF"/>
        </w:rPr>
        <w:t xml:space="preserve"> </w:t>
      </w:r>
      <w:r w:rsidR="00030951">
        <w:rPr>
          <w:rStyle w:val="normaltextrun"/>
          <w:rFonts w:ascii="Calibri" w:hAnsi="Calibri" w:cs="Calibri"/>
          <w:color w:val="000000"/>
          <w:shd w:val="clear" w:color="auto" w:fill="FFFFFF"/>
        </w:rPr>
        <w:fldChar w:fldCharType="begin"/>
      </w:r>
      <w:r w:rsidR="00E1451F">
        <w:rPr>
          <w:rStyle w:val="normaltextrun"/>
          <w:rFonts w:ascii="Calibri" w:hAnsi="Calibri" w:cs="Calibri"/>
          <w:color w:val="000000"/>
          <w:shd w:val="clear" w:color="auto" w:fill="FFFFFF"/>
        </w:rPr>
        <w:instrText xml:space="preserve"> ADDIN EN.CITE &lt;EndNote&gt;&lt;Cite&gt;&lt;Author&gt;Bureau&lt;/Author&gt;&lt;RecNum&gt;400&lt;/RecNum&gt;&lt;DisplayText&gt;(11)&lt;/DisplayText&gt;&lt;record&gt;&lt;rec-number&gt;400&lt;/rec-number&gt;&lt;foreign-keys&gt;&lt;key app="EN" db-id="z9sxd52t8xe2apezts4v90a7x9vtxessar0s" timestamp="1680460051" guid="b8b248a2-1124-409c-a0d8-68612f4fa5a3"&gt;400&lt;/key&gt;&lt;/foreign-keys&gt;&lt;ref-type name="Dataset"&gt;59&lt;/ref-type&gt;&lt;contributors&gt;&lt;authors&gt;&lt;author&gt;United States Census Bureau&lt;/author&gt;&lt;/authors&gt;&lt;/contributors&gt;&lt;titles&gt;&lt;title&gt;2021 American Community Survey 5-Year Estimates: Median Income in the Past 12 Months&lt;/title&gt;&lt;/titles&gt;&lt;dates&gt;&lt;/dates&gt;&lt;pub-location&gt;https://www.census.gov/&lt;/pub-location&gt;&lt;publisher&gt;U.S. Census Bureau&lt;/publisher&gt;&lt;urls&gt;&lt;/urls&gt;&lt;access-date&gt;April 02, 2023&lt;/access-date&gt;&lt;/record&gt;&lt;/Cite&gt;&lt;/EndNote&gt;</w:instrText>
      </w:r>
      <w:r w:rsidR="00030951">
        <w:rPr>
          <w:rStyle w:val="normaltextrun"/>
          <w:rFonts w:ascii="Calibri" w:hAnsi="Calibri" w:cs="Calibri"/>
          <w:color w:val="000000"/>
          <w:shd w:val="clear" w:color="auto" w:fill="FFFFFF"/>
        </w:rPr>
        <w:fldChar w:fldCharType="separate"/>
      </w:r>
      <w:r w:rsidR="00E1451F">
        <w:rPr>
          <w:rStyle w:val="normaltextrun"/>
          <w:rFonts w:ascii="Calibri" w:hAnsi="Calibri" w:cs="Calibri"/>
          <w:noProof/>
          <w:color w:val="000000"/>
          <w:shd w:val="clear" w:color="auto" w:fill="FFFFFF"/>
        </w:rPr>
        <w:t>(11)</w:t>
      </w:r>
      <w:r w:rsidR="00030951">
        <w:rPr>
          <w:rStyle w:val="normaltextrun"/>
          <w:rFonts w:ascii="Calibri" w:hAnsi="Calibri" w:cs="Calibri"/>
          <w:color w:val="000000"/>
          <w:shd w:val="clear" w:color="auto" w:fill="FFFFFF"/>
        </w:rPr>
        <w:fldChar w:fldCharType="end"/>
      </w:r>
      <w:r w:rsidR="003941AA">
        <w:rPr>
          <w:rStyle w:val="normaltextrun"/>
          <w:rFonts w:ascii="Calibri" w:hAnsi="Calibri" w:cs="Calibri"/>
          <w:color w:val="000000"/>
          <w:shd w:val="clear" w:color="auto" w:fill="FFFFFF"/>
        </w:rPr>
        <w:t xml:space="preserve"> </w:t>
      </w:r>
      <w:r w:rsidR="72C5BE3B">
        <w:t xml:space="preserve">WHOLE-Donor dataset was also linked with </w:t>
      </w:r>
      <w:r w:rsidR="00610AD7">
        <w:t>an</w:t>
      </w:r>
      <w:r w:rsidR="6BAD0DA3">
        <w:t xml:space="preserve"> </w:t>
      </w:r>
      <w:r w:rsidR="13AE3AD7">
        <w:t xml:space="preserve">Area Deprivation Index (ADI), a </w:t>
      </w:r>
      <w:r w:rsidR="00610AD7">
        <w:t xml:space="preserve">publicly accessible </w:t>
      </w:r>
      <w:r w:rsidR="00D21654">
        <w:t xml:space="preserve">and </w:t>
      </w:r>
      <w:r w:rsidR="3A39EEDF">
        <w:t xml:space="preserve">validated </w:t>
      </w:r>
      <w:r w:rsidR="4607F941">
        <w:t>neighborhood</w:t>
      </w:r>
      <w:r w:rsidR="00D40660">
        <w:t xml:space="preserve"> socioeconomic </w:t>
      </w:r>
      <w:r w:rsidR="4607F941">
        <w:t>disadvantage metric</w:t>
      </w:r>
      <w:r w:rsidR="000B2B52">
        <w:t xml:space="preserve"> formulated by the University of Wisconsin Neighborhood Atlas</w:t>
      </w:r>
      <w:r w:rsidR="4607F941">
        <w:t xml:space="preserve"> </w:t>
      </w:r>
      <w:r w:rsidR="13AE3AD7">
        <w:t>that combines 17 indicators</w:t>
      </w:r>
      <w:r w:rsidR="5ACE2E5C">
        <w:t>,</w:t>
      </w:r>
      <w:r w:rsidR="004A4578">
        <w:t xml:space="preserve"> using</w:t>
      </w:r>
      <w:r w:rsidR="00504166">
        <w:t xml:space="preserve"> the </w:t>
      </w:r>
      <w:r w:rsidR="003941AA">
        <w:t>census</w:t>
      </w:r>
      <w:r w:rsidR="00504166">
        <w:t xml:space="preserve"> block group </w:t>
      </w:r>
      <w:r w:rsidR="00E224A0">
        <w:t>GEOID</w:t>
      </w:r>
      <w:r w:rsidR="0086736B">
        <w:t>.</w:t>
      </w:r>
      <w:r w:rsidR="001658C8">
        <w:t xml:space="preserve"> </w:t>
      </w:r>
      <w:r w:rsidR="0090705C">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 </w:instrText>
      </w:r>
      <w:r w:rsidR="00E1451F">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EN.CITE.DATA </w:instrText>
      </w:r>
      <w:r w:rsidR="00E1451F">
        <w:fldChar w:fldCharType="end"/>
      </w:r>
      <w:r w:rsidR="0090705C">
        <w:fldChar w:fldCharType="separate"/>
      </w:r>
      <w:r w:rsidR="00E1451F">
        <w:rPr>
          <w:noProof/>
        </w:rPr>
        <w:t>(12, 13)</w:t>
      </w:r>
      <w:r w:rsidR="0090705C">
        <w:fldChar w:fldCharType="end"/>
      </w:r>
      <w:r w:rsidR="0086736B">
        <w:t xml:space="preserve"> </w:t>
      </w:r>
      <w:r w:rsidR="3C22F774">
        <w:t>Participants provided informed consent. The</w:t>
      </w:r>
      <w:r w:rsidR="2795BDDA">
        <w:t xml:space="preserve"> Institutional Review Board</w:t>
      </w:r>
      <w:r w:rsidR="245CC7AF">
        <w:t xml:space="preserve"> approved this study (NA_00044282</w:t>
      </w:r>
      <w:r w:rsidR="058546C2">
        <w:t xml:space="preserve"> </w:t>
      </w:r>
      <w:r w:rsidR="0086736B">
        <w:t>&amp;</w:t>
      </w:r>
      <w:r w:rsidR="058546C2">
        <w:t xml:space="preserve"> NA_00042871</w:t>
      </w:r>
      <w:r w:rsidR="245CC7AF">
        <w:t xml:space="preserve">). </w:t>
      </w:r>
    </w:p>
    <w:p w14:paraId="6363036B" w14:textId="6D2EF906" w:rsidR="25117B94" w:rsidRDefault="25117B94" w:rsidP="25117B94">
      <w:pPr>
        <w:spacing w:after="0" w:line="480" w:lineRule="auto"/>
      </w:pPr>
    </w:p>
    <w:p w14:paraId="2EBA9B05" w14:textId="411E6D4A" w:rsidR="219343F6" w:rsidRDefault="6A3487E1" w:rsidP="43BB97FB">
      <w:pPr>
        <w:spacing w:after="0" w:line="480" w:lineRule="auto"/>
      </w:pPr>
      <w:commentRangeStart w:id="109"/>
      <w:r w:rsidRPr="25117B94">
        <w:rPr>
          <w:b/>
          <w:bCs/>
        </w:rPr>
        <w:t>Study population</w:t>
      </w:r>
      <w:r>
        <w:t xml:space="preserve"> </w:t>
      </w:r>
      <w:commentRangeEnd w:id="109"/>
      <w:r w:rsidR="219343F6">
        <w:commentReference w:id="109"/>
      </w:r>
    </w:p>
    <w:p w14:paraId="18731672" w14:textId="726C31F8" w:rsidR="219343F6" w:rsidRDefault="7026C2BC" w:rsidP="43BB97FB">
      <w:pPr>
        <w:spacing w:after="0" w:line="480" w:lineRule="auto"/>
      </w:pPr>
      <w:r>
        <w:t xml:space="preserve">The source population included </w:t>
      </w:r>
      <w:r w:rsidR="00FE498C">
        <w:t>692</w:t>
      </w:r>
      <w:r w:rsidR="003017CD">
        <w:t>7</w:t>
      </w:r>
      <w:r w:rsidR="53E2EFF9">
        <w:t xml:space="preserve"> </w:t>
      </w:r>
      <w:r w:rsidR="006550EF">
        <w:t>eligible donors</w:t>
      </w:r>
      <w:r w:rsidR="43CCCB0F">
        <w:t xml:space="preserve"> </w:t>
      </w:r>
      <w:r w:rsidR="2A885D06">
        <w:t>who were at least two-years post-</w:t>
      </w:r>
      <w:r w:rsidR="00585C26">
        <w:t>donation</w:t>
      </w:r>
      <w:r w:rsidR="009948E2">
        <w:t xml:space="preserve">, and </w:t>
      </w:r>
      <w:r w:rsidR="00172BD0">
        <w:t xml:space="preserve">our study population included </w:t>
      </w:r>
      <w:r w:rsidR="060658EA">
        <w:t>22</w:t>
      </w:r>
      <w:r w:rsidR="00F120DB">
        <w:t>5</w:t>
      </w:r>
      <w:r w:rsidR="006352EB">
        <w:t>1</w:t>
      </w:r>
      <w:r w:rsidR="391562F7">
        <w:t xml:space="preserve"> </w:t>
      </w:r>
      <w:r w:rsidR="060658EA">
        <w:t>(</w:t>
      </w:r>
      <w:r w:rsidR="060658EA" w:rsidRPr="0027560B">
        <w:t>33%)</w:t>
      </w:r>
      <w:r w:rsidR="060658EA">
        <w:t xml:space="preserve"> </w:t>
      </w:r>
      <w:r w:rsidR="00172BD0">
        <w:t>donors who responded t</w:t>
      </w:r>
      <w:r w:rsidR="0087042A">
        <w:t xml:space="preserve">o the survey </w:t>
      </w:r>
      <w:del w:id="110" w:author="Mary Grace Bowring" w:date="2023-05-30T13:50:00Z">
        <w:r w:rsidR="0087042A" w:rsidDel="00887BCF">
          <w:delText xml:space="preserve">question </w:delText>
        </w:r>
      </w:del>
      <w:del w:id="111" w:author="Mary Grace Bowring" w:date="2023-05-30T13:49:00Z">
        <w:r w:rsidR="0087042A" w:rsidDel="00407ED6">
          <w:delText xml:space="preserve">about </w:delText>
        </w:r>
      </w:del>
      <w:ins w:id="112" w:author="Mary Grace Bowring" w:date="2023-05-30T13:49:00Z">
        <w:r w:rsidR="00407ED6">
          <w:lastRenderedPageBreak/>
          <w:t>regarding</w:t>
        </w:r>
        <w:r w:rsidR="00407ED6">
          <w:t xml:space="preserve"> </w:t>
        </w:r>
      </w:ins>
      <w:ins w:id="113" w:author="Mary Grace Bowring" w:date="2023-05-30T13:51:00Z">
        <w:r w:rsidR="00887BCF">
          <w:t>post-nephrectomy</w:t>
        </w:r>
        <w:r w:rsidR="00887BCF" w:rsidDel="00887BCF">
          <w:t xml:space="preserve"> </w:t>
        </w:r>
      </w:ins>
      <w:del w:id="114" w:author="Mary Grace Bowring" w:date="2023-05-30T13:50:00Z">
        <w:r w:rsidR="0087042A" w:rsidDel="00887BCF">
          <w:delText>hospitalization status</w:delText>
        </w:r>
      </w:del>
      <w:ins w:id="115" w:author="Mary Grace Bowring" w:date="2023-05-30T13:50:00Z">
        <w:r w:rsidR="00887BCF">
          <w:t>hospitalizations</w:t>
        </w:r>
      </w:ins>
      <w:r w:rsidR="0087042A">
        <w:t>.</w:t>
      </w:r>
      <w:ins w:id="116" w:author="Mary Grace Bowring" w:date="2023-05-30T13:55:00Z">
        <w:r w:rsidR="00C5118F">
          <w:t xml:space="preserve"> The survey was in</w:t>
        </w:r>
        <w:commentRangeStart w:id="117"/>
        <w:r w:rsidR="00C5118F">
          <w:t xml:space="preserve">troduced over phone or email </w:t>
        </w:r>
        <w:r w:rsidR="00B22655" w:rsidRPr="00B22655">
          <w:t>as, “would you be interested in answering a few questions about xxx</w:t>
        </w:r>
      </w:ins>
      <w:commentRangeEnd w:id="117"/>
      <w:ins w:id="118" w:author="Mary Grace Bowring" w:date="2023-05-30T13:56:00Z">
        <w:r w:rsidR="00B22655">
          <w:rPr>
            <w:rStyle w:val="CommentReference"/>
          </w:rPr>
          <w:commentReference w:id="117"/>
        </w:r>
      </w:ins>
      <w:ins w:id="119" w:author="Mary Grace Bowring" w:date="2023-05-30T13:55:00Z">
        <w:r w:rsidR="00B22655" w:rsidRPr="00B22655">
          <w:t>.</w:t>
        </w:r>
        <w:r w:rsidR="00B22655">
          <w:t>”</w:t>
        </w:r>
      </w:ins>
      <w:r w:rsidR="0087042A">
        <w:t xml:space="preserve"> The </w:t>
      </w:r>
      <w:r w:rsidR="007F1124">
        <w:t xml:space="preserve">median (interquartile range [IQR]) </w:t>
      </w:r>
      <w:r w:rsidR="0087042A">
        <w:t xml:space="preserve">time to survey was </w:t>
      </w:r>
      <w:r w:rsidR="007F1124">
        <w:t>11 (</w:t>
      </w:r>
      <w:r w:rsidR="00865C2D">
        <w:t>6</w:t>
      </w:r>
      <w:r w:rsidR="007379EB">
        <w:t>-</w:t>
      </w:r>
      <w:r w:rsidR="007F1124">
        <w:t>1</w:t>
      </w:r>
      <w:r w:rsidR="00865C2D">
        <w:t>6</w:t>
      </w:r>
      <w:r w:rsidR="007F1124">
        <w:t>) years post-donation</w:t>
      </w:r>
      <w:r w:rsidR="060658EA">
        <w:t>.</w:t>
      </w:r>
      <w:r w:rsidR="2F084D4C">
        <w:t xml:space="preserve"> </w:t>
      </w:r>
      <w:r w:rsidR="0087042A">
        <w:t>The 2251</w:t>
      </w:r>
      <w:r w:rsidR="00BA41BB">
        <w:t xml:space="preserve"> donors</w:t>
      </w:r>
      <w:r w:rsidR="00172BD0">
        <w:t xml:space="preserve"> who </w:t>
      </w:r>
      <w:ins w:id="120" w:author="Mary Grace Bowring" w:date="2023-05-30T13:50:00Z">
        <w:r w:rsidR="006122EC">
          <w:t>responded to the hospitalization survey</w:t>
        </w:r>
      </w:ins>
      <w:ins w:id="121" w:author="Mary Grace Bowring" w:date="2023-05-30T13:51:00Z">
        <w:r w:rsidR="008A74AF">
          <w:t xml:space="preserve"> and</w:t>
        </w:r>
      </w:ins>
      <w:ins w:id="122" w:author="Mary Grace Bowring" w:date="2023-05-30T13:50:00Z">
        <w:r w:rsidR="006122EC">
          <w:t xml:space="preserve"> </w:t>
        </w:r>
      </w:ins>
      <w:r w:rsidR="00172BD0">
        <w:t xml:space="preserve">were included in our study </w:t>
      </w:r>
      <w:r w:rsidR="00BA41BB">
        <w:t>population were</w:t>
      </w:r>
      <w:ins w:id="123" w:author="Mary Grace Bowring" w:date="2023-05-30T13:49:00Z">
        <w:r w:rsidR="00E57C6B">
          <w:t xml:space="preserve"> more likely to be</w:t>
        </w:r>
      </w:ins>
      <w:r w:rsidR="00BA41BB">
        <w:t xml:space="preserve"> older</w:t>
      </w:r>
      <w:r w:rsidR="004B2350">
        <w:t>, female, and Non-Hispanic White</w:t>
      </w:r>
      <w:del w:id="124" w:author="Mary Grace Bowring" w:date="2023-05-30T13:50:00Z">
        <w:r w:rsidR="004B2350" w:rsidDel="00E57C6B">
          <w:delText xml:space="preserve">, but other </w:delText>
        </w:r>
        <w:r w:rsidR="00BF3346" w:rsidDel="00E57C6B">
          <w:delText xml:space="preserve">characteristics were not clinically different </w:delText>
        </w:r>
      </w:del>
      <w:ins w:id="125" w:author="Mary Grace Bowring" w:date="2023-05-30T13:50:00Z">
        <w:r w:rsidR="00E57C6B">
          <w:t xml:space="preserve"> when </w:t>
        </w:r>
      </w:ins>
      <w:r w:rsidR="00DA4927">
        <w:t xml:space="preserve">compared to donors who did not respond to the </w:t>
      </w:r>
      <w:r w:rsidR="00645566">
        <w:t xml:space="preserve">hospitalization survey </w:t>
      </w:r>
      <w:r w:rsidR="00BF3346">
        <w:t>(</w:t>
      </w:r>
      <w:r w:rsidR="006C4D77">
        <w:t>S</w:t>
      </w:r>
      <w:r w:rsidR="00BF3346">
        <w:t>upplemental Table 1).</w:t>
      </w:r>
      <w:r w:rsidR="00CA177F">
        <w:t xml:space="preserve"> </w:t>
      </w:r>
      <w:r w:rsidR="00960DB1">
        <w:t xml:space="preserve"> </w:t>
      </w:r>
      <w:r w:rsidR="00A05681">
        <w:t>Demographic</w:t>
      </w:r>
      <w:ins w:id="126" w:author="Mary Grace Bowring" w:date="2023-05-30T13:51:00Z">
        <w:r w:rsidR="008A74AF">
          <w:t>s</w:t>
        </w:r>
      </w:ins>
      <w:r w:rsidR="00572621">
        <w:t>, medical history, smoking history</w:t>
      </w:r>
      <w:r w:rsidR="00253623">
        <w:t>, and hospitalization</w:t>
      </w:r>
      <w:r w:rsidR="00594C3F">
        <w:t xml:space="preserve"> </w:t>
      </w:r>
      <w:r w:rsidR="00A05681">
        <w:t>status were collected via</w:t>
      </w:r>
      <w:r w:rsidR="00594C3F">
        <w:t xml:space="preserve"> survey</w:t>
      </w:r>
      <w:ins w:id="127" w:author="Mary Grace Bowring" w:date="2023-05-30T13:58:00Z">
        <w:r w:rsidR="00B22655">
          <w:t>/self-report</w:t>
        </w:r>
      </w:ins>
      <w:r w:rsidR="00B667E8">
        <w:t xml:space="preserve">. </w:t>
      </w:r>
      <w:r w:rsidR="00A05681">
        <w:t>V</w:t>
      </w:r>
      <w:r w:rsidR="00B72984">
        <w:t>ital signs and laboratory results</w:t>
      </w:r>
      <w:r w:rsidR="00A05681">
        <w:t xml:space="preserve"> were collected via medical records from donor’s medical providers</w:t>
      </w:r>
      <w:r w:rsidR="00225A7A">
        <w:t xml:space="preserve">. </w:t>
      </w:r>
      <w:commentRangeStart w:id="128"/>
      <w:ins w:id="129" w:author="Mary Grace Bowring" w:date="2023-05-30T13:52:00Z">
        <w:r w:rsidR="00CE6F00">
          <w:t>Demographics</w:t>
        </w:r>
        <w:r w:rsidR="003E4C07">
          <w:t xml:space="preserve"> and pre-donation comorbidities</w:t>
        </w:r>
      </w:ins>
      <w:ins w:id="130" w:author="Mary Grace Bowring" w:date="2023-05-30T13:53:00Z">
        <w:r w:rsidR="003E4C07">
          <w:t xml:space="preserve"> were collected from SRTR. If </w:t>
        </w:r>
        <w:r w:rsidR="00376774">
          <w:t xml:space="preserve">data conflicted between self-report and SRTR, self-report was </w:t>
        </w:r>
        <w:r w:rsidR="00E91F9A">
          <w:t>used.</w:t>
        </w:r>
      </w:ins>
      <w:commentRangeEnd w:id="128"/>
      <w:ins w:id="131" w:author="Mary Grace Bowring" w:date="2023-05-30T13:54:00Z">
        <w:r w:rsidR="00271C3F">
          <w:rPr>
            <w:rStyle w:val="CommentReference"/>
          </w:rPr>
          <w:commentReference w:id="128"/>
        </w:r>
      </w:ins>
    </w:p>
    <w:p w14:paraId="36CDE7A3" w14:textId="7F3E48B5" w:rsidR="219343F6" w:rsidRDefault="219343F6" w:rsidP="43BB97FB">
      <w:pPr>
        <w:spacing w:after="0" w:line="480" w:lineRule="auto"/>
      </w:pPr>
    </w:p>
    <w:p w14:paraId="54CF133E" w14:textId="39AA8A09" w:rsidR="219343F6" w:rsidRDefault="6CEB525D" w:rsidP="25117B94">
      <w:pPr>
        <w:spacing w:after="0" w:line="480" w:lineRule="auto"/>
        <w:rPr>
          <w:b/>
          <w:bCs/>
        </w:rPr>
      </w:pPr>
      <w:r w:rsidRPr="25117B94">
        <w:rPr>
          <w:b/>
          <w:bCs/>
        </w:rPr>
        <w:t>Outcome</w:t>
      </w:r>
      <w:r w:rsidR="2012B079" w:rsidRPr="25117B94">
        <w:rPr>
          <w:b/>
          <w:bCs/>
        </w:rPr>
        <w:t xml:space="preserve"> of all-cause</w:t>
      </w:r>
      <w:r w:rsidR="003D0766">
        <w:rPr>
          <w:b/>
          <w:bCs/>
        </w:rPr>
        <w:t xml:space="preserve"> post-donation</w:t>
      </w:r>
      <w:r w:rsidR="2012B079" w:rsidRPr="25117B94">
        <w:rPr>
          <w:b/>
          <w:bCs/>
        </w:rPr>
        <w:t xml:space="preserve"> hospitalization</w:t>
      </w:r>
    </w:p>
    <w:p w14:paraId="018C503B" w14:textId="79729C91" w:rsidR="219343F6" w:rsidRDefault="2AEB360D" w:rsidP="3EB81930">
      <w:pPr>
        <w:spacing w:after="0" w:line="480" w:lineRule="auto"/>
      </w:pPr>
      <w:r>
        <w:t>The main outcome of a</w:t>
      </w:r>
      <w:r w:rsidR="6CEB525D">
        <w:t xml:space="preserve">ll-cause </w:t>
      </w:r>
      <w:r w:rsidR="003D0766">
        <w:t xml:space="preserve">post-donation </w:t>
      </w:r>
      <w:r w:rsidR="6CEB525D">
        <w:t>hospitalization was</w:t>
      </w:r>
      <w:r w:rsidR="5AB35145">
        <w:t xml:space="preserve"> </w:t>
      </w:r>
      <w:r w:rsidR="708FFFFC">
        <w:t xml:space="preserve">defined as a positive response to the </w:t>
      </w:r>
      <w:r w:rsidR="5AB35145">
        <w:t xml:space="preserve">question, </w:t>
      </w:r>
      <w:r w:rsidR="5C416403">
        <w:t>“</w:t>
      </w:r>
      <w:r w:rsidR="007E284A">
        <w:t>S</w:t>
      </w:r>
      <w:r w:rsidR="5C416403">
        <w:t>ince your donation, have you been admitted to the hospital?”</w:t>
      </w:r>
      <w:r w:rsidR="006007DE">
        <w:t xml:space="preserve"> </w:t>
      </w:r>
      <w:r w:rsidR="006962AC">
        <w:t>Among those who provided a positive response</w:t>
      </w:r>
      <w:r w:rsidR="00951BC8">
        <w:t xml:space="preserve">, </w:t>
      </w:r>
      <w:r w:rsidR="00530EEB">
        <w:t xml:space="preserve">the year, frequency, and cause for hospitalization </w:t>
      </w:r>
      <w:r w:rsidR="0095405A">
        <w:t xml:space="preserve">were </w:t>
      </w:r>
      <w:del w:id="132" w:author="Mary Grace Bowring" w:date="2023-05-30T13:54:00Z">
        <w:r w:rsidR="0095405A" w:rsidDel="00271C3F">
          <w:delText xml:space="preserve">assessed </w:delText>
        </w:r>
      </w:del>
      <w:ins w:id="133" w:author="Mary Grace Bowring" w:date="2023-05-30T13:54:00Z">
        <w:r w:rsidR="00271C3F">
          <w:t>collected</w:t>
        </w:r>
        <w:r w:rsidR="00271C3F">
          <w:t xml:space="preserve"> </w:t>
        </w:r>
      </w:ins>
      <w:r w:rsidR="563D6973">
        <w:t>(</w:t>
      </w:r>
      <w:r w:rsidR="1DC29923">
        <w:t xml:space="preserve">Supplemental </w:t>
      </w:r>
      <w:r w:rsidR="00E71D27">
        <w:t xml:space="preserve">Figure </w:t>
      </w:r>
      <w:r w:rsidR="563D6973">
        <w:t>1)</w:t>
      </w:r>
      <w:r w:rsidR="078A2D00">
        <w:t>.</w:t>
      </w:r>
      <w:r w:rsidR="2E56FE81">
        <w:t xml:space="preserve"> The cause</w:t>
      </w:r>
      <w:r w:rsidR="002E653A">
        <w:t>s</w:t>
      </w:r>
      <w:r w:rsidR="2E56FE81">
        <w:t xml:space="preserve"> for hospitalization</w:t>
      </w:r>
      <w:r w:rsidR="00A2039A">
        <w:t>, which included</w:t>
      </w:r>
      <w:r w:rsidR="00CE5355">
        <w:t xml:space="preserve"> self-reported free-text</w:t>
      </w:r>
      <w:r w:rsidR="00A2039A">
        <w:t xml:space="preserve"> symptoms, diagnos</w:t>
      </w:r>
      <w:r w:rsidR="0018529E">
        <w:t>es</w:t>
      </w:r>
      <w:r w:rsidR="00616928">
        <w:t xml:space="preserve">, </w:t>
      </w:r>
      <w:proofErr w:type="gramStart"/>
      <w:r w:rsidR="00616928">
        <w:t>surgeries</w:t>
      </w:r>
      <w:proofErr w:type="gramEnd"/>
      <w:r w:rsidR="00616928">
        <w:t xml:space="preserve"> or procedures,</w:t>
      </w:r>
      <w:r w:rsidR="2E56FE81">
        <w:t xml:space="preserve"> </w:t>
      </w:r>
      <w:r w:rsidR="002E653A">
        <w:t>were</w:t>
      </w:r>
      <w:r w:rsidR="2E56FE81">
        <w:t xml:space="preserve"> </w:t>
      </w:r>
      <w:r w:rsidR="002E653A">
        <w:t>classified</w:t>
      </w:r>
      <w:r w:rsidR="7E244941">
        <w:t xml:space="preserve"> </w:t>
      </w:r>
      <w:r w:rsidR="1AFBA9B8">
        <w:t xml:space="preserve">by a single author (AC) </w:t>
      </w:r>
      <w:r w:rsidR="2E56FE81">
        <w:t xml:space="preserve">using the </w:t>
      </w:r>
      <w:r w:rsidR="69D787FE">
        <w:t>I</w:t>
      </w:r>
      <w:r w:rsidR="2E56FE81">
        <w:t xml:space="preserve">nternational </w:t>
      </w:r>
      <w:r w:rsidR="079357D8">
        <w:t>C</w:t>
      </w:r>
      <w:r w:rsidR="2E56FE81">
        <w:t xml:space="preserve">lassification of </w:t>
      </w:r>
      <w:r w:rsidR="67156371">
        <w:t>D</w:t>
      </w:r>
      <w:r w:rsidR="2E56FE81">
        <w:t xml:space="preserve">isease, </w:t>
      </w:r>
      <w:r w:rsidR="6E704111">
        <w:t>T</w:t>
      </w:r>
      <w:r w:rsidR="2E56FE81">
        <w:t xml:space="preserve">enth </w:t>
      </w:r>
      <w:r w:rsidR="72080F92">
        <w:t>R</w:t>
      </w:r>
      <w:r w:rsidR="2E56FE81">
        <w:t>evision (ICD-10) code</w:t>
      </w:r>
      <w:r w:rsidR="04379160">
        <w:t>s</w:t>
      </w:r>
      <w:r w:rsidR="00484919">
        <w:t>. The ICD-10 codes</w:t>
      </w:r>
      <w:r w:rsidR="0055230C">
        <w:t xml:space="preserve"> were then categorized </w:t>
      </w:r>
      <w:r w:rsidR="00B03157">
        <w:t>into</w:t>
      </w:r>
      <w:r w:rsidR="0050574E">
        <w:t xml:space="preserve"> </w:t>
      </w:r>
      <w:r w:rsidR="64C73F3F">
        <w:t>organ</w:t>
      </w:r>
      <w:r w:rsidR="0050574E">
        <w:t xml:space="preserve"> system</w:t>
      </w:r>
      <w:r w:rsidR="64C73F3F">
        <w:t>/specialty</w:t>
      </w:r>
      <w:r w:rsidR="00761FC4">
        <w:t xml:space="preserve"> (Supplemental Figure 2)</w:t>
      </w:r>
      <w:r w:rsidR="0050574E">
        <w:t xml:space="preserve">. </w:t>
      </w:r>
      <w:r w:rsidR="00C93F87">
        <w:t xml:space="preserve">Delivery </w:t>
      </w:r>
      <w:r w:rsidR="00C83C6B">
        <w:t>(</w:t>
      </w:r>
      <w:proofErr w:type="gramStart"/>
      <w:r w:rsidR="00C83C6B">
        <w:t>e.g.</w:t>
      </w:r>
      <w:proofErr w:type="gramEnd"/>
      <w:r w:rsidR="00C83C6B">
        <w:t xml:space="preserve"> </w:t>
      </w:r>
      <w:r w:rsidR="00C93F87">
        <w:t>cesarian-section</w:t>
      </w:r>
      <w:r w:rsidR="00C83C6B">
        <w:t>)</w:t>
      </w:r>
      <w:r w:rsidR="00C93F87">
        <w:t xml:space="preserve"> </w:t>
      </w:r>
      <w:r w:rsidR="00705871">
        <w:t>was</w:t>
      </w:r>
      <w:r w:rsidR="00C93F87">
        <w:t xml:space="preserve"> </w:t>
      </w:r>
      <w:r w:rsidR="00C83C6B">
        <w:t>categorized separately from pregnancy-related hospitalization</w:t>
      </w:r>
      <w:r w:rsidR="005863EF">
        <w:t xml:space="preserve"> (e.g. ectopic pregnancy)</w:t>
      </w:r>
      <w:r w:rsidR="00705871">
        <w:t xml:space="preserve">. </w:t>
      </w:r>
    </w:p>
    <w:p w14:paraId="4208956C" w14:textId="33F2D582" w:rsidR="1788031B" w:rsidRDefault="1788031B" w:rsidP="1788031B">
      <w:pPr>
        <w:spacing w:after="0" w:line="480" w:lineRule="auto"/>
      </w:pPr>
    </w:p>
    <w:p w14:paraId="57A83F43" w14:textId="4D112133" w:rsidR="219343F6" w:rsidRDefault="00BC0F13" w:rsidP="43BB97FB">
      <w:pPr>
        <w:spacing w:after="0" w:line="480" w:lineRule="auto"/>
      </w:pPr>
      <w:r>
        <w:rPr>
          <w:b/>
          <w:bCs/>
        </w:rPr>
        <w:t>Pre-donation</w:t>
      </w:r>
      <w:r w:rsidR="75965474" w:rsidRPr="769A159A">
        <w:rPr>
          <w:b/>
          <w:bCs/>
        </w:rPr>
        <w:t xml:space="preserve"> f</w:t>
      </w:r>
      <w:r w:rsidR="67E66DD9" w:rsidRPr="769A159A">
        <w:rPr>
          <w:b/>
          <w:bCs/>
        </w:rPr>
        <w:t>actors</w:t>
      </w:r>
      <w:commentRangeStart w:id="134"/>
      <w:r w:rsidR="6A3487E1" w:rsidRPr="25117B94">
        <w:rPr>
          <w:b/>
          <w:bCs/>
        </w:rPr>
        <w:t xml:space="preserve"> associated with hospitalization</w:t>
      </w:r>
      <w:commentRangeEnd w:id="134"/>
      <w:r w:rsidR="6A3487E1">
        <w:rPr>
          <w:rStyle w:val="CommentReference"/>
        </w:rPr>
        <w:commentReference w:id="134"/>
      </w:r>
      <w:r w:rsidR="6A3487E1">
        <w:t xml:space="preserve"> </w:t>
      </w:r>
    </w:p>
    <w:p w14:paraId="25E7C140" w14:textId="62AD01AE" w:rsidR="00750069" w:rsidRDefault="00750069" w:rsidP="1788031B">
      <w:pPr>
        <w:spacing w:after="0" w:line="480" w:lineRule="auto"/>
      </w:pPr>
      <w:r w:rsidRPr="00F006CB">
        <w:t xml:space="preserve">Due to the exploratory nature of this project, we included a broad range of </w:t>
      </w:r>
      <w:r w:rsidR="00BC0F13">
        <w:t xml:space="preserve">pre-donation </w:t>
      </w:r>
      <w:r w:rsidRPr="00F006CB">
        <w:t xml:space="preserve">factors in our analysis: age at donation, sex, race, education, smoking history, </w:t>
      </w:r>
      <w:r w:rsidR="00826CB3" w:rsidRPr="00F006CB">
        <w:t xml:space="preserve">household income, </w:t>
      </w:r>
      <w:r w:rsidR="00826CB3">
        <w:t xml:space="preserve">area deprivation index, </w:t>
      </w:r>
      <w:r w:rsidR="00135FD2">
        <w:t>hypertension</w:t>
      </w:r>
      <w:r w:rsidRPr="00F006CB">
        <w:t>, vital signs (systolic and diastolic blood pressure, body mass index [BMI]), estimated glomerular filtration rate (eGFR</w:t>
      </w:r>
      <w:r w:rsidRPr="00917416">
        <w:t>).</w:t>
      </w:r>
      <w:r w:rsidR="00135FD2" w:rsidRPr="00917416">
        <w:t xml:space="preserve"> </w:t>
      </w:r>
      <w:r w:rsidR="00385D48" w:rsidRPr="00917416">
        <w:t>Less than 1% of our study population</w:t>
      </w:r>
      <w:r w:rsidR="008A58F2" w:rsidRPr="00917416">
        <w:t xml:space="preserve"> had pre-donation diabetes, so this was not included. </w:t>
      </w:r>
      <w:r w:rsidRPr="00917416">
        <w:t>Age, body ma</w:t>
      </w:r>
      <w:r>
        <w:t xml:space="preserve">ss index (BMI), systolic and diastolic blood pressure, eGFR, and household income were included in the model as continuous variables. </w:t>
      </w:r>
      <w:r w:rsidR="1D1980A9">
        <w:t>M</w:t>
      </w:r>
      <w:r w:rsidR="00B118A5">
        <w:t xml:space="preserve">onoracial categories </w:t>
      </w:r>
      <w:r w:rsidR="00E1176B">
        <w:t xml:space="preserve">of </w:t>
      </w:r>
      <w:r w:rsidR="5D3C09D6">
        <w:lastRenderedPageBreak/>
        <w:t>Hispanic</w:t>
      </w:r>
      <w:r w:rsidR="00020F4D">
        <w:t xml:space="preserve">, </w:t>
      </w:r>
      <w:r w:rsidR="095BD649">
        <w:t>N</w:t>
      </w:r>
      <w:r w:rsidR="5E04585D">
        <w:t>o</w:t>
      </w:r>
      <w:r w:rsidR="047B5326">
        <w:t>n</w:t>
      </w:r>
      <w:r w:rsidR="0A4DBFDB">
        <w:t>-H</w:t>
      </w:r>
      <w:r w:rsidR="00020F4D">
        <w:t xml:space="preserve">ispanic </w:t>
      </w:r>
      <w:r w:rsidR="62C5E257">
        <w:t>W</w:t>
      </w:r>
      <w:r w:rsidR="5E04585D">
        <w:t>hite</w:t>
      </w:r>
      <w:r w:rsidR="00020F4D">
        <w:t xml:space="preserve">, </w:t>
      </w:r>
      <w:r w:rsidR="66979943">
        <w:t>B</w:t>
      </w:r>
      <w:r w:rsidR="00020F4D">
        <w:t xml:space="preserve">lack, and </w:t>
      </w:r>
      <w:r w:rsidR="4203B343">
        <w:t>o</w:t>
      </w:r>
      <w:r w:rsidR="1EFA7CA5">
        <w:t>ther</w:t>
      </w:r>
      <w:r w:rsidR="00DB6462">
        <w:t xml:space="preserve"> were </w:t>
      </w:r>
      <w:r w:rsidR="0F3E3A8B">
        <w:t xml:space="preserve">captured using WHOLE-Donor </w:t>
      </w:r>
      <w:r w:rsidR="00FA3306">
        <w:t>surveys</w:t>
      </w:r>
      <w:r w:rsidR="79FDF7F4">
        <w:t>.</w:t>
      </w:r>
      <w:r w:rsidR="003759CB">
        <w:t xml:space="preserve"> </w:t>
      </w:r>
      <w:r w:rsidR="00803A41">
        <w:fldChar w:fldCharType="begin"/>
      </w:r>
      <w:r w:rsidR="00E1451F">
        <w:instrText xml:space="preserve"> ADDIN EN.CITE &lt;EndNote&gt;&lt;Cite&gt;&lt;Author&gt;Howell&lt;/Author&gt;&lt;Year&gt;2017&lt;/Year&gt;&lt;RecNum&gt;404&lt;/RecNum&gt;&lt;DisplayText&gt;(14)&lt;/DisplayText&gt;&lt;record&gt;&lt;rec-number&gt;404&lt;/rec-number&gt;&lt;foreign-keys&gt;&lt;key app="EN" db-id="z9sxd52t8xe2apezts4v90a7x9vtxessar0s" timestamp="1680628914" guid="1fb8e97d-373b-4f2d-99ee-8f500fb9c683"&gt;404&lt;/key&gt;&lt;/foreign-keys&gt;&lt;ref-type name="Journal Article"&gt;17&lt;/ref-type&gt;&lt;contributors&gt;&lt;authors&gt;&lt;author&gt;Howell, Junia&lt;/author&gt;&lt;author&gt;Emerson, Michael O.&lt;/author&gt;&lt;/authors&gt;&lt;/contributors&gt;&lt;titles&gt;&lt;title&gt;So What “Should” We Use? Evaluating the Impact of Five Racial Measures on Markers of Social Inequality&lt;/title&gt;&lt;secondary-title&gt;Sociology of Race and Ethnicity&lt;/secondary-title&gt;&lt;/titles&gt;&lt;periodical&gt;&lt;full-title&gt;Sociology of Race and Ethnicity&lt;/full-title&gt;&lt;/periodical&gt;&lt;pages&gt;14-30&lt;/pages&gt;&lt;volume&gt;3&lt;/volume&gt;&lt;number&gt;1&lt;/number&gt;&lt;keywords&gt;&lt;keyword&gt;race,racial inequality,quantitative studies,measurement,racial classification&lt;/keyword&gt;&lt;/keywords&gt;&lt;dates&gt;&lt;year&gt;2017&lt;/year&gt;&lt;/dates&gt;&lt;urls&gt;&lt;related-urls&gt;&lt;url&gt;https://journals.sagepub.com/doi/abs/10.1177/2332649216648465&lt;/url&gt;&lt;/related-urls&gt;&lt;/urls&gt;&lt;electronic-resource-num&gt;10.1177/2332649216648465&lt;/electronic-resource-num&gt;&lt;/record&gt;&lt;/Cite&gt;&lt;/EndNote&gt;</w:instrText>
      </w:r>
      <w:r w:rsidR="00803A41">
        <w:fldChar w:fldCharType="separate"/>
      </w:r>
      <w:r w:rsidR="00E1451F">
        <w:rPr>
          <w:noProof/>
        </w:rPr>
        <w:t>(14)</w:t>
      </w:r>
      <w:r w:rsidR="00803A41">
        <w:fldChar w:fldCharType="end"/>
      </w:r>
      <w:r w:rsidR="00991A30">
        <w:t xml:space="preserve"> </w:t>
      </w:r>
      <w:r w:rsidR="00D0224D">
        <w:t>Due to the small proportion of LKDs who identified as Asian</w:t>
      </w:r>
      <w:r w:rsidR="00540989">
        <w:t xml:space="preserve">, </w:t>
      </w:r>
      <w:r w:rsidR="00D0224D">
        <w:t>Alaskan Native/American Indian</w:t>
      </w:r>
      <w:r w:rsidR="00540989">
        <w:t xml:space="preserve">, </w:t>
      </w:r>
      <w:proofErr w:type="gramStart"/>
      <w:r w:rsidR="728E689C">
        <w:t>m</w:t>
      </w:r>
      <w:r w:rsidR="039EF2B5">
        <w:t>ultiracial</w:t>
      </w:r>
      <w:proofErr w:type="gramEnd"/>
      <w:r w:rsidR="039EF2B5">
        <w:t xml:space="preserve"> </w:t>
      </w:r>
      <w:r w:rsidR="00540989">
        <w:t xml:space="preserve">or </w:t>
      </w:r>
      <w:r w:rsidR="5701F65A">
        <w:t>o</w:t>
      </w:r>
      <w:r w:rsidR="00540989">
        <w:t>ther</w:t>
      </w:r>
      <w:r w:rsidR="00D0224D">
        <w:t>,</w:t>
      </w:r>
      <w:r w:rsidR="00310940">
        <w:t xml:space="preserve"> </w:t>
      </w:r>
      <w:r w:rsidR="00540989">
        <w:t xml:space="preserve">these categories were consolidated as </w:t>
      </w:r>
      <w:r w:rsidR="3522D130">
        <w:t>N</w:t>
      </w:r>
      <w:r w:rsidR="1E6867ED">
        <w:t>on</w:t>
      </w:r>
      <w:r w:rsidR="00540989">
        <w:t>-</w:t>
      </w:r>
      <w:r w:rsidR="068AFCB7">
        <w:t>H</w:t>
      </w:r>
      <w:r w:rsidR="00540989">
        <w:t xml:space="preserve">ispanic </w:t>
      </w:r>
      <w:r w:rsidR="74F74387">
        <w:t>O</w:t>
      </w:r>
      <w:r w:rsidR="1E6867ED">
        <w:t>ther</w:t>
      </w:r>
      <w:r w:rsidR="5E7C086B">
        <w:t>.</w:t>
      </w:r>
      <w:r w:rsidR="00310940">
        <w:t xml:space="preserve"> </w:t>
      </w:r>
      <w:r w:rsidR="00FC21D7">
        <w:t>Our analyses used ADI as a binary variable</w:t>
      </w:r>
      <w:r w:rsidR="222DE546">
        <w:t>;</w:t>
      </w:r>
      <w:r w:rsidR="00BB532C">
        <w:t xml:space="preserve"> h</w:t>
      </w:r>
      <w:r w:rsidR="00625EDC">
        <w:t>igh ADI</w:t>
      </w:r>
      <w:r w:rsidR="00027285">
        <w:t xml:space="preserve"> was defined as </w:t>
      </w:r>
      <w:r w:rsidR="5ED7DA37">
        <w:t xml:space="preserve">an </w:t>
      </w:r>
      <w:r w:rsidR="4A4E714D">
        <w:t>ADI</w:t>
      </w:r>
      <w:r w:rsidR="5ED7DA37">
        <w:t xml:space="preserve"> above</w:t>
      </w:r>
      <w:r w:rsidR="006511FC">
        <w:t xml:space="preserve"> the median</w:t>
      </w:r>
      <w:r w:rsidR="36E28AFB">
        <w:t xml:space="preserve"> of the study population</w:t>
      </w:r>
      <w:r w:rsidR="006511FC">
        <w:t xml:space="preserve">. </w:t>
      </w:r>
      <w:r w:rsidR="00C56692">
        <w:t>CKD-EPI creatinine equation 2021 was used to calculate the eGFR.</w:t>
      </w:r>
    </w:p>
    <w:p w14:paraId="482CDB9C" w14:textId="3CA6EAFD" w:rsidR="00E4002C" w:rsidRDefault="00E4002C" w:rsidP="769A159A">
      <w:pPr>
        <w:spacing w:after="0" w:line="480" w:lineRule="auto"/>
        <w:rPr>
          <w:b/>
          <w:bCs/>
        </w:rPr>
      </w:pPr>
    </w:p>
    <w:p w14:paraId="2FF75139" w14:textId="7921A6F7" w:rsidR="00E4002C" w:rsidRDefault="47573813" w:rsidP="25117B94">
      <w:pPr>
        <w:spacing w:after="0" w:line="480" w:lineRule="auto"/>
      </w:pPr>
      <w:r w:rsidRPr="769A159A">
        <w:rPr>
          <w:b/>
          <w:bCs/>
        </w:rPr>
        <w:t>Post-donation factors associated with hospitalization</w:t>
      </w:r>
      <w:commentRangeStart w:id="135"/>
      <w:commentRangeEnd w:id="135"/>
      <w:r w:rsidR="00E4002C">
        <w:rPr>
          <w:rStyle w:val="CommentReference"/>
        </w:rPr>
        <w:commentReference w:id="135"/>
      </w:r>
    </w:p>
    <w:p w14:paraId="0B8C5EF3" w14:textId="5B25167B" w:rsidR="0020304A" w:rsidRDefault="00B30EFD" w:rsidP="25117B94">
      <w:pPr>
        <w:spacing w:after="0" w:line="480" w:lineRule="auto"/>
      </w:pPr>
      <w:r>
        <w:t xml:space="preserve">Post-donation </w:t>
      </w:r>
      <w:r w:rsidR="00524D1F">
        <w:t xml:space="preserve">diabetes and </w:t>
      </w:r>
      <w:r w:rsidR="2F4CC680">
        <w:t>hypertension</w:t>
      </w:r>
      <w:r>
        <w:t xml:space="preserve"> </w:t>
      </w:r>
      <w:r w:rsidR="7AC63432">
        <w:t xml:space="preserve">diagnosis and year of diagnosis </w:t>
      </w:r>
      <w:r>
        <w:t xml:space="preserve">were captured using WHOLE-Donor </w:t>
      </w:r>
      <w:r w:rsidR="4C68FB1E">
        <w:t xml:space="preserve">(Supplemental Figure 1) </w:t>
      </w:r>
      <w:r>
        <w:t>and SRTR data defined as a new diagnosis post-donation</w:t>
      </w:r>
      <w:r w:rsidR="1E9FD01F">
        <w:t xml:space="preserve"> and </w:t>
      </w:r>
      <w:r>
        <w:t xml:space="preserve">before hospitalization. </w:t>
      </w:r>
    </w:p>
    <w:p w14:paraId="59214425" w14:textId="77777777" w:rsidR="00280BB6" w:rsidRDefault="00280BB6" w:rsidP="25117B94">
      <w:pPr>
        <w:spacing w:after="0" w:line="480" w:lineRule="auto"/>
      </w:pPr>
    </w:p>
    <w:p w14:paraId="27999BAE" w14:textId="59B40294" w:rsidR="00E4002C" w:rsidRDefault="01DF1D38" w:rsidP="25117B94">
      <w:pPr>
        <w:spacing w:after="0" w:line="480" w:lineRule="auto"/>
        <w:rPr>
          <w:b/>
          <w:bCs/>
        </w:rPr>
      </w:pPr>
      <w:r w:rsidRPr="25117B94">
        <w:rPr>
          <w:b/>
          <w:bCs/>
        </w:rPr>
        <w:t>Statistical analysis</w:t>
      </w:r>
    </w:p>
    <w:p w14:paraId="133DEC4E" w14:textId="3D248AF0" w:rsidR="299EBAFD" w:rsidRDefault="0020304A" w:rsidP="0031504E">
      <w:pPr>
        <w:spacing w:after="0" w:line="480" w:lineRule="auto"/>
      </w:pPr>
      <w:r>
        <w:t xml:space="preserve">We used Kaplan-Meier methods with a time scale of years from the time of donation and followed patients until the reported year of hospitalization or survey completion date.  Patients that reported hospitalization but did not report the year of hospitalization were excluded (n=72). Patients were </w:t>
      </w:r>
      <w:r w:rsidR="03C500F4">
        <w:t>followed</w:t>
      </w:r>
      <w:r w:rsidR="6170428F">
        <w:t xml:space="preserve"> until</w:t>
      </w:r>
      <w:r>
        <w:t xml:space="preserve"> the </w:t>
      </w:r>
      <w:r w:rsidR="001C7991">
        <w:t>first</w:t>
      </w:r>
      <w:r>
        <w:t xml:space="preserve"> </w:t>
      </w:r>
      <w:r w:rsidR="6170428F">
        <w:t>self-</w:t>
      </w:r>
      <w:r>
        <w:t>reported hospitalization or survey</w:t>
      </w:r>
      <w:r w:rsidR="6E60EC21">
        <w:t xml:space="preserve"> date</w:t>
      </w:r>
      <w:r>
        <w:t>.</w:t>
      </w:r>
      <w:r w:rsidR="005867D7">
        <w:t xml:space="preserve"> </w:t>
      </w:r>
      <w:proofErr w:type="gramStart"/>
      <w:r w:rsidR="005867D7">
        <w:t>Multivaria</w:t>
      </w:r>
      <w:r w:rsidR="570F7682">
        <w:t>bl</w:t>
      </w:r>
      <w:r w:rsidR="005867D7">
        <w:t>e</w:t>
      </w:r>
      <w:proofErr w:type="gramEnd"/>
      <w:r w:rsidR="005867D7">
        <w:t xml:space="preserve"> Cox </w:t>
      </w:r>
      <w:r w:rsidR="001725D6">
        <w:t xml:space="preserve">regression </w:t>
      </w:r>
      <w:r w:rsidR="009E5661">
        <w:t>model</w:t>
      </w:r>
      <w:r w:rsidR="00DB1E21">
        <w:t xml:space="preserve"> was used to </w:t>
      </w:r>
      <w:r w:rsidR="00E05343">
        <w:t xml:space="preserve">identify </w:t>
      </w:r>
      <w:r w:rsidR="0031504E">
        <w:t xml:space="preserve">pre-donation </w:t>
      </w:r>
      <w:r w:rsidR="00F85E06">
        <w:t>risk factors</w:t>
      </w:r>
      <w:r w:rsidR="00FC0EE9">
        <w:t xml:space="preserve"> </w:t>
      </w:r>
      <w:r w:rsidR="00821308">
        <w:t>associated with</w:t>
      </w:r>
      <w:r w:rsidR="00FC0EE9">
        <w:t xml:space="preserve"> hospitalization</w:t>
      </w:r>
      <w:r w:rsidR="0031504E">
        <w:t xml:space="preserve">. </w:t>
      </w:r>
      <w:r w:rsidR="00E621B4" w:rsidRPr="00F50D8B">
        <w:t xml:space="preserve">The final variables </w:t>
      </w:r>
      <w:r w:rsidR="00E621B4">
        <w:t xml:space="preserve">that were included in the model </w:t>
      </w:r>
      <w:r w:rsidR="00E621B4" w:rsidRPr="00F50D8B">
        <w:t>were selected based on Akaike’s Information Criteria.</w:t>
      </w:r>
      <w:r w:rsidR="00E621B4">
        <w:t xml:space="preserve"> </w:t>
      </w:r>
      <w:r w:rsidR="00E621B4" w:rsidRPr="00F50D8B">
        <w:fldChar w:fldCharType="begin"/>
      </w:r>
      <w:r w:rsidR="00E1451F">
        <w:instrText xml:space="preserve"> ADDIN EN.CITE &lt;EndNote&gt;&lt;Cite&gt;&lt;Author&gt;Akaike&lt;/Author&gt;&lt;Year&gt;1981&lt;/Year&gt;&lt;RecNum&gt;392&lt;/RecNum&gt;&lt;DisplayText&gt;(15)&lt;/DisplayText&gt;&lt;record&gt;&lt;rec-number&gt;392&lt;/rec-number&gt;&lt;foreign-keys&gt;&lt;key app="EN" db-id="z9sxd52t8xe2apezts4v90a7x9vtxessar0s" timestamp="1679762654" guid="9e692763-8700-47fc-8fd6-d76d9bf8aaf1"&gt;392&lt;/key&gt;&lt;/foreign-keys&gt;&lt;ref-type name="Journal Article"&gt;17&lt;/ref-type&gt;&lt;contributors&gt;&lt;authors&gt;&lt;author&gt;Akaike, H&lt;/author&gt;&lt;/authors&gt;&lt;/contributors&gt;&lt;titles&gt;&lt;title&gt;Likelihood of a model and information criteria&lt;/title&gt;&lt;secondary-title&gt;Journal of Econometrics&lt;/secondary-title&gt;&lt;/titles&gt;&lt;periodical&gt;&lt;full-title&gt;Journal of Econometrics&lt;/full-title&gt;&lt;/periodical&gt;&lt;pages&gt;3-14&lt;/pages&gt;&lt;volume&gt;16&lt;/volume&gt;&lt;number&gt;1&lt;/number&gt;&lt;edition&gt;Available online 3 April 2002.&lt;/edition&gt;&lt;dates&gt;&lt;year&gt;1981&lt;/year&gt;&lt;/dates&gt;&lt;urls&gt;&lt;/urls&gt;&lt;electronic-resource-num&gt;https://doi.org/10.1016/0304-4076(81)90071-3&lt;/electronic-resource-num&gt;&lt;/record&gt;&lt;/Cite&gt;&lt;/EndNote&gt;</w:instrText>
      </w:r>
      <w:r w:rsidR="00E621B4" w:rsidRPr="00F50D8B">
        <w:fldChar w:fldCharType="separate"/>
      </w:r>
      <w:r w:rsidR="00E1451F">
        <w:rPr>
          <w:noProof/>
        </w:rPr>
        <w:t>(15)</w:t>
      </w:r>
      <w:r w:rsidR="00E621B4" w:rsidRPr="00F50D8B">
        <w:fldChar w:fldCharType="end"/>
      </w:r>
      <w:r w:rsidR="00E621B4">
        <w:t xml:space="preserve"> </w:t>
      </w:r>
      <w:r w:rsidR="60435CB9">
        <w:t xml:space="preserve">To determine whether the role of ADI varied by donor race, we tested the interaction between race/ethnicity and ADI above/below </w:t>
      </w:r>
      <w:r w:rsidR="003D5431">
        <w:t xml:space="preserve">the </w:t>
      </w:r>
      <w:r w:rsidR="60435CB9">
        <w:t>m</w:t>
      </w:r>
      <w:r w:rsidR="41C4205D">
        <w:t>edian in our study population</w:t>
      </w:r>
      <w:r w:rsidR="00866D89">
        <w:t xml:space="preserve">. </w:t>
      </w:r>
      <w:r w:rsidR="00866D89">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 </w:instrText>
      </w:r>
      <w:r w:rsidR="00E1451F">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EN.CITE.DATA </w:instrText>
      </w:r>
      <w:r w:rsidR="00E1451F">
        <w:fldChar w:fldCharType="end"/>
      </w:r>
      <w:r w:rsidR="00866D89">
        <w:fldChar w:fldCharType="separate"/>
      </w:r>
      <w:r w:rsidR="00E1451F">
        <w:rPr>
          <w:noProof/>
        </w:rPr>
        <w:t>(16, 17)</w:t>
      </w:r>
      <w:r w:rsidR="00866D89">
        <w:fldChar w:fldCharType="end"/>
      </w:r>
      <w:r w:rsidR="008F6F31">
        <w:t xml:space="preserve"> </w:t>
      </w:r>
      <w:r w:rsidR="001725D6">
        <w:t>A second multivariable Cox regression model was used to evaluate</w:t>
      </w:r>
      <w:r w:rsidR="00DE1B04">
        <w:t xml:space="preserve"> the association </w:t>
      </w:r>
      <w:r w:rsidR="005F74DD">
        <w:t>of</w:t>
      </w:r>
      <w:r w:rsidR="00DE1B04">
        <w:t xml:space="preserve"> post-donation </w:t>
      </w:r>
      <w:r w:rsidR="0831BDF9">
        <w:t>diagnoses</w:t>
      </w:r>
      <w:r w:rsidR="00DE1B04">
        <w:t xml:space="preserve"> (diabetes and </w:t>
      </w:r>
      <w:r w:rsidR="3D594799">
        <w:t>hypertension</w:t>
      </w:r>
      <w:r w:rsidR="00DE1B04">
        <w:t>)</w:t>
      </w:r>
      <w:r w:rsidR="001725D6">
        <w:t xml:space="preserve">, as a time dependent variable, </w:t>
      </w:r>
      <w:r w:rsidR="005F74DD">
        <w:t>with hospitalization</w:t>
      </w:r>
      <w:r w:rsidR="2ED61462">
        <w:t>.</w:t>
      </w:r>
      <w:r w:rsidR="0029062A">
        <w:t xml:space="preserve"> </w:t>
      </w:r>
      <w:r w:rsidR="0029062A" w:rsidRPr="00DE217A">
        <w:rPr>
          <w:highlight w:val="yellow"/>
        </w:rPr>
        <w:t xml:space="preserve">Additionally, </w:t>
      </w:r>
      <w:commentRangeStart w:id="136"/>
      <w:r w:rsidR="0029062A" w:rsidRPr="00DE217A">
        <w:rPr>
          <w:highlight w:val="yellow"/>
        </w:rPr>
        <w:t xml:space="preserve">a </w:t>
      </w:r>
      <w:r w:rsidR="006D0674" w:rsidRPr="00DE217A">
        <w:rPr>
          <w:highlight w:val="yellow"/>
        </w:rPr>
        <w:t xml:space="preserve">parsimonious </w:t>
      </w:r>
      <w:r w:rsidR="00F64C71" w:rsidRPr="00DE217A">
        <w:rPr>
          <w:highlight w:val="yellow"/>
        </w:rPr>
        <w:t xml:space="preserve">Cox regression </w:t>
      </w:r>
      <w:r w:rsidR="008215CF" w:rsidRPr="00DE217A">
        <w:rPr>
          <w:highlight w:val="yellow"/>
        </w:rPr>
        <w:t>model</w:t>
      </w:r>
      <w:r w:rsidR="00F64C71" w:rsidRPr="00DE217A">
        <w:rPr>
          <w:highlight w:val="yellow"/>
        </w:rPr>
        <w:t xml:space="preserve">, </w:t>
      </w:r>
      <w:commentRangeEnd w:id="136"/>
      <w:r w:rsidR="00DE217A">
        <w:rPr>
          <w:rStyle w:val="CommentReference"/>
        </w:rPr>
        <w:commentReference w:id="136"/>
      </w:r>
      <w:r w:rsidR="00F64C71" w:rsidRPr="00DE217A">
        <w:rPr>
          <w:highlight w:val="yellow"/>
        </w:rPr>
        <w:t>adjusting for age</w:t>
      </w:r>
      <w:r w:rsidR="00DE217A" w:rsidRPr="00DE217A">
        <w:rPr>
          <w:highlight w:val="yellow"/>
        </w:rPr>
        <w:t xml:space="preserve"> at donation</w:t>
      </w:r>
      <w:r w:rsidR="00F64C71" w:rsidRPr="00DE217A">
        <w:rPr>
          <w:highlight w:val="yellow"/>
        </w:rPr>
        <w:t xml:space="preserve">, sex, smoking history, and race, </w:t>
      </w:r>
      <w:r w:rsidR="00815A9E" w:rsidRPr="00DE217A">
        <w:rPr>
          <w:highlight w:val="yellow"/>
        </w:rPr>
        <w:t>was also</w:t>
      </w:r>
      <w:r w:rsidR="007B5AAA" w:rsidRPr="00DE217A">
        <w:rPr>
          <w:highlight w:val="yellow"/>
        </w:rPr>
        <w:t xml:space="preserve"> </w:t>
      </w:r>
      <w:r w:rsidR="00C16600" w:rsidRPr="00DE217A">
        <w:rPr>
          <w:highlight w:val="yellow"/>
        </w:rPr>
        <w:t>reported</w:t>
      </w:r>
      <w:r w:rsidR="00DE217A" w:rsidRPr="00DE217A">
        <w:rPr>
          <w:highlight w:val="yellow"/>
        </w:rPr>
        <w:t xml:space="preserve"> to evaluate the association of </w:t>
      </w:r>
      <w:r w:rsidR="00DE217A" w:rsidRPr="00DE217A">
        <w:rPr>
          <w:highlight w:val="yellow"/>
        </w:rPr>
        <w:lastRenderedPageBreak/>
        <w:t>post-donation diagnoses</w:t>
      </w:r>
      <w:r w:rsidR="0029062A" w:rsidRPr="00DE217A">
        <w:rPr>
          <w:highlight w:val="yellow"/>
        </w:rPr>
        <w:t>.</w:t>
      </w:r>
      <w:r w:rsidR="00DE217A" w:rsidRPr="00DE217A">
        <w:rPr>
          <w:highlight w:val="yellow"/>
        </w:rPr>
        <w:t xml:space="preserve"> </w:t>
      </w:r>
      <w:r w:rsidR="003177A5" w:rsidRPr="00DE217A">
        <w:rPr>
          <w:highlight w:val="yellow"/>
        </w:rPr>
        <w:fldChar w:fldCharType="begin"/>
      </w:r>
      <w:r w:rsidR="00E1451F">
        <w:rPr>
          <w:highlight w:val="yellow"/>
        </w:rPr>
        <w:instrText xml:space="preserve"> ADDIN EN.CITE &lt;EndNote&gt;&lt;Cite&gt;&lt;Author&gt;Lehr&lt;/Author&gt;&lt;Year&gt;2007&lt;/Year&gt;&lt;RecNum&gt;418&lt;/RecNum&gt;&lt;DisplayText&gt;(18)&lt;/DisplayText&gt;&lt;record&gt;&lt;rec-number&gt;418&lt;/rec-number&gt;&lt;foreign-keys&gt;&lt;key app="EN" db-id="z9sxd52t8xe2apezts4v90a7x9vtxessar0s" timestamp="1684437457" guid="22ae8e39-9078-4cdc-ac3c-059756d50611"&gt;418&lt;/key&gt;&lt;/foreign-keys&gt;&lt;ref-type name="Journal Article"&gt;17&lt;/ref-type&gt;&lt;contributors&gt;&lt;authors&gt;&lt;author&gt;Lehr, S.&lt;/author&gt;&lt;author&gt;Schemper, M.&lt;/author&gt;&lt;/authors&gt;&lt;/contributors&gt;&lt;auth-address&gt;Core Unit of Medical Statistics and Informatics, Medical University of Vienna, Spitalgasse 23, A-1090 Vienna, Austria.&lt;/auth-address&gt;&lt;titles&gt;&lt;title&gt;Parsimonious analysis of time-dependent effects in the Cox model&lt;/title&gt;&lt;secondary-title&gt;Stat Med&lt;/secondary-title&gt;&lt;/titles&gt;&lt;periodical&gt;&lt;full-title&gt;Stat Med&lt;/full-title&gt;&lt;/periodical&gt;&lt;pages&gt;2686-98&lt;/pages&gt;&lt;volume&gt;26&lt;/volume&gt;&lt;number&gt;13&lt;/number&gt;&lt;edition&gt;2006/11/10&lt;/edition&gt;&lt;keywords&gt;&lt;keyword&gt;Austria&lt;/keyword&gt;&lt;keyword&gt;Empirical Research&lt;/keyword&gt;&lt;keyword&gt;*Proportional Hazards Models&lt;/keyword&gt;&lt;keyword&gt;*Survival Analysis&lt;/keyword&gt;&lt;keyword&gt;Time Factors&lt;/keyword&gt;&lt;/keywords&gt;&lt;dates&gt;&lt;year&gt;2007&lt;/year&gt;&lt;pub-dates&gt;&lt;date&gt;Jun 15&lt;/date&gt;&lt;/pub-dates&gt;&lt;/dates&gt;&lt;isbn&gt;0277-6715 (Print)&amp;#xD;0277-6715&lt;/isbn&gt;&lt;accession-num&gt;17094129&lt;/accession-num&gt;&lt;urls&gt;&lt;/urls&gt;&lt;electronic-resource-num&gt;10.1002/sim.2742&lt;/electronic-resource-num&gt;&lt;remote-database-provider&gt;NLM&lt;/remote-database-provider&gt;&lt;language&gt;eng&lt;/language&gt;&lt;/record&gt;&lt;/Cite&gt;&lt;/EndNote&gt;</w:instrText>
      </w:r>
      <w:r w:rsidR="003177A5" w:rsidRPr="00DE217A">
        <w:rPr>
          <w:highlight w:val="yellow"/>
        </w:rPr>
        <w:fldChar w:fldCharType="separate"/>
      </w:r>
      <w:r w:rsidR="00E1451F">
        <w:rPr>
          <w:noProof/>
          <w:highlight w:val="yellow"/>
        </w:rPr>
        <w:t>(18)</w:t>
      </w:r>
      <w:r w:rsidR="003177A5" w:rsidRPr="00DE217A">
        <w:rPr>
          <w:highlight w:val="yellow"/>
        </w:rPr>
        <w:fldChar w:fldCharType="end"/>
      </w:r>
      <w:r w:rsidR="0029062A">
        <w:t xml:space="preserve"> </w:t>
      </w:r>
      <w:r w:rsidR="005E51D7">
        <w:t xml:space="preserve">All two-sided p-values &lt;0.05 were considered statistically significant. </w:t>
      </w:r>
      <w:r w:rsidR="003A5A0F">
        <w:t>A</w:t>
      </w:r>
      <w:r w:rsidR="05C7602B">
        <w:t>nalysis was performed using Stata version 17.0</w:t>
      </w:r>
      <w:r w:rsidR="20556EBA">
        <w:t xml:space="preserve">/SE for Linux (StataCorp). </w:t>
      </w:r>
    </w:p>
    <w:p w14:paraId="36E0820D" w14:textId="18C94938" w:rsidR="25117B94" w:rsidRDefault="25117B94" w:rsidP="25117B94">
      <w:pPr>
        <w:spacing w:after="0" w:line="480" w:lineRule="auto"/>
      </w:pPr>
    </w:p>
    <w:p w14:paraId="7E05BAB5" w14:textId="1BA472B3" w:rsidR="00E4002C" w:rsidRDefault="753A227A" w:rsidP="031A6950">
      <w:pPr>
        <w:spacing w:after="0" w:line="480" w:lineRule="auto"/>
      </w:pPr>
      <w:commentRangeStart w:id="137"/>
      <w:r w:rsidRPr="43BB97FB">
        <w:rPr>
          <w:u w:val="single"/>
        </w:rPr>
        <w:t>RESULTS</w:t>
      </w:r>
      <w:commentRangeEnd w:id="137"/>
      <w:r w:rsidR="00220962">
        <w:rPr>
          <w:rStyle w:val="CommentReference"/>
        </w:rPr>
        <w:commentReference w:id="137"/>
      </w:r>
    </w:p>
    <w:p w14:paraId="753E294F" w14:textId="5A4E7BFF" w:rsidR="136FF96F" w:rsidRDefault="3A93E411" w:rsidP="43BB97FB">
      <w:pPr>
        <w:spacing w:after="0" w:line="480" w:lineRule="auto"/>
      </w:pPr>
      <w:commentRangeStart w:id="138"/>
      <w:commentRangeStart w:id="139"/>
      <w:r w:rsidRPr="25117B94">
        <w:rPr>
          <w:b/>
          <w:bCs/>
        </w:rPr>
        <w:t xml:space="preserve">Study population </w:t>
      </w:r>
      <w:commentRangeEnd w:id="138"/>
      <w:r w:rsidR="136FF96F">
        <w:commentReference w:id="138"/>
      </w:r>
      <w:commentRangeEnd w:id="139"/>
      <w:r w:rsidR="00AC3E2F">
        <w:rPr>
          <w:rStyle w:val="CommentReference"/>
        </w:rPr>
        <w:commentReference w:id="139"/>
      </w:r>
    </w:p>
    <w:p w14:paraId="322DC165" w14:textId="7FBA49E1" w:rsidR="006B4A24" w:rsidRDefault="00011A18" w:rsidP="43BB97FB">
      <w:pPr>
        <w:spacing w:after="0" w:line="480" w:lineRule="auto"/>
      </w:pPr>
      <w:r>
        <w:t xml:space="preserve">Our study included 2251 LKD who underwent </w:t>
      </w:r>
      <w:r w:rsidR="007D317B">
        <w:t xml:space="preserve">live </w:t>
      </w:r>
      <w:r>
        <w:t>donor nephrectomy b</w:t>
      </w:r>
      <w:r w:rsidR="401C61D8">
        <w:t>etween 05/1968 and 12/2019</w:t>
      </w:r>
      <w:r w:rsidR="24A4A0FF">
        <w:t>. The median age at donation was 47(38</w:t>
      </w:r>
      <w:r w:rsidR="00A06B5F">
        <w:t>-</w:t>
      </w:r>
      <w:r w:rsidR="24A4A0FF">
        <w:t>55) years; 14</w:t>
      </w:r>
      <w:r w:rsidR="00B0766A">
        <w:t>95</w:t>
      </w:r>
      <w:r w:rsidR="24A4A0FF">
        <w:t xml:space="preserve"> (66%) were </w:t>
      </w:r>
      <w:r w:rsidR="00B0766A">
        <w:t>female</w:t>
      </w:r>
      <w:r w:rsidR="24A4A0FF">
        <w:t xml:space="preserve">, and </w:t>
      </w:r>
      <w:r w:rsidR="00FE02EF">
        <w:t>1746</w:t>
      </w:r>
      <w:r w:rsidR="24A4A0FF">
        <w:t>(8</w:t>
      </w:r>
      <w:r w:rsidR="00FE02EF">
        <w:t>1</w:t>
      </w:r>
      <w:r w:rsidR="24A4A0FF">
        <w:t xml:space="preserve">%) </w:t>
      </w:r>
      <w:r w:rsidR="00FE02EF">
        <w:t xml:space="preserve">were </w:t>
      </w:r>
      <w:r w:rsidR="001C28F6">
        <w:t>Non</w:t>
      </w:r>
      <w:r w:rsidR="0070695E">
        <w:t>-Hispanic</w:t>
      </w:r>
      <w:r w:rsidR="00FE02EF">
        <w:t xml:space="preserve"> </w:t>
      </w:r>
      <w:r w:rsidR="0026130E">
        <w:t>W</w:t>
      </w:r>
      <w:r w:rsidR="24A4A0FF">
        <w:t>hite</w:t>
      </w:r>
      <w:r w:rsidR="003167AC">
        <w:t xml:space="preserve">. </w:t>
      </w:r>
      <w:r w:rsidR="00184535">
        <w:t>In terms of pre-donation medical history</w:t>
      </w:r>
      <w:r w:rsidR="00034DA4">
        <w:t xml:space="preserve">, </w:t>
      </w:r>
      <w:r w:rsidR="001A5832">
        <w:t>few</w:t>
      </w:r>
      <w:r w:rsidR="00034DA4">
        <w:t xml:space="preserve"> LKDs </w:t>
      </w:r>
      <w:r w:rsidR="0070695E">
        <w:t>reported</w:t>
      </w:r>
      <w:r w:rsidR="00034DA4">
        <w:t xml:space="preserve"> hypertension (</w:t>
      </w:r>
      <w:r w:rsidR="6769B4A1">
        <w:t>6</w:t>
      </w:r>
      <w:r w:rsidR="00034DA4">
        <w:t xml:space="preserve">%) </w:t>
      </w:r>
      <w:r w:rsidR="001A5832">
        <w:t>or</w:t>
      </w:r>
      <w:r w:rsidR="00034DA4">
        <w:t xml:space="preserve"> diabetes (&lt;1%)</w:t>
      </w:r>
      <w:r w:rsidR="00870EA6">
        <w:t>. The median</w:t>
      </w:r>
      <w:r w:rsidR="000D6025">
        <w:t xml:space="preserve"> BMI was 27(24-30</w:t>
      </w:r>
      <w:r w:rsidR="00D75B5E">
        <w:t>)</w:t>
      </w:r>
      <w:r w:rsidR="004D518E" w:rsidRPr="004D518E">
        <w:t xml:space="preserve"> kg/m</w:t>
      </w:r>
      <w:r w:rsidR="004D518E" w:rsidRPr="004D518E">
        <w:rPr>
          <w:vertAlign w:val="superscript"/>
        </w:rPr>
        <w:t>2</w:t>
      </w:r>
      <w:r w:rsidR="00856CBC">
        <w:t xml:space="preserve">. Median </w:t>
      </w:r>
      <w:r w:rsidR="004803BE">
        <w:t>systolic</w:t>
      </w:r>
      <w:r w:rsidR="0057478E">
        <w:t xml:space="preserve"> </w:t>
      </w:r>
      <w:r w:rsidR="00856CBC">
        <w:t xml:space="preserve">and diastolic blood pressure was </w:t>
      </w:r>
      <w:r w:rsidR="004803BE">
        <w:t>123</w:t>
      </w:r>
      <w:r w:rsidR="0057478E">
        <w:t>(</w:t>
      </w:r>
      <w:r w:rsidR="004803BE">
        <w:t>114-132)</w:t>
      </w:r>
      <w:r w:rsidR="004D518E">
        <w:t xml:space="preserve"> mmHg</w:t>
      </w:r>
      <w:r w:rsidR="00856CBC">
        <w:t xml:space="preserve"> and</w:t>
      </w:r>
      <w:r w:rsidR="0057478E">
        <w:t xml:space="preserve"> </w:t>
      </w:r>
      <w:r w:rsidR="004803BE">
        <w:t>73</w:t>
      </w:r>
      <w:r w:rsidR="0057478E">
        <w:t>(</w:t>
      </w:r>
      <w:r w:rsidR="004803BE">
        <w:t>68-80)</w:t>
      </w:r>
      <w:r w:rsidR="00870EA6">
        <w:t xml:space="preserve"> </w:t>
      </w:r>
      <w:r w:rsidR="004D518E">
        <w:t>mmHg</w:t>
      </w:r>
      <w:r w:rsidR="00856CBC">
        <w:t xml:space="preserve"> respectively</w:t>
      </w:r>
      <w:r w:rsidR="00870EA6">
        <w:t xml:space="preserve">. </w:t>
      </w:r>
      <w:r w:rsidR="00856CBC">
        <w:t>M</w:t>
      </w:r>
      <w:r w:rsidR="00EA0DC2">
        <w:t>edian</w:t>
      </w:r>
      <w:r w:rsidR="00184535">
        <w:t xml:space="preserve"> </w:t>
      </w:r>
      <w:r w:rsidR="00EA0DC2">
        <w:t xml:space="preserve">eGFR was </w:t>
      </w:r>
      <w:r w:rsidR="000D720D">
        <w:t>95</w:t>
      </w:r>
      <w:r w:rsidR="00EA0DC2">
        <w:t>(</w:t>
      </w:r>
      <w:r w:rsidR="000D720D">
        <w:t>83</w:t>
      </w:r>
      <w:r w:rsidR="00EA0DC2">
        <w:t>-10</w:t>
      </w:r>
      <w:r w:rsidR="000D720D">
        <w:t>7</w:t>
      </w:r>
      <w:r w:rsidR="00EA0DC2">
        <w:t>)</w:t>
      </w:r>
      <w:r w:rsidR="003B7084">
        <w:t xml:space="preserve"> </w:t>
      </w:r>
      <w:r w:rsidR="003B7084" w:rsidRPr="4A8648A6">
        <w:rPr>
          <w:rFonts w:eastAsia="Arial"/>
        </w:rPr>
        <w:t>mL/min/1.73m</w:t>
      </w:r>
      <w:r w:rsidR="003B7084" w:rsidRPr="4A8648A6">
        <w:rPr>
          <w:rFonts w:eastAsia="Arial"/>
          <w:vertAlign w:val="superscript"/>
        </w:rPr>
        <w:t>2</w:t>
      </w:r>
      <w:r w:rsidR="00123290">
        <w:t xml:space="preserve">. </w:t>
      </w:r>
      <w:r w:rsidR="00236377">
        <w:t>In terms of social history</w:t>
      </w:r>
      <w:r w:rsidR="000402D8">
        <w:t>,</w:t>
      </w:r>
      <w:r w:rsidR="00034DA4" w:rsidRPr="00034DA4">
        <w:t xml:space="preserve"> </w:t>
      </w:r>
      <w:r w:rsidR="00013ED4">
        <w:t>93% had insurance at the time of donation</w:t>
      </w:r>
      <w:r w:rsidR="001B78CA">
        <w:t>, and 40% reported ever smoking tobacco</w:t>
      </w:r>
      <w:r w:rsidR="00013ED4">
        <w:t xml:space="preserve">. </w:t>
      </w:r>
      <w:r w:rsidR="00034DA4">
        <w:t xml:space="preserve">The median household income was $81,774(61,058-113,700) </w:t>
      </w:r>
      <w:r w:rsidR="00F55227">
        <w:t>U.S. dollars</w:t>
      </w:r>
      <w:r w:rsidR="000402D8">
        <w:t>. Most</w:t>
      </w:r>
      <w:r w:rsidR="00B96157">
        <w:t xml:space="preserve"> </w:t>
      </w:r>
      <w:r w:rsidR="003A6956">
        <w:t xml:space="preserve">were college-educated </w:t>
      </w:r>
      <w:r w:rsidR="00B96157">
        <w:t>(57%)</w:t>
      </w:r>
      <w:r w:rsidR="00034DA4">
        <w:t>. The median ADI was 38(20-60)%</w:t>
      </w:r>
      <w:r w:rsidR="003167AC">
        <w:t xml:space="preserve"> (Table 1).</w:t>
      </w:r>
      <w:r w:rsidR="008013BD">
        <w:t xml:space="preserve"> </w:t>
      </w:r>
    </w:p>
    <w:p w14:paraId="00EBA12A" w14:textId="5F4B7D55" w:rsidR="1F50534B" w:rsidRDefault="1F50534B" w:rsidP="1F50534B">
      <w:pPr>
        <w:spacing w:after="0" w:line="480" w:lineRule="auto"/>
        <w:rPr>
          <w:b/>
          <w:bCs/>
        </w:rPr>
      </w:pPr>
    </w:p>
    <w:p w14:paraId="26892B7F" w14:textId="65E49A4C" w:rsidR="136FF96F" w:rsidRDefault="00CC55AA" w:rsidP="43BB97FB">
      <w:pPr>
        <w:spacing w:after="0" w:line="480" w:lineRule="auto"/>
      </w:pPr>
      <w:r>
        <w:rPr>
          <w:b/>
          <w:bCs/>
        </w:rPr>
        <w:t>All-cause p</w:t>
      </w:r>
      <w:commentRangeStart w:id="140"/>
      <w:commentRangeStart w:id="141"/>
      <w:commentRangeStart w:id="142"/>
      <w:r w:rsidR="3A93E411" w:rsidRPr="72AE21F3">
        <w:rPr>
          <w:b/>
          <w:bCs/>
        </w:rPr>
        <w:t>ost-donation hospital</w:t>
      </w:r>
      <w:commentRangeEnd w:id="140"/>
      <w:r w:rsidR="136FF96F">
        <w:rPr>
          <w:rStyle w:val="CommentReference"/>
        </w:rPr>
        <w:commentReference w:id="140"/>
      </w:r>
      <w:commentRangeEnd w:id="141"/>
      <w:r w:rsidR="136FF96F">
        <w:rPr>
          <w:rStyle w:val="CommentReference"/>
        </w:rPr>
        <w:commentReference w:id="141"/>
      </w:r>
      <w:commentRangeEnd w:id="142"/>
      <w:r w:rsidR="3A93E411">
        <w:rPr>
          <w:rStyle w:val="CommentReference"/>
        </w:rPr>
        <w:commentReference w:id="142"/>
      </w:r>
      <w:r w:rsidR="3A93E411" w:rsidRPr="72AE21F3">
        <w:rPr>
          <w:b/>
          <w:bCs/>
        </w:rPr>
        <w:t>izatio</w:t>
      </w:r>
      <w:r w:rsidR="007418B4">
        <w:rPr>
          <w:b/>
          <w:bCs/>
        </w:rPr>
        <w:t>n and causes</w:t>
      </w:r>
    </w:p>
    <w:p w14:paraId="20608297" w14:textId="3F0251E4" w:rsidR="00BE5F08" w:rsidRDefault="004B1986" w:rsidP="43BB97FB">
      <w:pPr>
        <w:spacing w:after="0" w:line="480" w:lineRule="auto"/>
      </w:pPr>
      <w:r>
        <w:t>Over a median follow-up of 11(</w:t>
      </w:r>
      <w:r w:rsidR="00343C62">
        <w:t>6-16) year</w:t>
      </w:r>
      <w:r w:rsidR="00E05CEF">
        <w:t>s</w:t>
      </w:r>
      <w:r w:rsidR="5099F526">
        <w:t>, 93</w:t>
      </w:r>
      <w:r w:rsidR="00632D52">
        <w:t>8</w:t>
      </w:r>
      <w:r w:rsidR="5099F526">
        <w:t>(42%) reported at least one hospitalization</w:t>
      </w:r>
      <w:r w:rsidR="005F6F9E">
        <w:t xml:space="preserve">, with the first hospitalization reported </w:t>
      </w:r>
      <w:r w:rsidR="00EF38AE">
        <w:t xml:space="preserve">at </w:t>
      </w:r>
      <w:r w:rsidR="5AB653EC">
        <w:t xml:space="preserve">a median of 7(3-12) years </w:t>
      </w:r>
      <w:r w:rsidR="00C901DD">
        <w:t>post-donation</w:t>
      </w:r>
      <w:r w:rsidR="5099F526">
        <w:t xml:space="preserve">. </w:t>
      </w:r>
      <w:r w:rsidR="00660A3B">
        <w:t xml:space="preserve">The median </w:t>
      </w:r>
      <w:r w:rsidR="005E5B1B">
        <w:t xml:space="preserve">frequency of hospitalization was </w:t>
      </w:r>
      <w:r w:rsidR="00395B89">
        <w:t>1</w:t>
      </w:r>
      <w:r w:rsidR="005E5B1B">
        <w:t xml:space="preserve">(1-2). </w:t>
      </w:r>
    </w:p>
    <w:p w14:paraId="4C4B5E77" w14:textId="59F27D96" w:rsidR="00C201D0" w:rsidRDefault="00C24D40" w:rsidP="43BB97FB">
      <w:pPr>
        <w:spacing w:after="0" w:line="480" w:lineRule="auto"/>
      </w:pPr>
      <w:r>
        <w:t>Of the 938</w:t>
      </w:r>
      <w:r w:rsidR="00405E3A">
        <w:t xml:space="preserve"> LKDs</w:t>
      </w:r>
      <w:r>
        <w:t xml:space="preserve">, </w:t>
      </w:r>
      <w:r w:rsidR="000B3897">
        <w:t>89</w:t>
      </w:r>
      <w:r w:rsidR="00B444B2">
        <w:t>5</w:t>
      </w:r>
      <w:r w:rsidR="002D096E">
        <w:t>(</w:t>
      </w:r>
      <w:r w:rsidR="008A07C3">
        <w:t>95</w:t>
      </w:r>
      <w:r w:rsidR="002D096E">
        <w:t xml:space="preserve">%) </w:t>
      </w:r>
      <w:r w:rsidR="00B6486E">
        <w:t>specified a cause for hospitalization</w:t>
      </w:r>
      <w:r w:rsidR="001A00D2">
        <w:t xml:space="preserve">, with 57% reporting </w:t>
      </w:r>
      <w:r w:rsidR="00463D7E">
        <w:t xml:space="preserve">that the </w:t>
      </w:r>
      <w:r w:rsidR="001A00D2">
        <w:t>hospitalization was related to a procedure or surgery</w:t>
      </w:r>
      <w:r w:rsidR="00F009C7">
        <w:t xml:space="preserve"> of any specialty</w:t>
      </w:r>
      <w:r w:rsidR="001A00D2">
        <w:t>.</w:t>
      </w:r>
      <w:r w:rsidR="00B8632E">
        <w:t xml:space="preserve"> </w:t>
      </w:r>
      <w:r w:rsidR="00571967">
        <w:t xml:space="preserve"> </w:t>
      </w:r>
      <w:r w:rsidR="001019F2">
        <w:t xml:space="preserve">When categorizing </w:t>
      </w:r>
      <w:r w:rsidR="00463D7E">
        <w:t xml:space="preserve">the </w:t>
      </w:r>
      <w:r w:rsidR="00C36019">
        <w:t>cause</w:t>
      </w:r>
      <w:r w:rsidR="00BE5F08">
        <w:t>s</w:t>
      </w:r>
      <w:r w:rsidR="001019F2">
        <w:t xml:space="preserve"> by </w:t>
      </w:r>
      <w:r w:rsidR="00BE5F08">
        <w:t xml:space="preserve">organ </w:t>
      </w:r>
      <w:r w:rsidR="001019F2">
        <w:t>system</w:t>
      </w:r>
      <w:r w:rsidR="00BE5F08">
        <w:t>/specialty</w:t>
      </w:r>
      <w:r w:rsidR="001019F2">
        <w:t>,</w:t>
      </w:r>
      <w:r w:rsidR="00566C4F">
        <w:t xml:space="preserve"> the most frequently reported causes</w:t>
      </w:r>
      <w:r w:rsidR="00BC63D0">
        <w:t xml:space="preserve"> </w:t>
      </w:r>
      <w:r w:rsidR="0043736F">
        <w:t>were</w:t>
      </w:r>
      <w:r w:rsidR="00665883">
        <w:t xml:space="preserve"> related to</w:t>
      </w:r>
      <w:r w:rsidR="00BC63D0">
        <w:t xml:space="preserve"> musculoskeletal (23%), followed by gastrointestinal (21%), cardiovascular (</w:t>
      </w:r>
      <w:r w:rsidR="0035155F">
        <w:t>20%)</w:t>
      </w:r>
      <w:r w:rsidR="001D203C">
        <w:t xml:space="preserve">. Less </w:t>
      </w:r>
      <w:r w:rsidR="00B64761">
        <w:t>frequently</w:t>
      </w:r>
      <w:r w:rsidR="001D203C">
        <w:t xml:space="preserve"> reported causes </w:t>
      </w:r>
      <w:r w:rsidR="0043736F">
        <w:t>were</w:t>
      </w:r>
      <w:r w:rsidR="001D203C">
        <w:t xml:space="preserve"> </w:t>
      </w:r>
      <w:r w:rsidR="006E697F">
        <w:t xml:space="preserve">female genitourinary (10%), </w:t>
      </w:r>
      <w:r w:rsidR="0035155F">
        <w:t xml:space="preserve">neurologic (10%), </w:t>
      </w:r>
      <w:r w:rsidR="001D203C">
        <w:t>urology/nephrology</w:t>
      </w:r>
      <w:r w:rsidR="00846692">
        <w:t xml:space="preserve"> (7%)</w:t>
      </w:r>
      <w:r w:rsidR="009355D4">
        <w:t xml:space="preserve">, </w:t>
      </w:r>
      <w:r w:rsidR="00160B15">
        <w:t xml:space="preserve">delivery/cesarean section (6%), </w:t>
      </w:r>
      <w:r w:rsidR="006E697F">
        <w:t>hernia (</w:t>
      </w:r>
      <w:r w:rsidR="002D3F6B">
        <w:t>5</w:t>
      </w:r>
      <w:r w:rsidR="006E697F">
        <w:t xml:space="preserve">%), </w:t>
      </w:r>
      <w:r w:rsidR="009355D4">
        <w:t>neoplasm</w:t>
      </w:r>
      <w:r w:rsidR="00BC2986">
        <w:t xml:space="preserve"> (5%)</w:t>
      </w:r>
      <w:r w:rsidR="001D203C">
        <w:t>,</w:t>
      </w:r>
      <w:r w:rsidR="006E697F">
        <w:t xml:space="preserve"> </w:t>
      </w:r>
      <w:r w:rsidR="001D203C">
        <w:t xml:space="preserve">endocrine (4%), </w:t>
      </w:r>
      <w:r w:rsidR="001B344B">
        <w:t xml:space="preserve">breast (4%), </w:t>
      </w:r>
      <w:r w:rsidR="001D203C">
        <w:t>ear</w:t>
      </w:r>
      <w:r w:rsidR="006368BC">
        <w:t xml:space="preserve">, </w:t>
      </w:r>
      <w:proofErr w:type="gramStart"/>
      <w:r w:rsidR="006368BC">
        <w:t>nose</w:t>
      </w:r>
      <w:proofErr w:type="gramEnd"/>
      <w:r w:rsidR="006368BC">
        <w:t xml:space="preserve"> and throat (4%), respiratory (4%), </w:t>
      </w:r>
      <w:r w:rsidR="00665883">
        <w:t xml:space="preserve">and </w:t>
      </w:r>
      <w:r w:rsidR="006368BC">
        <w:lastRenderedPageBreak/>
        <w:t>infectious disease (2%)</w:t>
      </w:r>
      <w:r w:rsidR="00665883">
        <w:t xml:space="preserve">. The least frequently reported </w:t>
      </w:r>
      <w:r w:rsidR="0043736F">
        <w:t xml:space="preserve">were </w:t>
      </w:r>
      <w:r w:rsidR="009B792D">
        <w:t xml:space="preserve">psychiatric (1%), pregnancy (1%), </w:t>
      </w:r>
      <w:r w:rsidR="006368BC">
        <w:t xml:space="preserve">hematology (1%), </w:t>
      </w:r>
      <w:r w:rsidR="009B792D">
        <w:t xml:space="preserve">fall (1%), </w:t>
      </w:r>
      <w:r w:rsidR="006368BC">
        <w:t>dermatology (1%), male genitourinary (1%),</w:t>
      </w:r>
      <w:r w:rsidR="007E0C05">
        <w:t xml:space="preserve"> and</w:t>
      </w:r>
      <w:r w:rsidR="006368BC">
        <w:t xml:space="preserve"> post-operative complication (1%)</w:t>
      </w:r>
      <w:r w:rsidR="00E4048C">
        <w:t xml:space="preserve"> </w:t>
      </w:r>
      <w:r w:rsidR="0004684D">
        <w:t xml:space="preserve">(Table </w:t>
      </w:r>
      <w:r w:rsidR="00C44696">
        <w:t>2</w:t>
      </w:r>
      <w:r w:rsidR="0004684D">
        <w:t>)</w:t>
      </w:r>
      <w:r w:rsidR="008E5B69">
        <w:t xml:space="preserve">. </w:t>
      </w:r>
    </w:p>
    <w:p w14:paraId="4223F45E" w14:textId="77777777" w:rsidR="00254835" w:rsidRDefault="00254835" w:rsidP="43BB97FB">
      <w:pPr>
        <w:spacing w:after="0" w:line="480" w:lineRule="auto"/>
      </w:pPr>
    </w:p>
    <w:p w14:paraId="70DE0614" w14:textId="77777777" w:rsidR="00254835" w:rsidRDefault="00254835" w:rsidP="00254835">
      <w:pPr>
        <w:spacing w:after="0" w:line="480" w:lineRule="auto"/>
        <w:rPr>
          <w:b/>
          <w:bCs/>
        </w:rPr>
      </w:pPr>
      <w:r>
        <w:rPr>
          <w:b/>
          <w:bCs/>
        </w:rPr>
        <w:t>Cumulative incidence of hospitalization</w:t>
      </w:r>
    </w:p>
    <w:p w14:paraId="109C33FD" w14:textId="2D09A354" w:rsidR="00254835" w:rsidRDefault="00254835" w:rsidP="00254835">
      <w:pPr>
        <w:spacing w:after="0" w:line="480" w:lineRule="auto"/>
      </w:pPr>
      <w:r w:rsidRPr="00B8031B">
        <w:t xml:space="preserve">In a time-to-event framework, </w:t>
      </w:r>
      <w:r>
        <w:t xml:space="preserve">the </w:t>
      </w:r>
      <w:r w:rsidRPr="00B8031B">
        <w:t xml:space="preserve">cumulative incidence of hospitalization </w:t>
      </w:r>
      <w:r>
        <w:t>at</w:t>
      </w:r>
      <w:r w:rsidRPr="00B8031B">
        <w:t xml:space="preserve"> </w:t>
      </w:r>
      <w:r>
        <w:t>one, three, five, ten</w:t>
      </w:r>
      <w:r w:rsidR="00332A08">
        <w:t>, fifteen, and twenty</w:t>
      </w:r>
      <w:r>
        <w:t>-year</w:t>
      </w:r>
      <w:r w:rsidR="00332A08">
        <w:t>s</w:t>
      </w:r>
      <w:r w:rsidRPr="00B8031B">
        <w:t xml:space="preserve"> were </w:t>
      </w:r>
      <w:r w:rsidR="00E04501">
        <w:t>5</w:t>
      </w:r>
      <w:r w:rsidRPr="00B8031B">
        <w:t>%(</w:t>
      </w:r>
      <w:r>
        <w:t xml:space="preserve">95% </w:t>
      </w:r>
      <w:r w:rsidR="00E04501">
        <w:t>confidence interval [CI]:</w:t>
      </w:r>
      <w:r w:rsidR="00D5262B">
        <w:t>4-5</w:t>
      </w:r>
      <w:r w:rsidRPr="00B8031B">
        <w:t>)</w:t>
      </w:r>
      <w:r>
        <w:t xml:space="preserve">, </w:t>
      </w:r>
      <w:r w:rsidR="00D5262B">
        <w:t>12</w:t>
      </w:r>
      <w:r w:rsidRPr="00B8031B">
        <w:t>%(</w:t>
      </w:r>
      <w:r>
        <w:t>95% CI</w:t>
      </w:r>
      <w:r w:rsidR="00D5262B">
        <w:t>:10-13</w:t>
      </w:r>
      <w:r w:rsidRPr="00B8031B">
        <w:t>)</w:t>
      </w:r>
      <w:r>
        <w:t xml:space="preserve">, </w:t>
      </w:r>
      <w:r w:rsidR="00EE1CFB">
        <w:t>18</w:t>
      </w:r>
      <w:r>
        <w:t>%(95% CI:</w:t>
      </w:r>
      <w:r w:rsidR="0013135D">
        <w:t>16-20</w:t>
      </w:r>
      <w:r>
        <w:t xml:space="preserve">), </w:t>
      </w:r>
      <w:r w:rsidR="0013135D">
        <w:t>34</w:t>
      </w:r>
      <w:r>
        <w:t>%(95% CI</w:t>
      </w:r>
      <w:r w:rsidR="0013135D">
        <w:t>:32-37</w:t>
      </w:r>
      <w:r>
        <w:t>)</w:t>
      </w:r>
      <w:r w:rsidR="0013135D">
        <w:t xml:space="preserve">, </w:t>
      </w:r>
      <w:r w:rsidR="00995F17">
        <w:t>50</w:t>
      </w:r>
      <w:r w:rsidR="00A55B84">
        <w:t>%(95% CI:</w:t>
      </w:r>
      <w:r w:rsidR="00995F17">
        <w:t>47</w:t>
      </w:r>
      <w:r w:rsidR="00A55B84">
        <w:t>-</w:t>
      </w:r>
      <w:r w:rsidR="00995F17">
        <w:t>53</w:t>
      </w:r>
      <w:r w:rsidR="00A55B84">
        <w:t xml:space="preserve">), </w:t>
      </w:r>
      <w:r w:rsidR="00995F17">
        <w:t>and 61</w:t>
      </w:r>
      <w:r w:rsidR="00A55B84">
        <w:t>%(95% CI:</w:t>
      </w:r>
      <w:r w:rsidR="00995F17">
        <w:t>58</w:t>
      </w:r>
      <w:r w:rsidR="00A55B84">
        <w:t>-</w:t>
      </w:r>
      <w:r w:rsidR="00995F17">
        <w:t>65</w:t>
      </w:r>
      <w:r w:rsidR="00A55B84">
        <w:t xml:space="preserve">) </w:t>
      </w:r>
      <w:r>
        <w:t>respectively</w:t>
      </w:r>
      <w:r w:rsidR="007D104B">
        <w:t xml:space="preserve"> (Figure 1).</w:t>
      </w:r>
    </w:p>
    <w:p w14:paraId="1F2D0B50" w14:textId="77777777" w:rsidR="00126250" w:rsidRDefault="00126250" w:rsidP="00254835">
      <w:pPr>
        <w:spacing w:after="0" w:line="480" w:lineRule="auto"/>
      </w:pPr>
    </w:p>
    <w:p w14:paraId="0FC13B45" w14:textId="5761A934" w:rsidR="00126250" w:rsidRPr="007D104B" w:rsidRDefault="002939B1" w:rsidP="00254835">
      <w:pPr>
        <w:spacing w:after="0" w:line="480" w:lineRule="auto"/>
        <w:rPr>
          <w:b/>
        </w:rPr>
      </w:pPr>
      <w:r w:rsidRPr="007D104B">
        <w:rPr>
          <w:b/>
        </w:rPr>
        <w:t>Pre-donation factors associated with time to hospitalization</w:t>
      </w:r>
    </w:p>
    <w:p w14:paraId="621DE0C5" w14:textId="5B9544DC" w:rsidR="00D860AE" w:rsidRDefault="0080765C" w:rsidP="38B27A4C">
      <w:pPr>
        <w:spacing w:after="0" w:line="480" w:lineRule="auto"/>
      </w:pPr>
      <w:r w:rsidRPr="007D104B">
        <w:t>Using multivariable Cox regression,</w:t>
      </w:r>
      <w:r w:rsidR="004633E5" w:rsidRPr="007D104B">
        <w:t xml:space="preserve"> we identified two pre-donation factors that </w:t>
      </w:r>
      <w:r w:rsidR="007D104B" w:rsidRPr="007D104B">
        <w:t>were</w:t>
      </w:r>
      <w:r w:rsidR="004633E5" w:rsidRPr="007D104B">
        <w:t xml:space="preserve"> </w:t>
      </w:r>
      <w:r w:rsidR="00F66062" w:rsidRPr="007D104B">
        <w:t xml:space="preserve">statistically significantly </w:t>
      </w:r>
      <w:r w:rsidR="007D104B" w:rsidRPr="007D104B">
        <w:t>associated with time to hospitalization:</w:t>
      </w:r>
      <w:r w:rsidR="004633E5" w:rsidRPr="007D104B">
        <w:t xml:space="preserve"> age (</w:t>
      </w:r>
      <w:r w:rsidR="00F66062" w:rsidRPr="007D104B">
        <w:t xml:space="preserve">adjusted hazard </w:t>
      </w:r>
      <w:r w:rsidR="007D104B" w:rsidRPr="007D104B">
        <w:t>ratio [</w:t>
      </w:r>
      <w:r w:rsidR="00F66062" w:rsidRPr="007D104B">
        <w:t>aHR</w:t>
      </w:r>
      <w:r w:rsidR="007D104B" w:rsidRPr="007D104B">
        <w:t>]</w:t>
      </w:r>
      <w:r w:rsidR="004633E5" w:rsidRPr="007D104B">
        <w:t xml:space="preserve"> </w:t>
      </w:r>
      <w:r w:rsidR="00D71519" w:rsidRPr="007D104B">
        <w:rPr>
          <w:vertAlign w:val="subscript"/>
        </w:rPr>
        <w:t>1.</w:t>
      </w:r>
      <w:r w:rsidR="005A3D6F" w:rsidRPr="007D104B">
        <w:rPr>
          <w:vertAlign w:val="subscript"/>
        </w:rPr>
        <w:t>01</w:t>
      </w:r>
      <w:r w:rsidR="00D71519" w:rsidRPr="007D104B">
        <w:t>1.13</w:t>
      </w:r>
      <w:r w:rsidR="005A3D6F" w:rsidRPr="007D104B">
        <w:rPr>
          <w:vertAlign w:val="subscript"/>
        </w:rPr>
        <w:t>1</w:t>
      </w:r>
      <w:r w:rsidR="00D71519" w:rsidRPr="007D104B">
        <w:rPr>
          <w:vertAlign w:val="subscript"/>
        </w:rPr>
        <w:t>.27</w:t>
      </w:r>
      <w:r w:rsidR="00D71519" w:rsidRPr="007D104B">
        <w:t xml:space="preserve">, p=0.04) and female sex (aHR </w:t>
      </w:r>
      <w:r w:rsidR="00D71519" w:rsidRPr="007D104B">
        <w:rPr>
          <w:vertAlign w:val="subscript"/>
        </w:rPr>
        <w:t>1.</w:t>
      </w:r>
      <w:r w:rsidR="005A3D6F" w:rsidRPr="007D104B">
        <w:rPr>
          <w:vertAlign w:val="subscript"/>
        </w:rPr>
        <w:t>0</w:t>
      </w:r>
      <w:r w:rsidR="0062382A">
        <w:rPr>
          <w:vertAlign w:val="subscript"/>
        </w:rPr>
        <w:t>7</w:t>
      </w:r>
      <w:r w:rsidR="00D71519" w:rsidRPr="007D104B">
        <w:t>1.3</w:t>
      </w:r>
      <w:r w:rsidR="0062382A">
        <w:t>9</w:t>
      </w:r>
      <w:r w:rsidR="005A3D6F" w:rsidRPr="007D104B">
        <w:rPr>
          <w:vertAlign w:val="subscript"/>
        </w:rPr>
        <w:t>1</w:t>
      </w:r>
      <w:r w:rsidR="001550ED" w:rsidRPr="007D104B">
        <w:rPr>
          <w:vertAlign w:val="subscript"/>
        </w:rPr>
        <w:t>.</w:t>
      </w:r>
      <w:r w:rsidR="005528B0">
        <w:rPr>
          <w:vertAlign w:val="subscript"/>
        </w:rPr>
        <w:t>80</w:t>
      </w:r>
      <w:r w:rsidR="001550ED" w:rsidRPr="007D104B">
        <w:t>, p=0.0</w:t>
      </w:r>
      <w:r w:rsidR="005528B0">
        <w:t>1</w:t>
      </w:r>
      <w:r w:rsidR="001550ED" w:rsidRPr="007D104B">
        <w:t>)</w:t>
      </w:r>
      <w:r w:rsidR="007D104B" w:rsidRPr="007D104B">
        <w:t xml:space="preserve"> (Figure 2)</w:t>
      </w:r>
      <w:r w:rsidR="001550ED" w:rsidRPr="007D104B">
        <w:t xml:space="preserve">. </w:t>
      </w:r>
      <w:r w:rsidR="00865036">
        <w:t>As for other characteristics association with hospitalization:</w:t>
      </w:r>
      <w:r w:rsidR="005A3D6F" w:rsidRPr="007D104B">
        <w:t xml:space="preserve"> hypertension history (aHR </w:t>
      </w:r>
      <w:r w:rsidR="005A3D6F" w:rsidRPr="007D104B">
        <w:rPr>
          <w:vertAlign w:val="subscript"/>
        </w:rPr>
        <w:t>0.65</w:t>
      </w:r>
      <w:r w:rsidR="005A3D6F" w:rsidRPr="007D104B">
        <w:t>1.0</w:t>
      </w:r>
      <w:r w:rsidR="005528B0">
        <w:t>1</w:t>
      </w:r>
      <w:r w:rsidR="005A3D6F" w:rsidRPr="007D104B">
        <w:rPr>
          <w:vertAlign w:val="subscript"/>
        </w:rPr>
        <w:t>1.</w:t>
      </w:r>
      <w:r w:rsidR="00311246">
        <w:rPr>
          <w:vertAlign w:val="subscript"/>
        </w:rPr>
        <w:t>59</w:t>
      </w:r>
      <w:r w:rsidR="005A3D6F" w:rsidRPr="007D104B">
        <w:t>, p=0.9</w:t>
      </w:r>
      <w:r w:rsidR="00311246">
        <w:t>6</w:t>
      </w:r>
      <w:r w:rsidR="005A3D6F" w:rsidRPr="007D104B">
        <w:t xml:space="preserve">), BMI (aHR </w:t>
      </w:r>
      <w:r w:rsidR="005A3D6F" w:rsidRPr="007D104B">
        <w:rPr>
          <w:vertAlign w:val="subscript"/>
        </w:rPr>
        <w:t>0.9</w:t>
      </w:r>
      <w:r w:rsidR="004750B2">
        <w:rPr>
          <w:vertAlign w:val="subscript"/>
        </w:rPr>
        <w:t>9</w:t>
      </w:r>
      <w:r w:rsidR="005A3D6F" w:rsidRPr="007D104B">
        <w:t>1.1</w:t>
      </w:r>
      <w:r w:rsidR="004E62BB">
        <w:t>2</w:t>
      </w:r>
      <w:r w:rsidR="005A3D6F" w:rsidRPr="007D104B">
        <w:rPr>
          <w:vertAlign w:val="subscript"/>
        </w:rPr>
        <w:t>1.2</w:t>
      </w:r>
      <w:r w:rsidR="007C0657">
        <w:rPr>
          <w:vertAlign w:val="subscript"/>
        </w:rPr>
        <w:t>7</w:t>
      </w:r>
      <w:r w:rsidR="005A3D6F" w:rsidRPr="007D104B">
        <w:t>, p=0.</w:t>
      </w:r>
      <w:r w:rsidR="00765FCD">
        <w:t>06</w:t>
      </w:r>
      <w:r w:rsidR="005A3D6F" w:rsidRPr="007D104B">
        <w:t xml:space="preserve">), </w:t>
      </w:r>
      <w:r w:rsidR="00765FCD" w:rsidRPr="007D104B">
        <w:t xml:space="preserve">systolic blood pressure (aHR </w:t>
      </w:r>
      <w:r w:rsidR="00765FCD" w:rsidRPr="007D104B">
        <w:rPr>
          <w:vertAlign w:val="subscript"/>
        </w:rPr>
        <w:t>0.8</w:t>
      </w:r>
      <w:r w:rsidR="00CC044A">
        <w:rPr>
          <w:vertAlign w:val="subscript"/>
        </w:rPr>
        <w:t>8</w:t>
      </w:r>
      <w:r w:rsidR="00765FCD" w:rsidRPr="007D104B">
        <w:t>0.9</w:t>
      </w:r>
      <w:r w:rsidR="00765FCD">
        <w:t>7</w:t>
      </w:r>
      <w:r w:rsidR="00765FCD" w:rsidRPr="007D104B">
        <w:rPr>
          <w:vertAlign w:val="subscript"/>
        </w:rPr>
        <w:t>1.0</w:t>
      </w:r>
      <w:r w:rsidR="00CC044A">
        <w:rPr>
          <w:vertAlign w:val="subscript"/>
        </w:rPr>
        <w:t>7</w:t>
      </w:r>
      <w:r w:rsidR="00765FCD" w:rsidRPr="007D104B">
        <w:t>, p=0.</w:t>
      </w:r>
      <w:r w:rsidR="00CC044A">
        <w:t>53</w:t>
      </w:r>
      <w:r w:rsidR="00765FCD" w:rsidRPr="007D104B">
        <w:t>),</w:t>
      </w:r>
      <w:r w:rsidR="00865036">
        <w:t xml:space="preserve"> </w:t>
      </w:r>
      <w:r w:rsidR="005A3D6F" w:rsidRPr="007D104B">
        <w:t xml:space="preserve">diastolic blood pressure (aHR </w:t>
      </w:r>
      <w:r w:rsidR="005A3D6F" w:rsidRPr="007D104B">
        <w:rPr>
          <w:vertAlign w:val="subscript"/>
        </w:rPr>
        <w:t>0.9</w:t>
      </w:r>
      <w:r w:rsidR="00BC2DBF">
        <w:rPr>
          <w:vertAlign w:val="subscript"/>
        </w:rPr>
        <w:t>7</w:t>
      </w:r>
      <w:r w:rsidR="005A3D6F" w:rsidRPr="007D104B">
        <w:t>1.</w:t>
      </w:r>
      <w:r w:rsidR="00BC2DBF">
        <w:t>13</w:t>
      </w:r>
      <w:r w:rsidR="005A3D6F" w:rsidRPr="007D104B">
        <w:rPr>
          <w:vertAlign w:val="subscript"/>
        </w:rPr>
        <w:t>1.31</w:t>
      </w:r>
      <w:r w:rsidR="005A3D6F" w:rsidRPr="007D104B">
        <w:t>, p=0.</w:t>
      </w:r>
      <w:r w:rsidR="00BC2DBF">
        <w:t>11</w:t>
      </w:r>
      <w:r w:rsidR="005A3D6F" w:rsidRPr="007D104B">
        <w:t>), ever-smoke (aHR</w:t>
      </w:r>
      <w:r w:rsidR="005A3D6F" w:rsidRPr="007D104B">
        <w:rPr>
          <w:vertAlign w:val="subscript"/>
        </w:rPr>
        <w:t>0.8</w:t>
      </w:r>
      <w:r w:rsidR="00BC2DBF">
        <w:rPr>
          <w:vertAlign w:val="subscript"/>
        </w:rPr>
        <w:t>1</w:t>
      </w:r>
      <w:r w:rsidR="005A3D6F" w:rsidRPr="007D104B">
        <w:t>1.0</w:t>
      </w:r>
      <w:r w:rsidR="00BC2DBF">
        <w:t>2</w:t>
      </w:r>
      <w:r w:rsidR="005A3D6F" w:rsidRPr="007D104B">
        <w:rPr>
          <w:vertAlign w:val="subscript"/>
        </w:rPr>
        <w:t>1.2</w:t>
      </w:r>
      <w:r w:rsidR="00BC2DBF">
        <w:rPr>
          <w:vertAlign w:val="subscript"/>
        </w:rPr>
        <w:t>9</w:t>
      </w:r>
      <w:r w:rsidR="005A3D6F" w:rsidRPr="007D104B">
        <w:t>, p=0.</w:t>
      </w:r>
      <w:r w:rsidR="00BC2DBF">
        <w:t>85</w:t>
      </w:r>
      <w:r w:rsidR="005A3D6F" w:rsidRPr="007D104B">
        <w:t xml:space="preserve">), eGFR (aHR </w:t>
      </w:r>
      <w:r w:rsidR="005A3D6F" w:rsidRPr="007D104B">
        <w:rPr>
          <w:vertAlign w:val="subscript"/>
        </w:rPr>
        <w:t>0.99</w:t>
      </w:r>
      <w:r w:rsidR="005A3D6F" w:rsidRPr="007D104B">
        <w:t>1.07</w:t>
      </w:r>
      <w:r w:rsidR="005A3D6F" w:rsidRPr="007D104B">
        <w:rPr>
          <w:vertAlign w:val="subscript"/>
        </w:rPr>
        <w:t>1.15</w:t>
      </w:r>
      <w:r w:rsidR="005A3D6F" w:rsidRPr="007D104B">
        <w:t>, p=0.0</w:t>
      </w:r>
      <w:r w:rsidR="00D860AE">
        <w:t>8</w:t>
      </w:r>
      <w:r w:rsidR="005A3D6F" w:rsidRPr="007D104B">
        <w:t xml:space="preserve">), Hispanic (aHR </w:t>
      </w:r>
      <w:r w:rsidR="005A3D6F" w:rsidRPr="007D104B">
        <w:rPr>
          <w:vertAlign w:val="subscript"/>
        </w:rPr>
        <w:t>0.60</w:t>
      </w:r>
      <w:r w:rsidR="005A3D6F" w:rsidRPr="007D104B">
        <w:t>1.1</w:t>
      </w:r>
      <w:r w:rsidR="00D860AE">
        <w:t>7</w:t>
      </w:r>
      <w:r w:rsidR="005A3D6F" w:rsidRPr="007D104B">
        <w:rPr>
          <w:vertAlign w:val="subscript"/>
        </w:rPr>
        <w:t>2.3</w:t>
      </w:r>
      <w:r w:rsidR="00D860AE">
        <w:rPr>
          <w:vertAlign w:val="subscript"/>
        </w:rPr>
        <w:t>0</w:t>
      </w:r>
      <w:r w:rsidR="005A3D6F" w:rsidRPr="007D104B">
        <w:t>, p=0.6</w:t>
      </w:r>
      <w:r w:rsidR="00D860AE">
        <w:t>4</w:t>
      </w:r>
      <w:r w:rsidR="005A3D6F" w:rsidRPr="007D104B">
        <w:t xml:space="preserve">), </w:t>
      </w:r>
    </w:p>
    <w:p w14:paraId="7498D9DF" w14:textId="259CEA84" w:rsidR="38B27A4C" w:rsidRPr="007D104B" w:rsidRDefault="00D860AE" w:rsidP="38B27A4C">
      <w:pPr>
        <w:spacing w:after="0" w:line="480" w:lineRule="auto"/>
      </w:pPr>
      <w:r>
        <w:t>Non-Hispanic</w:t>
      </w:r>
      <w:r w:rsidRPr="007D104B">
        <w:t xml:space="preserve"> Black (aHR </w:t>
      </w:r>
      <w:r w:rsidRPr="007D104B">
        <w:rPr>
          <w:vertAlign w:val="subscript"/>
        </w:rPr>
        <w:t>0.56</w:t>
      </w:r>
      <w:r w:rsidRPr="007D104B">
        <w:rPr>
          <w:vertAlign w:val="subscript"/>
        </w:rPr>
        <w:softHyphen/>
      </w:r>
      <w:r w:rsidRPr="007D104B">
        <w:t>0.81</w:t>
      </w:r>
      <w:r w:rsidRPr="007D104B">
        <w:rPr>
          <w:vertAlign w:val="subscript"/>
        </w:rPr>
        <w:t>1.17</w:t>
      </w:r>
      <w:r w:rsidRPr="007D104B">
        <w:t>, p=0.2</w:t>
      </w:r>
      <w:r w:rsidR="00857CE0">
        <w:t>5</w:t>
      </w:r>
      <w:r w:rsidRPr="007D104B">
        <w:t>),</w:t>
      </w:r>
      <w:r w:rsidRPr="00D860AE">
        <w:t xml:space="preserve"> </w:t>
      </w:r>
      <w:proofErr w:type="gramStart"/>
      <w:r>
        <w:t>Non-Hispanic</w:t>
      </w:r>
      <w:proofErr w:type="gramEnd"/>
      <w:r w:rsidRPr="007D104B">
        <w:t xml:space="preserve"> other (aHR </w:t>
      </w:r>
      <w:r w:rsidRPr="007D104B">
        <w:rPr>
          <w:vertAlign w:val="subscript"/>
        </w:rPr>
        <w:t>0.30</w:t>
      </w:r>
      <w:r w:rsidRPr="007D104B">
        <w:t>0.74</w:t>
      </w:r>
      <w:r w:rsidRPr="007D104B">
        <w:rPr>
          <w:vertAlign w:val="subscript"/>
        </w:rPr>
        <w:t>1.</w:t>
      </w:r>
      <w:r w:rsidR="00E55E38">
        <w:rPr>
          <w:vertAlign w:val="subscript"/>
        </w:rPr>
        <w:t>79</w:t>
      </w:r>
      <w:r w:rsidRPr="007D104B">
        <w:t>, p=0.</w:t>
      </w:r>
      <w:r w:rsidR="00E55E38">
        <w:t>50</w:t>
      </w:r>
      <w:r w:rsidRPr="007D104B">
        <w:t>),</w:t>
      </w:r>
      <w:r w:rsidR="009A4ADD">
        <w:t xml:space="preserve"> </w:t>
      </w:r>
      <w:r w:rsidR="00E55E38" w:rsidRPr="007D104B">
        <w:t xml:space="preserve">household income (aHR </w:t>
      </w:r>
      <w:r w:rsidR="00E55E38" w:rsidRPr="007D104B">
        <w:rPr>
          <w:vertAlign w:val="subscript"/>
        </w:rPr>
        <w:t>0.93</w:t>
      </w:r>
      <w:r w:rsidR="00E55E38" w:rsidRPr="007D104B">
        <w:t>0.97</w:t>
      </w:r>
      <w:r w:rsidR="00E55E38" w:rsidRPr="007D104B">
        <w:rPr>
          <w:vertAlign w:val="subscript"/>
        </w:rPr>
        <w:t>1.0</w:t>
      </w:r>
      <w:r w:rsidR="0034032A">
        <w:rPr>
          <w:vertAlign w:val="subscript"/>
        </w:rPr>
        <w:t>0</w:t>
      </w:r>
      <w:r w:rsidR="00E55E38" w:rsidRPr="007D104B">
        <w:t>, p=0.10),</w:t>
      </w:r>
      <w:r w:rsidR="009A4ADD">
        <w:t xml:space="preserve"> </w:t>
      </w:r>
      <w:r w:rsidR="0034032A" w:rsidRPr="007D104B">
        <w:t xml:space="preserve">not four-year college educated (aHR </w:t>
      </w:r>
      <w:r w:rsidR="0034032A" w:rsidRPr="007D104B">
        <w:rPr>
          <w:vertAlign w:val="subscript"/>
        </w:rPr>
        <w:t>0.77</w:t>
      </w:r>
      <w:r w:rsidR="0034032A" w:rsidRPr="007D104B">
        <w:t>0.97</w:t>
      </w:r>
      <w:r w:rsidR="0034032A" w:rsidRPr="007D104B">
        <w:rPr>
          <w:vertAlign w:val="subscript"/>
        </w:rPr>
        <w:t>1.22</w:t>
      </w:r>
      <w:r w:rsidR="0034032A" w:rsidRPr="007D104B">
        <w:t>, p=0.</w:t>
      </w:r>
      <w:r w:rsidR="00E63156">
        <w:t>79</w:t>
      </w:r>
      <w:r w:rsidR="0034032A" w:rsidRPr="007D104B">
        <w:t>),</w:t>
      </w:r>
      <w:r w:rsidR="009A4ADD">
        <w:t xml:space="preserve"> </w:t>
      </w:r>
      <w:r w:rsidR="005A3D6F" w:rsidRPr="007D104B">
        <w:t xml:space="preserve">insurance status (aHR </w:t>
      </w:r>
      <w:r w:rsidR="005A3D6F" w:rsidRPr="007D104B">
        <w:rPr>
          <w:vertAlign w:val="subscript"/>
        </w:rPr>
        <w:t>0.9</w:t>
      </w:r>
      <w:r w:rsidR="00927C9C">
        <w:rPr>
          <w:vertAlign w:val="subscript"/>
        </w:rPr>
        <w:t>3</w:t>
      </w:r>
      <w:r w:rsidR="005A3D6F" w:rsidRPr="007D104B">
        <w:t>1.62</w:t>
      </w:r>
      <w:r w:rsidR="005A3D6F" w:rsidRPr="007D104B">
        <w:rPr>
          <w:vertAlign w:val="subscript"/>
        </w:rPr>
        <w:t>2.8</w:t>
      </w:r>
      <w:r w:rsidR="00927C9C">
        <w:rPr>
          <w:vertAlign w:val="subscript"/>
        </w:rPr>
        <w:t>4</w:t>
      </w:r>
      <w:r w:rsidR="005A3D6F" w:rsidRPr="007D104B">
        <w:t>, p=0.09)</w:t>
      </w:r>
      <w:r w:rsidR="00927C9C">
        <w:t xml:space="preserve">, and </w:t>
      </w:r>
      <w:r w:rsidR="007D104B" w:rsidRPr="007D104B">
        <w:t xml:space="preserve">high ADI (aHR </w:t>
      </w:r>
      <w:r w:rsidR="007D104B" w:rsidRPr="007D104B">
        <w:rPr>
          <w:vertAlign w:val="subscript"/>
        </w:rPr>
        <w:t>0.6</w:t>
      </w:r>
      <w:r w:rsidR="00927C9C">
        <w:rPr>
          <w:vertAlign w:val="subscript"/>
        </w:rPr>
        <w:t>0</w:t>
      </w:r>
      <w:r w:rsidR="007D104B" w:rsidRPr="007D104B">
        <w:t>0.82</w:t>
      </w:r>
      <w:r w:rsidR="007D104B" w:rsidRPr="007D104B">
        <w:rPr>
          <w:vertAlign w:val="subscript"/>
        </w:rPr>
        <w:t>1.10</w:t>
      </w:r>
      <w:r w:rsidR="007D104B" w:rsidRPr="007D104B">
        <w:t>, p=0.1</w:t>
      </w:r>
      <w:r w:rsidR="00927C9C">
        <w:t>8</w:t>
      </w:r>
      <w:r w:rsidR="007D104B" w:rsidRPr="007D104B">
        <w:t xml:space="preserve">). </w:t>
      </w:r>
      <w:r w:rsidR="7D662780" w:rsidRPr="007D104B">
        <w:t>The role of ADI did not vary by donor race/ethnicity (p-interaction&gt;0.</w:t>
      </w:r>
      <w:r w:rsidR="54F39628" w:rsidRPr="007D104B">
        <w:t>2</w:t>
      </w:r>
      <w:r w:rsidR="00BF6BD8">
        <w:t>4</w:t>
      </w:r>
      <w:r w:rsidR="7D662780" w:rsidRPr="007D104B">
        <w:t>).</w:t>
      </w:r>
    </w:p>
    <w:p w14:paraId="79CFF55D" w14:textId="38318650" w:rsidR="38B27A4C" w:rsidRPr="00E470D9" w:rsidRDefault="38B27A4C" w:rsidP="38B27A4C">
      <w:pPr>
        <w:spacing w:after="0" w:line="480" w:lineRule="auto"/>
        <w:rPr>
          <w:highlight w:val="cyan"/>
        </w:rPr>
      </w:pPr>
    </w:p>
    <w:p w14:paraId="558EC9C6" w14:textId="4414BC3F" w:rsidR="48CD87C6" w:rsidRPr="000072D9" w:rsidRDefault="48CD87C6" w:rsidP="3EB81930">
      <w:pPr>
        <w:spacing w:after="0" w:line="480" w:lineRule="auto"/>
        <w:rPr>
          <w:b/>
          <w:bCs/>
        </w:rPr>
      </w:pPr>
      <w:r w:rsidRPr="000072D9">
        <w:rPr>
          <w:b/>
          <w:bCs/>
        </w:rPr>
        <w:t xml:space="preserve">Post-donation factors </w:t>
      </w:r>
      <w:r w:rsidR="00F2675D" w:rsidRPr="000072D9">
        <w:rPr>
          <w:b/>
          <w:bCs/>
        </w:rPr>
        <w:t>associated</w:t>
      </w:r>
      <w:r w:rsidRPr="000072D9">
        <w:rPr>
          <w:b/>
          <w:bCs/>
        </w:rPr>
        <w:t xml:space="preserve"> with </w:t>
      </w:r>
      <w:r w:rsidR="00F2675D" w:rsidRPr="000072D9">
        <w:rPr>
          <w:b/>
          <w:bCs/>
        </w:rPr>
        <w:t>hospitalization</w:t>
      </w:r>
    </w:p>
    <w:p w14:paraId="566AAF62" w14:textId="726495C3" w:rsidR="48CD87C6" w:rsidRPr="000072D9" w:rsidRDefault="48CD87C6" w:rsidP="3EB81930">
      <w:pPr>
        <w:spacing w:after="0" w:line="480" w:lineRule="auto"/>
      </w:pPr>
      <w:r w:rsidRPr="000072D9">
        <w:t xml:space="preserve">Overall, </w:t>
      </w:r>
      <w:r w:rsidR="008624EE" w:rsidRPr="000072D9">
        <w:t>3%</w:t>
      </w:r>
      <w:r w:rsidRPr="000072D9">
        <w:t xml:space="preserve"> had </w:t>
      </w:r>
      <w:r w:rsidR="00164D3F" w:rsidRPr="000072D9">
        <w:t>post-donation</w:t>
      </w:r>
      <w:r w:rsidR="00EA75B0" w:rsidRPr="000072D9">
        <w:t xml:space="preserve"> diagnoses of</w:t>
      </w:r>
      <w:r w:rsidR="0067492D" w:rsidRPr="000072D9">
        <w:t xml:space="preserve"> </w:t>
      </w:r>
      <w:r w:rsidR="008624EE" w:rsidRPr="000072D9">
        <w:t>diabetes (</w:t>
      </w:r>
      <w:r w:rsidR="003801FA" w:rsidRPr="000072D9">
        <w:t>0.7%)</w:t>
      </w:r>
      <w:r w:rsidR="008624EE" w:rsidRPr="000072D9">
        <w:t xml:space="preserve"> or hypertension</w:t>
      </w:r>
      <w:r w:rsidR="003801FA" w:rsidRPr="000072D9">
        <w:t xml:space="preserve"> (3%)</w:t>
      </w:r>
      <w:r w:rsidR="003239AA" w:rsidRPr="000072D9">
        <w:t xml:space="preserve">. </w:t>
      </w:r>
      <w:r w:rsidRPr="000072D9">
        <w:t xml:space="preserve">In </w:t>
      </w:r>
      <w:r w:rsidR="00FA4D27" w:rsidRPr="000072D9">
        <w:t xml:space="preserve">the </w:t>
      </w:r>
      <w:r w:rsidR="003801FA" w:rsidRPr="000072D9">
        <w:t>Cox regression</w:t>
      </w:r>
      <w:r w:rsidR="00FA4D27" w:rsidRPr="000072D9">
        <w:t xml:space="preserve"> </w:t>
      </w:r>
      <w:r w:rsidR="00E470D9" w:rsidRPr="000072D9">
        <w:t xml:space="preserve">model </w:t>
      </w:r>
      <w:r w:rsidRPr="000072D9">
        <w:t xml:space="preserve">adjusting for pre-donation factors, post-donation </w:t>
      </w:r>
      <w:r w:rsidR="00EA75B0" w:rsidRPr="000072D9">
        <w:t>diagnoses</w:t>
      </w:r>
      <w:r w:rsidR="471A8BCC" w:rsidRPr="000072D9">
        <w:t xml:space="preserve"> </w:t>
      </w:r>
      <w:r w:rsidR="00F04F42" w:rsidRPr="000072D9">
        <w:t>were</w:t>
      </w:r>
      <w:r w:rsidR="00EA75B0" w:rsidRPr="000072D9">
        <w:t xml:space="preserve"> positively</w:t>
      </w:r>
      <w:r w:rsidR="00265039" w:rsidRPr="000072D9">
        <w:t xml:space="preserve">, but not statistically </w:t>
      </w:r>
      <w:r w:rsidR="00265039" w:rsidRPr="000072D9">
        <w:lastRenderedPageBreak/>
        <w:t>significantly,</w:t>
      </w:r>
      <w:r w:rsidR="00EA75B0" w:rsidRPr="000072D9">
        <w:t xml:space="preserve"> associated with hospitalization</w:t>
      </w:r>
      <w:r w:rsidR="00A661C7" w:rsidRPr="000072D9">
        <w:t xml:space="preserve"> (a</w:t>
      </w:r>
      <w:r w:rsidR="006866A0" w:rsidRPr="000072D9">
        <w:t>HR</w:t>
      </w:r>
      <w:r w:rsidR="00A661C7" w:rsidRPr="000072D9">
        <w:t xml:space="preserve"> </w:t>
      </w:r>
      <w:r w:rsidR="00A661C7" w:rsidRPr="000072D9">
        <w:rPr>
          <w:vertAlign w:val="subscript"/>
        </w:rPr>
        <w:t>0.</w:t>
      </w:r>
      <w:r w:rsidR="67428C6B" w:rsidRPr="000072D9">
        <w:rPr>
          <w:vertAlign w:val="subscript"/>
        </w:rPr>
        <w:t>9</w:t>
      </w:r>
      <w:r w:rsidR="00F04F42" w:rsidRPr="000072D9">
        <w:rPr>
          <w:vertAlign w:val="subscript"/>
        </w:rPr>
        <w:t>0</w:t>
      </w:r>
      <w:r w:rsidR="67428C6B" w:rsidRPr="000072D9">
        <w:t>1.3</w:t>
      </w:r>
      <w:r w:rsidR="000D6999" w:rsidRPr="000072D9">
        <w:t>0</w:t>
      </w:r>
      <w:r w:rsidR="3EE3BF73" w:rsidRPr="000072D9">
        <w:rPr>
          <w:vertAlign w:val="subscript"/>
        </w:rPr>
        <w:t>1.</w:t>
      </w:r>
      <w:r w:rsidR="00F04F42" w:rsidRPr="000072D9">
        <w:rPr>
          <w:vertAlign w:val="subscript"/>
        </w:rPr>
        <w:t>88</w:t>
      </w:r>
      <w:r w:rsidR="00A661C7" w:rsidRPr="000072D9">
        <w:t>, p=0.</w:t>
      </w:r>
      <w:r w:rsidR="00F04F42" w:rsidRPr="000072D9">
        <w:t>16</w:t>
      </w:r>
      <w:r w:rsidR="29E5B043" w:rsidRPr="00DE217A">
        <w:rPr>
          <w:highlight w:val="yellow"/>
        </w:rPr>
        <w:t>)</w:t>
      </w:r>
      <w:r w:rsidR="00A661C7" w:rsidRPr="00DE217A">
        <w:rPr>
          <w:highlight w:val="yellow"/>
        </w:rPr>
        <w:t>.</w:t>
      </w:r>
      <w:r w:rsidR="00265039" w:rsidRPr="00DE217A">
        <w:rPr>
          <w:highlight w:val="yellow"/>
        </w:rPr>
        <w:t xml:space="preserve"> </w:t>
      </w:r>
      <w:commentRangeStart w:id="143"/>
      <w:r w:rsidR="00651AA7">
        <w:rPr>
          <w:highlight w:val="yellow"/>
        </w:rPr>
        <w:t>I</w:t>
      </w:r>
      <w:r w:rsidR="00651AA7" w:rsidRPr="00DE217A">
        <w:rPr>
          <w:highlight w:val="yellow"/>
        </w:rPr>
        <w:t>n our parsimonious model</w:t>
      </w:r>
      <w:commentRangeEnd w:id="143"/>
      <w:r w:rsidR="00651AA7">
        <w:rPr>
          <w:rStyle w:val="CommentReference"/>
        </w:rPr>
        <w:commentReference w:id="143"/>
      </w:r>
      <w:r w:rsidR="2551898C" w:rsidRPr="00DE217A">
        <w:rPr>
          <w:highlight w:val="yellow"/>
        </w:rPr>
        <w:t>, this positive relationship</w:t>
      </w:r>
      <w:r w:rsidR="4A5EEC3C" w:rsidRPr="00DE217A">
        <w:rPr>
          <w:highlight w:val="yellow"/>
        </w:rPr>
        <w:t xml:space="preserve"> </w:t>
      </w:r>
      <w:r w:rsidR="00651AA7">
        <w:rPr>
          <w:highlight w:val="yellow"/>
        </w:rPr>
        <w:t xml:space="preserve">persisted </w:t>
      </w:r>
      <w:r w:rsidR="4A5EEC3C" w:rsidRPr="00DE217A">
        <w:rPr>
          <w:highlight w:val="yellow"/>
        </w:rPr>
        <w:t>between</w:t>
      </w:r>
      <w:r w:rsidR="00992180" w:rsidRPr="00DE217A">
        <w:rPr>
          <w:highlight w:val="yellow"/>
        </w:rPr>
        <w:t xml:space="preserve"> post-donation diagnoses and hospitalization</w:t>
      </w:r>
      <w:r w:rsidR="00651AA7">
        <w:rPr>
          <w:highlight w:val="yellow"/>
        </w:rPr>
        <w:t>, and was</w:t>
      </w:r>
      <w:r w:rsidR="2551898C" w:rsidRPr="00DE217A">
        <w:rPr>
          <w:highlight w:val="yellow"/>
        </w:rPr>
        <w:t xml:space="preserve"> statistically significant </w:t>
      </w:r>
      <w:r w:rsidR="185558AB" w:rsidRPr="00DE217A">
        <w:rPr>
          <w:highlight w:val="yellow"/>
        </w:rPr>
        <w:t>(</w:t>
      </w:r>
      <w:r w:rsidR="00054AD1" w:rsidRPr="00DE217A">
        <w:rPr>
          <w:highlight w:val="yellow"/>
        </w:rPr>
        <w:t xml:space="preserve">aHR </w:t>
      </w:r>
      <w:r w:rsidR="00054AD1" w:rsidRPr="00DE217A">
        <w:rPr>
          <w:highlight w:val="yellow"/>
          <w:vertAlign w:val="subscript"/>
        </w:rPr>
        <w:t>1.22</w:t>
      </w:r>
      <w:r w:rsidR="00054AD1" w:rsidRPr="00DE217A">
        <w:rPr>
          <w:highlight w:val="yellow"/>
        </w:rPr>
        <w:t>1.52</w:t>
      </w:r>
      <w:r w:rsidR="00054AD1" w:rsidRPr="00DE217A">
        <w:rPr>
          <w:highlight w:val="yellow"/>
          <w:vertAlign w:val="subscript"/>
        </w:rPr>
        <w:t>1.88</w:t>
      </w:r>
      <w:r w:rsidR="00054AD1" w:rsidRPr="00DE217A">
        <w:rPr>
          <w:highlight w:val="yellow"/>
        </w:rPr>
        <w:t>, p&lt;0.</w:t>
      </w:r>
      <w:r w:rsidR="00054AD1" w:rsidRPr="001112A4">
        <w:rPr>
          <w:highlight w:val="yellow"/>
        </w:rPr>
        <w:t>0</w:t>
      </w:r>
      <w:r w:rsidR="000072D9" w:rsidRPr="001112A4">
        <w:rPr>
          <w:highlight w:val="yellow"/>
        </w:rPr>
        <w:t>1</w:t>
      </w:r>
      <w:r w:rsidR="00054AD1" w:rsidRPr="001112A4">
        <w:rPr>
          <w:highlight w:val="yellow"/>
        </w:rPr>
        <w:t>).</w:t>
      </w:r>
      <w:r w:rsidR="000E17F3" w:rsidRPr="001112A4">
        <w:rPr>
          <w:highlight w:val="yellow"/>
        </w:rPr>
        <w:t xml:space="preserve"> </w:t>
      </w:r>
      <w:r w:rsidR="0073131B" w:rsidRPr="001112A4">
        <w:rPr>
          <w:highlight w:val="yellow"/>
        </w:rPr>
        <w:t xml:space="preserve">When comparing those who </w:t>
      </w:r>
      <w:r w:rsidR="00C12DCA" w:rsidRPr="001112A4">
        <w:rPr>
          <w:highlight w:val="yellow"/>
        </w:rPr>
        <w:t>had missing variables</w:t>
      </w:r>
      <w:r w:rsidR="00AC026B" w:rsidRPr="001112A4">
        <w:rPr>
          <w:highlight w:val="yellow"/>
        </w:rPr>
        <w:t xml:space="preserve"> to those who </w:t>
      </w:r>
      <w:r w:rsidR="00D829D6" w:rsidRPr="001112A4">
        <w:rPr>
          <w:highlight w:val="yellow"/>
        </w:rPr>
        <w:t>were not missing variables</w:t>
      </w:r>
      <w:r w:rsidR="00781BE6">
        <w:rPr>
          <w:highlight w:val="yellow"/>
        </w:rPr>
        <w:t xml:space="preserve"> </w:t>
      </w:r>
      <w:r w:rsidR="007A0696">
        <w:rPr>
          <w:highlight w:val="yellow"/>
        </w:rPr>
        <w:t>in the parsimonious model</w:t>
      </w:r>
      <w:r w:rsidR="00D829D6" w:rsidRPr="001112A4">
        <w:rPr>
          <w:highlight w:val="yellow"/>
        </w:rPr>
        <w:t xml:space="preserve">, demographic characteristics were </w:t>
      </w:r>
      <w:r w:rsidR="009C3C36" w:rsidRPr="001112A4">
        <w:rPr>
          <w:highlight w:val="yellow"/>
        </w:rPr>
        <w:t xml:space="preserve">clinically similar, </w:t>
      </w:r>
      <w:proofErr w:type="gramStart"/>
      <w:r w:rsidR="009C3C36" w:rsidRPr="001112A4">
        <w:rPr>
          <w:highlight w:val="yellow"/>
        </w:rPr>
        <w:t>with the exception of</w:t>
      </w:r>
      <w:proofErr w:type="gramEnd"/>
      <w:r w:rsidR="009C3C36" w:rsidRPr="001112A4">
        <w:rPr>
          <w:highlight w:val="yellow"/>
        </w:rPr>
        <w:t xml:space="preserve"> </w:t>
      </w:r>
      <w:r w:rsidR="00330D5D" w:rsidRPr="001112A4">
        <w:rPr>
          <w:highlight w:val="yellow"/>
        </w:rPr>
        <w:t xml:space="preserve">a </w:t>
      </w:r>
      <w:r w:rsidR="00D46138" w:rsidRPr="001112A4">
        <w:rPr>
          <w:highlight w:val="yellow"/>
        </w:rPr>
        <w:t>longer follow-up time among those who h</w:t>
      </w:r>
      <w:r w:rsidR="001112A4" w:rsidRPr="001112A4">
        <w:rPr>
          <w:highlight w:val="yellow"/>
        </w:rPr>
        <w:t>ad missing variables (15 vs 8 years between donation and last survey date)</w:t>
      </w:r>
      <w:r w:rsidR="00CE4DBC">
        <w:rPr>
          <w:highlight w:val="yellow"/>
        </w:rPr>
        <w:t xml:space="preserve"> (Supplemental Figure 3 and 4)</w:t>
      </w:r>
      <w:r w:rsidR="001112A4" w:rsidRPr="001112A4">
        <w:rPr>
          <w:highlight w:val="yellow"/>
        </w:rPr>
        <w:t>.</w:t>
      </w:r>
      <w:r w:rsidR="001112A4">
        <w:rPr>
          <w:b/>
          <w:bCs/>
        </w:rPr>
        <w:t xml:space="preserve"> </w:t>
      </w:r>
    </w:p>
    <w:p w14:paraId="0F678514" w14:textId="77777777" w:rsidR="00502A3D" w:rsidRPr="00B8031B" w:rsidRDefault="00502A3D" w:rsidP="3EB81930">
      <w:pPr>
        <w:spacing w:after="0" w:line="480" w:lineRule="auto"/>
      </w:pPr>
    </w:p>
    <w:p w14:paraId="5B06203B" w14:textId="7ED9B0B8" w:rsidR="00E4002C" w:rsidRDefault="753A227A" w:rsidP="031A6950">
      <w:pPr>
        <w:spacing w:after="0" w:line="480" w:lineRule="auto"/>
        <w:rPr>
          <w:u w:val="single"/>
        </w:rPr>
      </w:pPr>
      <w:commentRangeStart w:id="144"/>
      <w:commentRangeStart w:id="145"/>
      <w:r w:rsidRPr="031A6950">
        <w:rPr>
          <w:u w:val="single"/>
        </w:rPr>
        <w:t>DISCUSSION</w:t>
      </w:r>
      <w:commentRangeEnd w:id="144"/>
      <w:r w:rsidR="00327574">
        <w:rPr>
          <w:rStyle w:val="CommentReference"/>
        </w:rPr>
        <w:commentReference w:id="144"/>
      </w:r>
      <w:commentRangeEnd w:id="145"/>
      <w:r>
        <w:rPr>
          <w:rStyle w:val="CommentReference"/>
        </w:rPr>
        <w:commentReference w:id="145"/>
      </w:r>
    </w:p>
    <w:p w14:paraId="451227AE" w14:textId="4C81BAF5" w:rsidR="0091206D" w:rsidRDefault="009149E1" w:rsidP="0091206D">
      <w:pPr>
        <w:spacing w:after="0" w:line="480" w:lineRule="auto"/>
      </w:pPr>
      <w:r>
        <w:t xml:space="preserve">In this </w:t>
      </w:r>
      <w:r w:rsidR="00F34E5D">
        <w:t>multicenter cohort study of LKDs</w:t>
      </w:r>
      <w:r w:rsidR="002C46BF">
        <w:t xml:space="preserve">, </w:t>
      </w:r>
      <w:r w:rsidR="00AF1C9D">
        <w:t xml:space="preserve">half of LKDs reported hospitalization by 15 years post-donation. </w:t>
      </w:r>
      <w:r w:rsidR="00F21D0B">
        <w:t>T</w:t>
      </w:r>
      <w:r w:rsidR="006A35C2">
        <w:t xml:space="preserve">he leading cause </w:t>
      </w:r>
      <w:r w:rsidR="008B4EB3">
        <w:t>of</w:t>
      </w:r>
      <w:r w:rsidR="006A35C2">
        <w:t xml:space="preserve"> hospitalization</w:t>
      </w:r>
      <w:r w:rsidR="009D104F">
        <w:t xml:space="preserve"> </w:t>
      </w:r>
      <w:r w:rsidR="00F21D0B">
        <w:t>was reported as</w:t>
      </w:r>
      <w:r w:rsidR="009D104F">
        <w:t xml:space="preserve"> </w:t>
      </w:r>
      <w:r w:rsidR="00B372E3">
        <w:t>any surgery or procedure</w:t>
      </w:r>
      <w:r w:rsidR="00F21D0B">
        <w:t xml:space="preserve"> (57%)</w:t>
      </w:r>
      <w:r w:rsidR="00055D17">
        <w:t>.</w:t>
      </w:r>
      <w:r w:rsidR="0003321F">
        <w:t xml:space="preserve"> </w:t>
      </w:r>
      <w:r w:rsidR="003C3C00">
        <w:t>Age at donation and female sex were</w:t>
      </w:r>
      <w:r w:rsidR="0003321F">
        <w:t xml:space="preserve"> statistically</w:t>
      </w:r>
      <w:r w:rsidR="003C3C00">
        <w:t xml:space="preserve"> significantly</w:t>
      </w:r>
      <w:r w:rsidR="006A6328">
        <w:t xml:space="preserve"> associated with hospitalization</w:t>
      </w:r>
      <w:r w:rsidR="00881E60">
        <w:t xml:space="preserve">. </w:t>
      </w:r>
      <w:r w:rsidR="00D3000E">
        <w:t>In a parsimonious Cox regression model</w:t>
      </w:r>
      <w:r w:rsidR="00F02F6C">
        <w:t xml:space="preserve">, </w:t>
      </w:r>
      <w:r w:rsidR="00D3000E">
        <w:t xml:space="preserve">post-donation diagnoses of diabetes or hypertension </w:t>
      </w:r>
      <w:r w:rsidR="00FC429A">
        <w:t>were</w:t>
      </w:r>
      <w:r w:rsidR="00D3000E">
        <w:t xml:space="preserve"> statistically significantly associated with hospitalization</w:t>
      </w:r>
      <w:r w:rsidR="00F02F6C">
        <w:t xml:space="preserve">. </w:t>
      </w:r>
    </w:p>
    <w:p w14:paraId="7642A40F" w14:textId="77777777" w:rsidR="00FC429A" w:rsidRDefault="00FC429A" w:rsidP="0091206D">
      <w:pPr>
        <w:spacing w:after="0" w:line="480" w:lineRule="auto"/>
      </w:pPr>
    </w:p>
    <w:p w14:paraId="4D290233" w14:textId="035AB907" w:rsidR="00AF34D6" w:rsidRDefault="00FC429A" w:rsidP="0091206D">
      <w:pPr>
        <w:spacing w:after="0" w:line="480" w:lineRule="auto"/>
      </w:pPr>
      <w:r>
        <w:t xml:space="preserve">Our </w:t>
      </w:r>
      <w:r w:rsidR="00D16C5C">
        <w:t>study found that the</w:t>
      </w:r>
      <w:r w:rsidR="00E60E03">
        <w:t xml:space="preserve"> cumulative incidence</w:t>
      </w:r>
      <w:r>
        <w:t>s</w:t>
      </w:r>
      <w:r w:rsidR="00E60E03">
        <w:t xml:space="preserve"> at one- and three-years </w:t>
      </w:r>
      <w:r w:rsidR="00787E9E">
        <w:t>was approximately</w:t>
      </w:r>
      <w:r w:rsidR="00603DBE">
        <w:t xml:space="preserve"> </w:t>
      </w:r>
      <w:r w:rsidR="0024283C">
        <w:t>5</w:t>
      </w:r>
      <w:r w:rsidR="00603DBE">
        <w:t xml:space="preserve">% and </w:t>
      </w:r>
      <w:r w:rsidR="0024283C">
        <w:t>12</w:t>
      </w:r>
      <w:r w:rsidR="00603DBE">
        <w:t xml:space="preserve">% respectively, </w:t>
      </w:r>
      <w:r w:rsidR="003340C7">
        <w:t xml:space="preserve">which </w:t>
      </w:r>
      <w:r w:rsidR="00AF578C">
        <w:t xml:space="preserve">were </w:t>
      </w:r>
      <w:proofErr w:type="gramStart"/>
      <w:r w:rsidR="00AF578C">
        <w:t>similar to</w:t>
      </w:r>
      <w:proofErr w:type="gramEnd"/>
      <w:r w:rsidR="00AF578C">
        <w:t xml:space="preserve"> the reported </w:t>
      </w:r>
      <w:r w:rsidR="009D3466">
        <w:t xml:space="preserve">cumulative incidence </w:t>
      </w:r>
      <w:r w:rsidR="00AF578C">
        <w:t>of 5% and 11</w:t>
      </w:r>
      <w:r w:rsidR="00B00D61">
        <w:t xml:space="preserve"> </w:t>
      </w:r>
      <w:r w:rsidR="00AF578C">
        <w:t xml:space="preserve">% </w:t>
      </w:r>
      <w:r w:rsidR="00B00D61">
        <w:t xml:space="preserve">among live kidney donors </w:t>
      </w:r>
      <w:r w:rsidR="00AF578C">
        <w:t>by Schold et al</w:t>
      </w:r>
      <w:r w:rsidR="00F01412">
        <w:t xml:space="preserve"> </w:t>
      </w:r>
      <w:r w:rsidR="00B00D61">
        <w:t>by</w:t>
      </w:r>
      <w:r w:rsidR="00F01412">
        <w:t xml:space="preserve"> the respective years</w:t>
      </w:r>
      <w:r w:rsidR="00BA19B6">
        <w:t xml:space="preserve">. </w:t>
      </w:r>
      <w:r>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 </w:instrText>
      </w:r>
      <w:r w:rsidR="00E1451F">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EN.CITE.DATA </w:instrText>
      </w:r>
      <w:r w:rsidR="00E1451F">
        <w:fldChar w:fldCharType="end"/>
      </w:r>
      <w:r>
        <w:fldChar w:fldCharType="separate"/>
      </w:r>
      <w:r w:rsidR="00E1451F">
        <w:rPr>
          <w:noProof/>
        </w:rPr>
        <w:t>(10)</w:t>
      </w:r>
      <w:r>
        <w:fldChar w:fldCharType="end"/>
      </w:r>
      <w:r w:rsidR="00F01412">
        <w:t xml:space="preserve"> </w:t>
      </w:r>
      <w:r w:rsidR="00603DBE">
        <w:t xml:space="preserve">Though </w:t>
      </w:r>
      <w:r w:rsidR="009260CD">
        <w:t>Schold et al</w:t>
      </w:r>
      <w:r w:rsidR="00CE06FD">
        <w:t xml:space="preserve"> had a larger study population and</w:t>
      </w:r>
      <w:r w:rsidR="008268F0">
        <w:t xml:space="preserve"> specific</w:t>
      </w:r>
      <w:r w:rsidR="00CE06FD">
        <w:t xml:space="preserve"> date</w:t>
      </w:r>
      <w:r w:rsidR="008268F0">
        <w:t>s</w:t>
      </w:r>
      <w:r w:rsidR="00CE06FD">
        <w:t xml:space="preserve"> of hospitalization, </w:t>
      </w:r>
      <w:r w:rsidR="004E28C9">
        <w:t xml:space="preserve">our study </w:t>
      </w:r>
      <w:r w:rsidR="0027481C">
        <w:t xml:space="preserve">reported similar short-term </w:t>
      </w:r>
      <w:r w:rsidR="004D1544">
        <w:t>cumulative</w:t>
      </w:r>
      <w:r w:rsidR="0027481C">
        <w:t xml:space="preserve"> incidences, and expanded </w:t>
      </w:r>
      <w:r w:rsidR="000F5DE9">
        <w:t xml:space="preserve">the outcomes beyond three years post-donation. In this study, we found the </w:t>
      </w:r>
      <w:r w:rsidR="00D94914">
        <w:t>cumulative incidence</w:t>
      </w:r>
      <w:r w:rsidR="006E173F">
        <w:t>s</w:t>
      </w:r>
      <w:r w:rsidR="00D94914">
        <w:t xml:space="preserve"> at five</w:t>
      </w:r>
      <w:r w:rsidR="001A1094">
        <w:t xml:space="preserve">, </w:t>
      </w:r>
      <w:r w:rsidR="00D94914">
        <w:t>ten</w:t>
      </w:r>
      <w:r w:rsidR="001A1094">
        <w:t>, fifteen, and twenty</w:t>
      </w:r>
      <w:r w:rsidR="00D94914">
        <w:t xml:space="preserve">-years </w:t>
      </w:r>
      <w:r w:rsidR="000F5DE9">
        <w:t>to be</w:t>
      </w:r>
      <w:r w:rsidR="00D94914">
        <w:t xml:space="preserve"> approximately</w:t>
      </w:r>
      <w:r w:rsidR="006E173F">
        <w:t xml:space="preserve"> 18%,</w:t>
      </w:r>
      <w:r w:rsidR="001A1094">
        <w:t xml:space="preserve"> </w:t>
      </w:r>
      <w:r w:rsidR="006E173F">
        <w:t>34%, 50%, and 61% respectively</w:t>
      </w:r>
      <w:r w:rsidR="004D4C2A">
        <w:t>.</w:t>
      </w:r>
      <w:r w:rsidR="000553C0">
        <w:t xml:space="preserve"> </w:t>
      </w:r>
      <w:r w:rsidR="007A2064">
        <w:t xml:space="preserve">Our findings are also in agreement with the report from the National Center for Health Statistics, which found that </w:t>
      </w:r>
      <w:r w:rsidR="00117BD0">
        <w:t xml:space="preserve">5.8% and 7.8% among </w:t>
      </w:r>
      <w:r w:rsidR="007A2064">
        <w:t>people aged 1</w:t>
      </w:r>
      <w:r w:rsidR="00847D8B">
        <w:t>8-</w:t>
      </w:r>
      <w:r w:rsidR="00B52A77">
        <w:t>44 and 45-64</w:t>
      </w:r>
      <w:r w:rsidR="00117BD0">
        <w:t>, respectively,</w:t>
      </w:r>
      <w:r w:rsidR="007A2064">
        <w:t xml:space="preserve"> reported a hospital stay over the past year in 2018</w:t>
      </w:r>
      <w:r w:rsidR="00117BD0">
        <w:t>.</w:t>
      </w:r>
      <w:r w:rsidR="007A2064">
        <w:t xml:space="preserve"> </w:t>
      </w:r>
      <w:r>
        <w:fldChar w:fldCharType="begin"/>
      </w:r>
      <w:r w:rsidR="00E1451F">
        <w:instrText xml:space="preserve"> ADDIN EN.CITE &lt;EndNote&gt;&lt;Cite&gt;&lt;Author&gt;National Center for Health Statistics. Health&lt;/Author&gt;&lt;RecNum&gt;434&lt;/RecNum&gt;&lt;DisplayText&gt;(19)&lt;/DisplayText&gt;&lt;record&gt;&lt;rec-number&gt;434&lt;/rec-number&gt;&lt;foreign-keys&gt;&lt;key app="EN" db-id="z9sxd52t8xe2apezts4v90a7x9vtxessar0s" timestamp="1684704063" guid="110baab3-5df1-4ab8-91d7-8ffb336e7e0d"&gt;434&lt;/key&gt;&lt;/foreign-keys&gt;&lt;ref-type name="Web Page"&gt;12&lt;/ref-type&gt;&lt;contributors&gt;&lt;authors&gt;&lt;author&gt;National Center for Health Statistics. Health, United States, 2019: Table 40. Hyattsville, MD. 2019. Available from: https://www.cdc.gov/nchs/hus/data-finder.htm.&lt;/author&gt;&lt;/authors&gt;&lt;/contributors&gt;&lt;titles&gt;&lt;/titles&gt;&lt;dates&gt;&lt;/dates&gt;&lt;urls&gt;&lt;/urls&gt;&lt;/record&gt;&lt;/Cite&gt;&lt;/EndNote&gt;</w:instrText>
      </w:r>
      <w:r>
        <w:fldChar w:fldCharType="separate"/>
      </w:r>
      <w:r w:rsidR="00E1451F">
        <w:rPr>
          <w:noProof/>
        </w:rPr>
        <w:t>(19)</w:t>
      </w:r>
      <w:r>
        <w:fldChar w:fldCharType="end"/>
      </w:r>
      <w:r w:rsidR="007A2064">
        <w:t xml:space="preserve"> However, without adjusting for health characteristics, it is </w:t>
      </w:r>
      <w:r w:rsidR="007A2064">
        <w:lastRenderedPageBreak/>
        <w:t xml:space="preserve">difficult to compare </w:t>
      </w:r>
      <w:r w:rsidR="00EF3A9D">
        <w:t>the rate of hospitalization of donors with any control group that would be as healthy</w:t>
      </w:r>
      <w:r w:rsidR="00EE6A39">
        <w:t xml:space="preserve"> and fit.</w:t>
      </w:r>
    </w:p>
    <w:p w14:paraId="136BD174" w14:textId="77777777" w:rsidR="001E0CCC" w:rsidRDefault="001E0CCC" w:rsidP="0091206D">
      <w:pPr>
        <w:spacing w:after="0" w:line="480" w:lineRule="auto"/>
      </w:pPr>
    </w:p>
    <w:p w14:paraId="3A7886AC" w14:textId="58065510" w:rsidR="002479D3" w:rsidRDefault="001E0CCC" w:rsidP="0091206D">
      <w:pPr>
        <w:spacing w:after="0" w:line="480" w:lineRule="auto"/>
      </w:pPr>
      <w:r>
        <w:t>We also foun</w:t>
      </w:r>
      <w:r w:rsidR="00BC1D68">
        <w:t>d that older age at donation was associated with a 1.13 greater hazard of hospitalization</w:t>
      </w:r>
      <w:r w:rsidR="00B0708A">
        <w:t>, which was expected and consistent with reports from the general population</w:t>
      </w:r>
      <w:r w:rsidR="006D3DEE" w:rsidRPr="006D3DEE">
        <w:t xml:space="preserve"> </w:t>
      </w:r>
      <w:r w:rsidR="006D3DEE">
        <w:t>.</w:t>
      </w:r>
      <w:r w:rsidR="006D3DEE">
        <w:fldChar w:fldCharType="begin"/>
      </w:r>
      <w:r w:rsidR="00E1451F">
        <w:instrText xml:space="preserve"> ADDIN EN.CITE &lt;EndNote&gt;&lt;Cite&gt;&lt;Author&gt;Hallgren&lt;/Author&gt;&lt;Year&gt;2016&lt;/Year&gt;&lt;RecNum&gt;426&lt;/RecNum&gt;&lt;DisplayText&gt;(20)&lt;/DisplayText&gt;&lt;record&gt;&lt;rec-number&gt;426&lt;/rec-number&gt;&lt;foreign-keys&gt;&lt;key app="EN" db-id="z9sxd52t8xe2apezts4v90a7x9vtxessar0s" timestamp="1684530709" guid="5aae81e8-96d3-461f-8e78-eb06b82e8a21"&gt;426&lt;/key&gt;&lt;/foreign-keys&gt;&lt;ref-type name="Journal Article"&gt;17&lt;/ref-type&gt;&lt;contributors&gt;&lt;authors&gt;&lt;author&gt;Hallgren, Jenny&lt;/author&gt;&lt;author&gt;Fransson, Eleonor I.&lt;/author&gt;&lt;author&gt;Kåreholt, Ingemar&lt;/author&gt;&lt;author&gt;Reynolds, Chandra A.&lt;/author&gt;&lt;author&gt;Pedersen, Nancy L.&lt;/author&gt;&lt;author&gt;Dahl Aslan, Anna K.&lt;/author&gt;&lt;/authors&gt;&lt;/contributors&gt;&lt;titles&gt;&lt;title&gt;Factors associated with hospitalization risk among community living middle aged and older persons: Results from the Swedish Adoption/Twin Study of Aging (SATSA)&lt;/title&gt;&lt;secondary-title&gt;Archives of Gerontology and Geriatrics&lt;/secondary-title&gt;&lt;/titles&gt;&lt;periodical&gt;&lt;full-title&gt;Archives of Gerontology and Geriatrics&lt;/full-title&gt;&lt;/periodical&gt;&lt;pages&gt;102-108&lt;/pages&gt;&lt;volume&gt;66&lt;/volume&gt;&lt;keywords&gt;&lt;keyword&gt;Hospitalization&lt;/keyword&gt;&lt;keyword&gt;Prospective design&lt;/keyword&gt;&lt;keyword&gt;Older persons&lt;/keyword&gt;&lt;keyword&gt;Marital status&lt;/keyword&gt;&lt;keyword&gt;Social factors&lt;/keyword&gt;&lt;keyword&gt;Friends support&lt;/keyword&gt;&lt;/keywords&gt;&lt;dates&gt;&lt;year&gt;2016&lt;/year&gt;&lt;pub-dates&gt;&lt;date&gt;2016/09/01/&lt;/date&gt;&lt;/pub-dates&gt;&lt;/dates&gt;&lt;isbn&gt;0167-4943&lt;/isbn&gt;&lt;urls&gt;&lt;related-urls&gt;&lt;url&gt;https://www.sciencedirect.com/science/article/pii/S0167494316300930&lt;/url&gt;&lt;/related-urls&gt;&lt;/urls&gt;&lt;electronic-resource-num&gt;https://doi.org/10.1016/j.archger.2016.05.005&lt;/electronic-resource-num&gt;&lt;/record&gt;&lt;/Cite&gt;&lt;/EndNote&gt;</w:instrText>
      </w:r>
      <w:r w:rsidR="006D3DEE">
        <w:fldChar w:fldCharType="separate"/>
      </w:r>
      <w:r w:rsidR="00E1451F">
        <w:rPr>
          <w:noProof/>
        </w:rPr>
        <w:t>(20)</w:t>
      </w:r>
      <w:r w:rsidR="006D3DEE">
        <w:fldChar w:fldCharType="end"/>
      </w:r>
      <w:r w:rsidR="006D3DEE">
        <w:t xml:space="preserve"> </w:t>
      </w:r>
      <w:r w:rsidR="00B0708A">
        <w:t xml:space="preserve"> </w:t>
      </w:r>
      <w:r w:rsidR="00370820">
        <w:t>Previous studies have shown that</w:t>
      </w:r>
      <w:r w:rsidR="00982E1A">
        <w:t xml:space="preserve"> older donors have</w:t>
      </w:r>
      <w:r w:rsidR="005F58B4">
        <w:t xml:space="preserve"> a </w:t>
      </w:r>
      <w:r w:rsidR="00635E4D">
        <w:t>reduction in nephron number and eGFR</w:t>
      </w:r>
      <w:r w:rsidR="00E25396">
        <w:t xml:space="preserve"> in the short term</w:t>
      </w:r>
      <w:r w:rsidR="00635E4D">
        <w:t xml:space="preserve">, </w:t>
      </w:r>
      <w:r w:rsidR="00E25396">
        <w:t xml:space="preserve">but </w:t>
      </w:r>
      <w:r w:rsidR="004F4952">
        <w:t>the</w:t>
      </w:r>
      <w:r w:rsidR="00982E1A">
        <w:t xml:space="preserve"> risk of ESRD, cardiovascular disease, and mortality </w:t>
      </w:r>
      <w:r w:rsidR="00E25396">
        <w:t xml:space="preserve">in the </w:t>
      </w:r>
      <w:r w:rsidR="00BD7256">
        <w:t>intermediate term</w:t>
      </w:r>
      <w:r w:rsidR="00E25396">
        <w:t xml:space="preserve"> </w:t>
      </w:r>
      <w:r w:rsidR="00D72324">
        <w:t xml:space="preserve">is similar compared to </w:t>
      </w:r>
      <w:r w:rsidR="007D14D7">
        <w:t>healthy control or younger donors</w:t>
      </w:r>
      <w:r w:rsidR="00FD0685">
        <w:t xml:space="preserve">. </w:t>
      </w:r>
      <w:r w:rsidR="0042258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 </w:instrText>
      </w:r>
      <w:r w:rsidR="00E1451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EN.CITE.DATA </w:instrText>
      </w:r>
      <w:r w:rsidR="00E1451F">
        <w:fldChar w:fldCharType="end"/>
      </w:r>
      <w:r w:rsidR="0042258F">
        <w:fldChar w:fldCharType="separate"/>
      </w:r>
      <w:r w:rsidR="00E1451F">
        <w:rPr>
          <w:noProof/>
        </w:rPr>
        <w:t>(21-25)</w:t>
      </w:r>
      <w:r w:rsidR="0042258F">
        <w:fldChar w:fldCharType="end"/>
      </w:r>
      <w:r w:rsidR="007D14D7">
        <w:t xml:space="preserve"> </w:t>
      </w:r>
      <w:r w:rsidR="008E1E36">
        <w:t xml:space="preserve">However, the </w:t>
      </w:r>
      <w:r w:rsidR="00037D42">
        <w:t xml:space="preserve">insidious course of such adverse events may </w:t>
      </w:r>
      <w:r w:rsidR="008637D4">
        <w:t xml:space="preserve">emerge beyond </w:t>
      </w:r>
      <w:r w:rsidR="00A82732">
        <w:t>the respective study periods</w:t>
      </w:r>
      <w:r w:rsidR="00CB4490">
        <w:t xml:space="preserve">. Thus, </w:t>
      </w:r>
      <w:r w:rsidR="00E01C79">
        <w:t xml:space="preserve">hospitalization </w:t>
      </w:r>
      <w:r w:rsidR="00B31AD6">
        <w:t>may be a</w:t>
      </w:r>
      <w:r w:rsidR="0053250F">
        <w:t xml:space="preserve"> surrogate</w:t>
      </w:r>
      <w:r w:rsidR="00787857">
        <w:t xml:space="preserve"> measure of donor health status</w:t>
      </w:r>
      <w:r w:rsidR="00B038B2">
        <w:t xml:space="preserve"> and remain an important risk to counsel older donors on</w:t>
      </w:r>
      <w:r w:rsidR="00190FED">
        <w:t xml:space="preserve">, </w:t>
      </w:r>
      <w:r w:rsidR="009213EE">
        <w:t>because hospitalization among older adults is associated with cognitive and functional impairments</w:t>
      </w:r>
      <w:r w:rsidR="006F09A1">
        <w:t xml:space="preserve">. </w:t>
      </w:r>
      <w:r w:rsidR="00605F4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 </w:instrText>
      </w:r>
      <w:r w:rsidR="00E1451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EN.CITE.DATA </w:instrText>
      </w:r>
      <w:r w:rsidR="00E1451F">
        <w:fldChar w:fldCharType="end"/>
      </w:r>
      <w:r w:rsidR="00605F4F">
        <w:fldChar w:fldCharType="separate"/>
      </w:r>
      <w:r w:rsidR="00E1451F">
        <w:rPr>
          <w:noProof/>
        </w:rPr>
        <w:t>(26-28)</w:t>
      </w:r>
      <w:r w:rsidR="00605F4F">
        <w:fldChar w:fldCharType="end"/>
      </w:r>
      <w:r w:rsidR="00190FED">
        <w:t xml:space="preserve"> One study even reported</w:t>
      </w:r>
      <w:r w:rsidR="008B12F6">
        <w:t xml:space="preserve"> a 122 greater hazard of any disability within five years after hospitalization among elderly patients who </w:t>
      </w:r>
      <w:r w:rsidR="00C77B36">
        <w:t>were</w:t>
      </w:r>
      <w:r w:rsidR="008B12F6">
        <w:t xml:space="preserve"> not physically frail at baseline. </w:t>
      </w:r>
      <w:r w:rsidR="00421E9B">
        <w:fldChar w:fldCharType="begin"/>
      </w:r>
      <w:r w:rsidR="00E1451F">
        <w:instrText xml:space="preserve"> ADDIN EN.CITE &lt;EndNote&gt;&lt;Cite&gt;&lt;Author&gt;Gill&lt;/Author&gt;&lt;Year&gt;2004&lt;/Year&gt;&lt;RecNum&gt;429&lt;/RecNum&gt;&lt;DisplayText&gt;(29)&lt;/DisplayText&gt;&lt;record&gt;&lt;rec-number&gt;429&lt;/rec-number&gt;&lt;foreign-keys&gt;&lt;key app="EN" db-id="z9sxd52t8xe2apezts4v90a7x9vtxessar0s" timestamp="1684532286" guid="71955b51-1a7b-4a6d-a5b9-9d8c379d7b9a"&gt;429&lt;/key&gt;&lt;/foreign-keys&gt;&lt;ref-type name="Journal Article"&gt;17&lt;/ref-type&gt;&lt;contributors&gt;&lt;authors&gt;&lt;author&gt;Gill, Thomas M.&lt;/author&gt;&lt;author&gt;Allore, Heather G.&lt;/author&gt;&lt;author&gt;Holford, Theodore R.&lt;/author&gt;&lt;author&gt;Guo, Zhenchao&lt;/author&gt;&lt;/authors&gt;&lt;/contributors&gt;&lt;titles&gt;&lt;title&gt;Hospitalization, Restricted Activity, and the Development of Disability Among Older Persons&lt;/title&gt;&lt;secondary-title&gt;JAMA&lt;/secondary-title&gt;&lt;/titles&gt;&lt;periodical&gt;&lt;full-title&gt;Jama&lt;/full-title&gt;&lt;/periodical&gt;&lt;pages&gt;2115-2124&lt;/pages&gt;&lt;volume&gt;292&lt;/volume&gt;&lt;number&gt;17&lt;/number&gt;&lt;dates&gt;&lt;year&gt;2004&lt;/year&gt;&lt;/dates&gt;&lt;isbn&gt;0098-7484&lt;/isbn&gt;&lt;urls&gt;&lt;related-urls&gt;&lt;url&gt;https://doi.org/10.1001/jama.292.17.2115&lt;/url&gt;&lt;/related-urls&gt;&lt;/urls&gt;&lt;electronic-resource-num&gt;10.1001/jama.292.17.2115&lt;/electronic-resource-num&gt;&lt;access-date&gt;5/19/2023&lt;/access-date&gt;&lt;/record&gt;&lt;/Cite&gt;&lt;/EndNote&gt;</w:instrText>
      </w:r>
      <w:r w:rsidR="00421E9B">
        <w:fldChar w:fldCharType="separate"/>
      </w:r>
      <w:r w:rsidR="00E1451F">
        <w:rPr>
          <w:noProof/>
        </w:rPr>
        <w:t>(29)</w:t>
      </w:r>
      <w:r w:rsidR="00421E9B">
        <w:fldChar w:fldCharType="end"/>
      </w:r>
    </w:p>
    <w:p w14:paraId="2BE39F25" w14:textId="77777777" w:rsidR="006A6ABB" w:rsidRDefault="006A6ABB" w:rsidP="0091206D">
      <w:pPr>
        <w:spacing w:after="0" w:line="480" w:lineRule="auto"/>
      </w:pPr>
    </w:p>
    <w:p w14:paraId="6DAF2ADB" w14:textId="3EEBB3D9" w:rsidR="00564962" w:rsidRDefault="00564962" w:rsidP="432E7666">
      <w:pPr>
        <w:spacing w:after="0" w:line="480" w:lineRule="auto"/>
      </w:pPr>
      <w:r>
        <w:t xml:space="preserve">Another risk factor for </w:t>
      </w:r>
      <w:r w:rsidR="00AE0C76">
        <w:t xml:space="preserve">hospitalization </w:t>
      </w:r>
      <w:r w:rsidR="00C136F9">
        <w:t>was</w:t>
      </w:r>
      <w:r w:rsidR="00AE0C76">
        <w:t xml:space="preserve"> post-donation diagnoses of diabetes or</w:t>
      </w:r>
      <w:r w:rsidR="2299565A">
        <w:t xml:space="preserve"> </w:t>
      </w:r>
      <w:r w:rsidR="00AE0C76">
        <w:t xml:space="preserve">hypertension. </w:t>
      </w:r>
      <w:r w:rsidR="6170033C">
        <w:t xml:space="preserve">Sanchez et al reported </w:t>
      </w:r>
      <w:r w:rsidR="6BA60683">
        <w:t>that donors with post-donation hypertension had a greater hazard ratio of 1.77 and 1.</w:t>
      </w:r>
      <w:r w:rsidR="561A0362">
        <w:t>55</w:t>
      </w:r>
      <w:r w:rsidR="6BA60683">
        <w:t xml:space="preserve"> of developing diabetes</w:t>
      </w:r>
      <w:r w:rsidR="1EF946B4">
        <w:t xml:space="preserve"> and proteinuria, respectively, compared to donors who never developed hypertension.</w:t>
      </w:r>
      <w:r w:rsidR="6BA60683">
        <w:t xml:space="preserve"> </w: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 </w:instrTex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EN.CITE.DATA </w:instrText>
      </w:r>
      <w:r w:rsidR="000446E0">
        <w:fldChar w:fldCharType="end"/>
      </w:r>
      <w:r w:rsidR="000446E0">
        <w:fldChar w:fldCharType="separate"/>
      </w:r>
      <w:r w:rsidR="000446E0">
        <w:rPr>
          <w:noProof/>
        </w:rPr>
        <w:t>(30)</w:t>
      </w:r>
      <w:r w:rsidR="000446E0">
        <w:fldChar w:fldCharType="end"/>
      </w:r>
      <w:r w:rsidR="000446E0">
        <w:t xml:space="preserve"> </w:t>
      </w:r>
      <w:r w:rsidR="1C82BF5C">
        <w:t xml:space="preserve">Since hypertension and </w:t>
      </w:r>
      <w:r w:rsidR="2638848A">
        <w:t>diabetes</w:t>
      </w:r>
      <w:r w:rsidR="1C82BF5C">
        <w:t xml:space="preserve"> are two of the leading causes of ESRD among live donors, it is imperative t</w:t>
      </w:r>
      <w:r w:rsidR="3217A068">
        <w:t>hat donors are vigilant with follow-up</w:t>
      </w:r>
      <w:r w:rsidR="1CB1D9C1">
        <w:t>, perhaps even encouraging home blood pressure monitoring</w:t>
      </w:r>
      <w:r w:rsidR="1980C13A">
        <w:t>.</w:t>
      </w:r>
      <w:r w:rsidR="006A6ABB">
        <w:t xml:space="preserve"> </w:t>
      </w:r>
      <w:r w:rsidR="006A6ABB">
        <w:fldChar w:fldCharType="begin"/>
      </w:r>
      <w:r w:rsidR="006A6ABB">
        <w:instrText xml:space="preserve"> ADDIN EN.CITE &lt;EndNote&gt;&lt;Cite&gt;&lt;Author&gt;Guirguis-Blake&lt;/Author&gt;&lt;Year&gt;2021&lt;/Year&gt;&lt;RecNum&gt;438&lt;/RecNum&gt;&lt;DisplayText&gt;(31)&lt;/DisplayText&gt;&lt;record&gt;&lt;rec-number&gt;438&lt;/rec-number&gt;&lt;foreign-keys&gt;&lt;key app="EN" db-id="z9sxd52t8xe2apezts4v90a7x9vtxessar0s" timestamp="1684850782"&gt;438&lt;/key&gt;&lt;/foreign-keys&gt;&lt;ref-type name="Journal Article"&gt;17&lt;/ref-type&gt;&lt;contributors&gt;&lt;authors&gt;&lt;author&gt;Guirguis-Blake, J. M.&lt;/author&gt;&lt;author&gt;Evans, C. V.&lt;/author&gt;&lt;author&gt;Webber, E. M.&lt;/author&gt;&lt;author&gt;Coppola, E. L.&lt;/author&gt;&lt;author&gt;Perdue, L. A.&lt;/author&gt;&lt;author&gt;Weyrich, M. S.&lt;/author&gt;&lt;/authors&gt;&lt;/contributors&gt;&lt;auth-address&gt;Department of Family Medicine, University of Washington, Tacoma.&amp;#xD;Kaiser Permanente Evidence-based Practice Center, Center for Health Research, Kaiser Permanente, Portland, Oregon.&amp;#xD;Center for Healthcare Policy and Research, University of California, Davis, Sacramento.&lt;/auth-address&gt;&lt;titles&gt;&lt;title&gt;Screening for Hypertension in Adults: Updated Evidence Report and Systematic Review for the US Preventive Services Task Force&lt;/title&gt;&lt;secondary-title&gt;Jama&lt;/secondary-title&gt;&lt;/titles&gt;&lt;periodical&gt;&lt;full-title&gt;Jama&lt;/full-title&gt;&lt;/periodical&gt;&lt;pages&gt;1657-1669&lt;/pages&gt;&lt;volume&gt;325&lt;/volume&gt;&lt;number&gt;16&lt;/number&gt;&lt;edition&gt;2021/04/28&lt;/edition&gt;&lt;keywords&gt;&lt;keyword&gt;Adult&lt;/keyword&gt;&lt;keyword&gt;Blood Pressure Determination/*methods&lt;/keyword&gt;&lt;keyword&gt;Blood Pressure Monitoring, Ambulatory&lt;/keyword&gt;&lt;keyword&gt;Cardiovascular Diseases/epidemiology/prevention &amp;amp; control&lt;/keyword&gt;&lt;keyword&gt;Humans&lt;/keyword&gt;&lt;keyword&gt;Hypertension/*diagnosis&lt;/keyword&gt;&lt;keyword&gt;Mass Screening/adverse effects/*standards&lt;/keyword&gt;&lt;keyword&gt;Practice Guidelines as Topic&lt;/keyword&gt;&lt;keyword&gt;Sensitivity and Specificity&lt;/keyword&gt;&lt;/keywords&gt;&lt;dates&gt;&lt;year&gt;2021&lt;/year&gt;&lt;pub-dates&gt;&lt;date&gt;Apr 27&lt;/date&gt;&lt;/pub-dates&gt;&lt;/dates&gt;&lt;isbn&gt;0098-7484&lt;/isbn&gt;&lt;accession-num&gt;33904862&lt;/accession-num&gt;&lt;urls&gt;&lt;/urls&gt;&lt;electronic-resource-num&gt;10.1001/jama.2020.21669&lt;/electronic-resource-num&gt;&lt;remote-database-provider&gt;NLM&lt;/remote-database-provider&gt;&lt;language&gt;eng&lt;/language&gt;&lt;/record&gt;&lt;/Cite&gt;&lt;/EndNote&gt;</w:instrText>
      </w:r>
      <w:r w:rsidR="006A6ABB">
        <w:fldChar w:fldCharType="separate"/>
      </w:r>
      <w:r w:rsidR="006A6ABB">
        <w:rPr>
          <w:noProof/>
        </w:rPr>
        <w:t>(31)</w:t>
      </w:r>
      <w:r w:rsidR="006A6ABB">
        <w:fldChar w:fldCharType="end"/>
      </w:r>
    </w:p>
    <w:p w14:paraId="52C24E5C" w14:textId="1D028D2D" w:rsidR="00A23D6E" w:rsidRDefault="00A23D6E" w:rsidP="0091206D">
      <w:pPr>
        <w:spacing w:after="0" w:line="480" w:lineRule="auto"/>
      </w:pPr>
    </w:p>
    <w:p w14:paraId="6C0F520C" w14:textId="6AE8AEEA" w:rsidR="00221A93" w:rsidRDefault="000C449B" w:rsidP="00221A93">
      <w:pPr>
        <w:pStyle w:val="ListParagraph"/>
        <w:spacing w:after="0" w:line="480" w:lineRule="auto"/>
        <w:ind w:left="0"/>
      </w:pPr>
      <w:r>
        <w:t>A few limitations should be mentioned</w:t>
      </w:r>
      <w:r w:rsidR="00F05484">
        <w:t xml:space="preserve">. First, </w:t>
      </w:r>
      <w:r w:rsidR="006C3A5E">
        <w:t xml:space="preserve">the observational study design </w:t>
      </w:r>
      <w:r w:rsidR="00E73997">
        <w:t>is prone to significant loss to follow-up, and the</w:t>
      </w:r>
      <w:r w:rsidR="009F2180">
        <w:t xml:space="preserve"> </w:t>
      </w:r>
      <w:r w:rsidR="007D5E81">
        <w:t>survey-measured outcomes</w:t>
      </w:r>
      <w:r w:rsidR="009F2180">
        <w:t xml:space="preserve"> lend</w:t>
      </w:r>
      <w:r w:rsidR="007D5E81">
        <w:t>s</w:t>
      </w:r>
      <w:r w:rsidR="009F2180">
        <w:t xml:space="preserve"> to recall bias</w:t>
      </w:r>
      <w:r w:rsidR="00E73997">
        <w:t xml:space="preserve">. </w:t>
      </w:r>
      <w:r w:rsidR="00304863">
        <w:t>Second, the use of ICD-10 codes for cause of hospitalization may be incomplete</w:t>
      </w:r>
      <w:r w:rsidR="50959FC3">
        <w:t xml:space="preserve">, so we grouped the causes by system, despite losing </w:t>
      </w:r>
      <w:r w:rsidR="50959FC3">
        <w:lastRenderedPageBreak/>
        <w:t xml:space="preserve">granuarlity. </w:t>
      </w:r>
      <w:r w:rsidR="00304863">
        <w:t>Third</w:t>
      </w:r>
      <w:r w:rsidR="00E73997">
        <w:t>, data missingness,</w:t>
      </w:r>
      <w:r w:rsidR="00967AA6">
        <w:t xml:space="preserve"> especially </w:t>
      </w:r>
      <w:r w:rsidR="00B6778E">
        <w:t>with</w:t>
      </w:r>
      <w:r w:rsidR="54C3024E">
        <w:t xml:space="preserve"> the</w:t>
      </w:r>
      <w:r w:rsidR="00B6778E">
        <w:t xml:space="preserve"> </w:t>
      </w:r>
      <w:r w:rsidR="003809F3">
        <w:t>diagnoses of diabetes and hypertension</w:t>
      </w:r>
      <w:r w:rsidR="00967AA6">
        <w:t xml:space="preserve">, </w:t>
      </w:r>
      <w:r w:rsidR="008F52F2">
        <w:t>may depreciate the generalizability of our findings</w:t>
      </w:r>
      <w:r w:rsidR="003809F3">
        <w:t xml:space="preserve">. However, </w:t>
      </w:r>
      <w:r w:rsidR="00141111" w:rsidRPr="432E7666">
        <w:rPr>
          <w:highlight w:val="cyan"/>
        </w:rPr>
        <w:t xml:space="preserve">our large study population </w:t>
      </w:r>
      <w:r w:rsidR="00434731" w:rsidRPr="432E7666">
        <w:rPr>
          <w:highlight w:val="cyan"/>
        </w:rPr>
        <w:t xml:space="preserve">and </w:t>
      </w:r>
      <w:r w:rsidR="00700005" w:rsidRPr="432E7666">
        <w:rPr>
          <w:highlight w:val="cyan"/>
        </w:rPr>
        <w:t>use of a</w:t>
      </w:r>
      <w:r w:rsidR="00FE2D76" w:rsidRPr="432E7666">
        <w:rPr>
          <w:highlight w:val="cyan"/>
        </w:rPr>
        <w:t xml:space="preserve"> multivariable regression </w:t>
      </w:r>
      <w:r w:rsidR="00AF7A52" w:rsidRPr="432E7666">
        <w:rPr>
          <w:highlight w:val="cyan"/>
        </w:rPr>
        <w:t>adjusts for these variances</w:t>
      </w:r>
      <w:r w:rsidR="00A7779B">
        <w:t xml:space="preserve">. </w:t>
      </w:r>
      <w:r w:rsidR="00196FA6">
        <w:t>Lastly</w:t>
      </w:r>
      <w:r w:rsidR="00BB1BC4">
        <w:t xml:space="preserve">, </w:t>
      </w:r>
      <w:r w:rsidR="005E0D2A">
        <w:t>the lack of a</w:t>
      </w:r>
      <w:r w:rsidR="00ED3823">
        <w:t xml:space="preserve"> healthy</w:t>
      </w:r>
      <w:r w:rsidR="004929ED">
        <w:t xml:space="preserve"> non-donor</w:t>
      </w:r>
      <w:r w:rsidR="005E0D2A">
        <w:t xml:space="preserve"> control group </w:t>
      </w:r>
      <w:r w:rsidR="00915262">
        <w:t>makes inferenc</w:t>
      </w:r>
      <w:r w:rsidR="008C6C4E">
        <w:t xml:space="preserve">es </w:t>
      </w:r>
      <w:r w:rsidR="000E6435">
        <w:t>difficult</w:t>
      </w:r>
      <w:r w:rsidR="3CB171F1">
        <w:t>. Though we found a report of similar one-year hospitalization incidence in the general population,</w:t>
      </w:r>
      <w:r w:rsidR="03E4851B">
        <w:t xml:space="preserve"> there was no information on pre-existing health conditions that </w:t>
      </w:r>
      <w:r w:rsidR="699D8E17">
        <w:t xml:space="preserve">would have precluded kidney donation. Additionally, </w:t>
      </w:r>
      <w:r w:rsidR="1685DD0B">
        <w:t>there was no literature for the risk of healthy nondonors, so we cannot describe the nephrectomy-attributable rate of hospitalization, due to the challenges of finding</w:t>
      </w:r>
      <w:r w:rsidR="00F76EF1">
        <w:t xml:space="preserve"> an appropriate control group that has the same degree of </w:t>
      </w:r>
      <w:r w:rsidR="00D65783">
        <w:t>highly selected</w:t>
      </w:r>
      <w:r w:rsidR="00F76EF1">
        <w:t xml:space="preserve"> health status and granular hospitalization</w:t>
      </w:r>
      <w:r w:rsidR="00221A93">
        <w:t xml:space="preserve"> data</w:t>
      </w:r>
      <w:r w:rsidR="6173BCE2">
        <w:t>.</w:t>
      </w:r>
    </w:p>
    <w:p w14:paraId="41CEC1BD" w14:textId="2252E3BD" w:rsidR="00DA2197" w:rsidRDefault="00DA2197" w:rsidP="006152DD">
      <w:pPr>
        <w:spacing w:after="0" w:line="480" w:lineRule="auto"/>
      </w:pPr>
    </w:p>
    <w:p w14:paraId="135D044F" w14:textId="6B5FB309" w:rsidR="006152DD" w:rsidRDefault="007844BA" w:rsidP="006152DD">
      <w:pPr>
        <w:spacing w:after="0" w:line="480" w:lineRule="auto"/>
      </w:pPr>
      <w:r>
        <w:t>One of the strengths of this study is the long</w:t>
      </w:r>
      <w:r w:rsidR="008A71FD">
        <w:t xml:space="preserve">-term outcome </w:t>
      </w:r>
      <w:r w:rsidR="00251DE2">
        <w:t>with a median follow up of 11 (IQR 6-16)</w:t>
      </w:r>
      <w:r w:rsidR="008A71FD">
        <w:t xml:space="preserve"> years between donation and last survey. Another strength of this study is </w:t>
      </w:r>
      <w:r w:rsidR="009E7216">
        <w:t>the</w:t>
      </w:r>
      <w:r w:rsidR="004D094A">
        <w:t xml:space="preserve"> inclusion of social determinants of health, such as race and socioeconomic status, in our regression models</w:t>
      </w:r>
      <w:r w:rsidR="00916844">
        <w:t xml:space="preserve">. Though the interaction </w:t>
      </w:r>
      <w:r w:rsidR="004D094A">
        <w:t xml:space="preserve">between race and </w:t>
      </w:r>
      <w:del w:id="146" w:author="Mary Grace Bowring" w:date="2023-05-30T12:41:00Z">
        <w:r w:rsidR="00122636" w:rsidDel="004413ED">
          <w:delText xml:space="preserve">neighborhood </w:delText>
        </w:r>
      </w:del>
      <w:ins w:id="147" w:author="Mary Grace Bowring" w:date="2023-05-30T12:41:00Z">
        <w:r w:rsidR="004413ED">
          <w:t>neighborhood</w:t>
        </w:r>
        <w:r w:rsidR="004413ED">
          <w:t xml:space="preserve"> </w:t>
        </w:r>
      </w:ins>
      <w:r w:rsidR="004D094A">
        <w:t>socioeconomic status was not statistically significant</w:t>
      </w:r>
      <w:r w:rsidR="00454B4D">
        <w:t xml:space="preserve"> (p&lt;0.24)</w:t>
      </w:r>
      <w:r w:rsidR="004D094A">
        <w:t>, Non-Hispanic Black</w:t>
      </w:r>
      <w:del w:id="148" w:author="Mary Grace Bowring" w:date="2023-05-30T12:41:00Z">
        <w:r w:rsidR="00E71ECC" w:rsidDel="004413ED">
          <w:delText xml:space="preserve"> </w:delText>
        </w:r>
      </w:del>
      <w:ins w:id="149" w:author="Mary Grace Bowring" w:date="2023-05-30T12:41:00Z">
        <w:r w:rsidR="004413ED">
          <w:t xml:space="preserve"> race</w:t>
        </w:r>
      </w:ins>
      <w:del w:id="150" w:author="Mary Grace Bowring" w:date="2023-05-30T12:41:00Z">
        <w:r w:rsidR="00E71ECC" w:rsidDel="004413ED">
          <w:delText>race</w:delText>
        </w:r>
      </w:del>
      <w:r w:rsidR="001E1BEB">
        <w:t>, Non-Hispanic other</w:t>
      </w:r>
      <w:r w:rsidR="00122636">
        <w:t xml:space="preserve"> </w:t>
      </w:r>
      <w:del w:id="151" w:author="Mary Grace Bowring" w:date="2023-05-30T12:41:00Z">
        <w:r w:rsidR="00122636" w:rsidDel="004413ED">
          <w:delText>race</w:delText>
        </w:r>
      </w:del>
      <w:ins w:id="152" w:author="Mary Grace Bowring" w:date="2023-05-30T12:41:00Z">
        <w:r w:rsidR="004413ED">
          <w:t>race</w:t>
        </w:r>
      </w:ins>
      <w:r w:rsidR="001E1BEB">
        <w:t>,</w:t>
      </w:r>
      <w:r w:rsidR="008C4CDC">
        <w:t xml:space="preserve"> and disadvantaged neighborhood indexes were negatively associated with </w:t>
      </w:r>
      <w:r w:rsidR="001E1BEB">
        <w:t>hospitalization</w:t>
      </w:r>
      <w:r w:rsidR="00BD76CD">
        <w:t>, which</w:t>
      </w:r>
      <w:del w:id="153" w:author="Mary Grace Bowring" w:date="2023-05-30T12:42:00Z">
        <w:r w:rsidR="00BD76CD" w:rsidDel="004413ED">
          <w:delText xml:space="preserve"> may be </w:delText>
        </w:r>
        <w:r w:rsidR="00C23765" w:rsidDel="004413ED">
          <w:delText xml:space="preserve">related to structural barriers in access </w:delText>
        </w:r>
        <w:r w:rsidR="00BD76CD" w:rsidDel="004413ED">
          <w:delText>to healthcare</w:delText>
        </w:r>
      </w:del>
      <w:ins w:id="154" w:author="Mary Grace Bowring" w:date="2023-05-30T12:42:00Z">
        <w:r w:rsidR="004413ED">
          <w:t xml:space="preserve"> may be related to structural barriers in access to healthcare</w:t>
        </w:r>
      </w:ins>
      <w:r w:rsidR="00454B4D">
        <w:t xml:space="preserve">, which has been well documented in the literature. </w:t>
      </w:r>
      <w:r>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 </w:instrText>
      </w:r>
      <w:r w:rsidR="006A6ABB">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EN.CITE.DATA </w:instrText>
      </w:r>
      <w:r w:rsidR="006A6ABB">
        <w:fldChar w:fldCharType="end"/>
      </w:r>
      <w:r>
        <w:fldChar w:fldCharType="separate"/>
      </w:r>
      <w:r w:rsidR="006A6ABB">
        <w:rPr>
          <w:noProof/>
        </w:rPr>
        <w:t>(32)</w:t>
      </w:r>
      <w:r>
        <w:fldChar w:fldCharType="end"/>
      </w:r>
    </w:p>
    <w:p w14:paraId="70597644" w14:textId="1D58CD50" w:rsidR="432E7666" w:rsidRDefault="432E7666" w:rsidP="432E7666">
      <w:pPr>
        <w:spacing w:after="0" w:line="480" w:lineRule="auto"/>
        <w:rPr>
          <w:noProof/>
        </w:rPr>
      </w:pPr>
    </w:p>
    <w:p w14:paraId="4FB967EA" w14:textId="77CF7F63" w:rsidR="7708C8A3" w:rsidRDefault="7708C8A3" w:rsidP="432E7666">
      <w:pPr>
        <w:spacing w:after="0" w:line="480" w:lineRule="auto"/>
      </w:pPr>
      <w:r>
        <w:t xml:space="preserve">In conclusion, </w:t>
      </w:r>
      <w:r w:rsidR="46994AB8">
        <w:t xml:space="preserve">older age at donation, female sex, and post-donation diagnoses of diabetes or hypertension were associated with greater risk of hospitalization after live kidney donation. </w:t>
      </w:r>
      <w:r w:rsidR="6A7306C4">
        <w:t xml:space="preserve">Therefore, pre-donation counseling and post-donation vigilance </w:t>
      </w:r>
      <w:r w:rsidR="1A26F4CD">
        <w:t xml:space="preserve">should be </w:t>
      </w:r>
      <w:r w:rsidR="006A6ABB">
        <w:t>emphasized.</w:t>
      </w:r>
    </w:p>
    <w:p w14:paraId="773A41A5" w14:textId="19B42B04" w:rsidR="031A6950" w:rsidRDefault="031A6950" w:rsidP="031A6950">
      <w:pPr>
        <w:spacing w:after="0" w:line="240" w:lineRule="auto"/>
      </w:pPr>
      <w:r>
        <w:br w:type="page"/>
      </w:r>
    </w:p>
    <w:p w14:paraId="617518BA" w14:textId="17E00D24" w:rsidR="00E4002C" w:rsidRDefault="37B91005" w:rsidP="031A6950">
      <w:pPr>
        <w:spacing w:after="0" w:line="240" w:lineRule="auto"/>
        <w:rPr>
          <w:rFonts w:ascii="Calibri" w:eastAsia="Calibri" w:hAnsi="Calibri" w:cs="Calibri"/>
          <w:u w:val="single"/>
        </w:rPr>
      </w:pPr>
      <w:r w:rsidRPr="432E7666">
        <w:rPr>
          <w:rFonts w:ascii="Calibri" w:eastAsia="Calibri" w:hAnsi="Calibri" w:cs="Calibri"/>
          <w:u w:val="single"/>
        </w:rPr>
        <w:lastRenderedPageBreak/>
        <w:t>ACKNOWLEDGMENTS</w:t>
      </w:r>
      <w:r w:rsidRPr="432E7666">
        <w:rPr>
          <w:rFonts w:ascii="Calibri" w:eastAsia="Calibri" w:hAnsi="Calibri" w:cs="Calibri"/>
        </w:rPr>
        <w:t xml:space="preserve"> </w:t>
      </w:r>
    </w:p>
    <w:p w14:paraId="0B402E54" w14:textId="6A4C3FF9" w:rsidR="58DE152F" w:rsidRDefault="47015635" w:rsidP="432E7666">
      <w:pPr>
        <w:spacing w:after="0" w:line="240" w:lineRule="auto"/>
        <w:rPr>
          <w:rFonts w:ascii="Calibri" w:eastAsia="Calibri" w:hAnsi="Calibri" w:cs="Calibri"/>
        </w:rPr>
      </w:pPr>
      <w:r w:rsidRPr="109A2550">
        <w:rPr>
          <w:rFonts w:ascii="Calibri" w:eastAsia="Calibri" w:hAnsi="Calibri" w:cs="Calibri"/>
        </w:rPr>
        <w:t>This work was supported by grant numbers T32GM136577 (</w:t>
      </w:r>
      <w:r w:rsidR="3C3188F0" w:rsidRPr="109A2550">
        <w:rPr>
          <w:rFonts w:ascii="Calibri" w:eastAsia="Calibri" w:hAnsi="Calibri" w:cs="Calibri"/>
        </w:rPr>
        <w:t>MGB</w:t>
      </w:r>
      <w:r w:rsidRPr="109A2550">
        <w:rPr>
          <w:rFonts w:ascii="Calibri" w:eastAsia="Calibri" w:hAnsi="Calibri" w:cs="Calibri"/>
        </w:rPr>
        <w:t>) from the National Institute of General Medical Sciences,</w:t>
      </w:r>
      <w:r w:rsidR="61BE72C3" w:rsidRPr="109A2550">
        <w:rPr>
          <w:rFonts w:ascii="Calibri" w:eastAsia="Calibri" w:hAnsi="Calibri" w:cs="Calibri"/>
        </w:rPr>
        <w:t xml:space="preserve"> </w:t>
      </w:r>
      <w:r w:rsidR="61BE72C3" w:rsidRPr="109A2550">
        <w:rPr>
          <w:rFonts w:ascii="Calibri" w:eastAsia="Calibri" w:hAnsi="Calibri" w:cs="Calibri"/>
          <w:color w:val="000000" w:themeColor="text1"/>
        </w:rPr>
        <w:t>T32DK007713 (</w:t>
      </w:r>
      <w:r w:rsidR="0D507F53" w:rsidRPr="109A2550">
        <w:rPr>
          <w:rFonts w:ascii="Calibri" w:eastAsia="Calibri" w:hAnsi="Calibri" w:cs="Calibri"/>
          <w:color w:val="000000" w:themeColor="text1"/>
        </w:rPr>
        <w:t>JLA)</w:t>
      </w:r>
      <w:r w:rsidR="61BE72C3" w:rsidRPr="109A2550">
        <w:rPr>
          <w:rFonts w:ascii="Calibri" w:eastAsia="Calibri" w:hAnsi="Calibri" w:cs="Calibri"/>
          <w:color w:val="000000" w:themeColor="text1"/>
        </w:rPr>
        <w:t xml:space="preserve">, </w:t>
      </w:r>
      <w:r w:rsidR="007F5E19" w:rsidRPr="007F5E19">
        <w:rPr>
          <w:rFonts w:ascii="Calibri" w:eastAsia="Calibri" w:hAnsi="Calibri" w:cs="Calibri"/>
          <w:color w:val="000000" w:themeColor="text1"/>
        </w:rPr>
        <w:t xml:space="preserve">5K01DK114388-05 </w:t>
      </w:r>
      <w:r w:rsidR="000D72AF">
        <w:rPr>
          <w:rFonts w:ascii="Calibri" w:eastAsia="Calibri" w:hAnsi="Calibri" w:cs="Calibri"/>
          <w:color w:val="000000" w:themeColor="text1"/>
        </w:rPr>
        <w:t xml:space="preserve"> </w:t>
      </w:r>
      <w:r w:rsidR="001AF411" w:rsidRPr="109A2550">
        <w:rPr>
          <w:rFonts w:ascii="Calibri" w:eastAsia="Calibri" w:hAnsi="Calibri" w:cs="Calibri"/>
          <w:color w:val="000000" w:themeColor="text1"/>
        </w:rPr>
        <w:t xml:space="preserve">(MLL), </w:t>
      </w:r>
      <w:r w:rsidR="61BE72C3" w:rsidRPr="109A2550">
        <w:rPr>
          <w:rFonts w:ascii="Calibri" w:eastAsia="Calibri" w:hAnsi="Calibri" w:cs="Calibri"/>
          <w:color w:val="000000" w:themeColor="text1"/>
        </w:rPr>
        <w:t>K01DK101677 (</w:t>
      </w:r>
      <w:r w:rsidR="14C35CAC" w:rsidRPr="109A2550">
        <w:rPr>
          <w:rFonts w:ascii="Calibri" w:eastAsia="Calibri" w:hAnsi="Calibri" w:cs="Calibri"/>
          <w:color w:val="000000" w:themeColor="text1"/>
        </w:rPr>
        <w:t>ABM</w:t>
      </w:r>
      <w:r w:rsidR="61BE72C3" w:rsidRPr="109A2550">
        <w:rPr>
          <w:rFonts w:ascii="Calibri" w:eastAsia="Calibri" w:hAnsi="Calibri" w:cs="Calibri"/>
          <w:color w:val="000000" w:themeColor="text1"/>
        </w:rPr>
        <w:t>)</w:t>
      </w:r>
      <w:r w:rsidR="0CEF33BE" w:rsidRPr="109A2550">
        <w:rPr>
          <w:rFonts w:ascii="Calibri" w:eastAsia="Calibri" w:hAnsi="Calibri" w:cs="Calibri"/>
          <w:color w:val="000000" w:themeColor="text1"/>
        </w:rPr>
        <w:t>,</w:t>
      </w:r>
      <w:r w:rsidR="23A3AA18" w:rsidRPr="109A2550">
        <w:rPr>
          <w:rFonts w:ascii="Calibri" w:eastAsia="Calibri" w:hAnsi="Calibri" w:cs="Calibri"/>
          <w:color w:val="000000" w:themeColor="text1"/>
        </w:rPr>
        <w:t xml:space="preserve"> </w:t>
      </w:r>
      <w:r w:rsidR="3DA821B2" w:rsidRPr="109A2550">
        <w:rPr>
          <w:rFonts w:ascii="Calibri" w:eastAsia="Calibri" w:hAnsi="Calibri" w:cs="Calibri"/>
          <w:color w:val="000000" w:themeColor="text1"/>
        </w:rPr>
        <w:t>K23DK129820 (FA)</w:t>
      </w:r>
      <w:r w:rsidR="1CD4214F" w:rsidRPr="109A2550">
        <w:rPr>
          <w:rFonts w:ascii="Calibri" w:eastAsia="Calibri" w:hAnsi="Calibri" w:cs="Calibri"/>
          <w:color w:val="000000" w:themeColor="text1"/>
        </w:rPr>
        <w:t xml:space="preserve"> </w:t>
      </w:r>
      <w:r w:rsidR="23A3AA18" w:rsidRPr="109A2550">
        <w:rPr>
          <w:rFonts w:ascii="Calibri" w:eastAsia="Calibri" w:hAnsi="Calibri" w:cs="Calibri"/>
          <w:color w:val="000000" w:themeColor="text1"/>
        </w:rPr>
        <w:t>from the National Institute of Diabetes and Digestive and Kidney Diseases</w:t>
      </w:r>
      <w:r w:rsidR="7B9B994F" w:rsidRPr="109A2550">
        <w:rPr>
          <w:rFonts w:ascii="Calibri" w:eastAsia="Calibri" w:hAnsi="Calibri" w:cs="Calibri"/>
          <w:color w:val="000000" w:themeColor="text1"/>
        </w:rPr>
        <w:t>,</w:t>
      </w:r>
      <w:r w:rsidR="23A3AA18" w:rsidRPr="109A2550">
        <w:rPr>
          <w:rFonts w:ascii="Calibri" w:eastAsia="Calibri" w:hAnsi="Calibri" w:cs="Calibri"/>
          <w:color w:val="000000" w:themeColor="text1"/>
        </w:rPr>
        <w:t xml:space="preserve"> K24AI144954</w:t>
      </w:r>
      <w:r w:rsidR="000D72AF">
        <w:rPr>
          <w:rFonts w:ascii="Calibri" w:eastAsia="Calibri" w:hAnsi="Calibri" w:cs="Calibri"/>
          <w:color w:val="000000" w:themeColor="text1"/>
        </w:rPr>
        <w:t>-08</w:t>
      </w:r>
      <w:r w:rsidR="23A3AA18" w:rsidRPr="109A2550">
        <w:rPr>
          <w:rFonts w:ascii="Calibri" w:eastAsia="Calibri" w:hAnsi="Calibri" w:cs="Calibri"/>
          <w:color w:val="000000" w:themeColor="text1"/>
        </w:rPr>
        <w:t xml:space="preserve"> and 3U01AI138897-04S1 (DLS)</w:t>
      </w:r>
      <w:r w:rsidR="4F05B6AD" w:rsidRPr="109A2550">
        <w:rPr>
          <w:rFonts w:ascii="Calibri" w:eastAsia="Calibri" w:hAnsi="Calibri" w:cs="Calibri"/>
          <w:color w:val="000000" w:themeColor="text1"/>
        </w:rPr>
        <w:t xml:space="preserve"> from the National Institute of Allergy and Infectious Diseases</w:t>
      </w:r>
      <w:r w:rsidR="1DF34C65" w:rsidRPr="109A2550">
        <w:rPr>
          <w:rFonts w:ascii="Calibri" w:eastAsia="Calibri" w:hAnsi="Calibri" w:cs="Calibri"/>
        </w:rPr>
        <w:t xml:space="preserve">, </w:t>
      </w:r>
      <w:r w:rsidR="0039673E" w:rsidRPr="0039673E">
        <w:rPr>
          <w:rFonts w:ascii="Calibri" w:eastAsia="Calibri" w:hAnsi="Calibri" w:cs="Calibri"/>
        </w:rPr>
        <w:t>Johns Hopkins Catalyst Award (</w:t>
      </w:r>
      <w:r w:rsidR="0039673E">
        <w:rPr>
          <w:rFonts w:ascii="Calibri" w:eastAsia="Calibri" w:hAnsi="Calibri" w:cs="Calibri"/>
        </w:rPr>
        <w:t>MLL</w:t>
      </w:r>
      <w:r w:rsidR="0039673E" w:rsidRPr="0039673E">
        <w:rPr>
          <w:rFonts w:ascii="Calibri" w:eastAsia="Calibri" w:hAnsi="Calibri" w:cs="Calibri"/>
        </w:rPr>
        <w:t>)</w:t>
      </w:r>
      <w:r w:rsidR="0039673E">
        <w:rPr>
          <w:rFonts w:ascii="Calibri" w:eastAsia="Calibri" w:hAnsi="Calibri" w:cs="Calibri"/>
        </w:rPr>
        <w:t xml:space="preserve">, </w:t>
      </w:r>
      <w:r w:rsidR="1DF34C65" w:rsidRPr="109A2550">
        <w:rPr>
          <w:rFonts w:ascii="Calibri" w:eastAsia="Calibri" w:hAnsi="Calibri" w:cs="Calibri"/>
        </w:rPr>
        <w:t xml:space="preserve">and Ben-Dov and Trokhan Patterson families. </w:t>
      </w:r>
    </w:p>
    <w:p w14:paraId="6A7F5969" w14:textId="3B674075" w:rsidR="432E7666" w:rsidRDefault="432E7666" w:rsidP="432E7666">
      <w:pPr>
        <w:spacing w:after="0" w:line="240" w:lineRule="auto"/>
        <w:rPr>
          <w:rFonts w:ascii="Calibri" w:eastAsia="Calibri" w:hAnsi="Calibri" w:cs="Calibri"/>
        </w:rPr>
      </w:pPr>
    </w:p>
    <w:p w14:paraId="41D271B2" w14:textId="04DB7EC2" w:rsidR="00402984" w:rsidRPr="00402984" w:rsidRDefault="7ACE34E7" w:rsidP="25117B94">
      <w:pPr>
        <w:spacing w:after="0" w:line="240" w:lineRule="auto"/>
        <w:rPr>
          <w:rFonts w:ascii="Calibri" w:eastAsia="Calibri" w:hAnsi="Calibri" w:cs="Calibri"/>
        </w:rPr>
      </w:pPr>
      <w:r w:rsidRPr="432E7666">
        <w:rPr>
          <w:rFonts w:ascii="Calibri" w:eastAsia="Calibri" w:hAnsi="Calibri" w:cs="Calibri"/>
        </w:rPr>
        <w:t xml:space="preserve">The authors thank the participants of the Johns Hopkins </w:t>
      </w:r>
      <w:r w:rsidR="75EA492B" w:rsidRPr="432E7666">
        <w:rPr>
          <w:rFonts w:ascii="Calibri" w:eastAsia="Calibri" w:hAnsi="Calibri" w:cs="Calibri"/>
        </w:rPr>
        <w:t>Wellness and Health Outcomes of Live Donors (WHOLE-Donor) Study</w:t>
      </w:r>
      <w:r w:rsidRPr="432E7666">
        <w:rPr>
          <w:rFonts w:ascii="Calibri" w:eastAsia="Calibri" w:hAnsi="Calibri" w:cs="Calibri"/>
        </w:rPr>
        <w:t xml:space="preserve">, without whom this research could not be possible. </w:t>
      </w:r>
      <w:r w:rsidR="00402984" w:rsidRPr="432E7666">
        <w:rPr>
          <w:rFonts w:ascii="Calibri" w:eastAsia="Calibri" w:hAnsi="Calibri" w:cs="Calibri"/>
          <w:color w:val="000000" w:themeColor="text1"/>
        </w:rPr>
        <w:t xml:space="preserve">The WHOLE-Donor site principal investigators include Dr. Elizabeth A King (Johns Hopkins University), Drs. Jayme Locke and Rhiannon Reed (University of Alabama at Birmingham), Dr. Gaurav Gupta (Virginia Commonwealth University), Dr. Matthew Weir (University of Maryland), Drs. Matthew Cooper (Georgetown University), and Dr. John Friedewald (Northwestern University). </w:t>
      </w:r>
    </w:p>
    <w:p w14:paraId="0BB3E409" w14:textId="29D0024A" w:rsidR="432E7666" w:rsidRDefault="432E7666" w:rsidP="432E7666">
      <w:pPr>
        <w:spacing w:after="0" w:line="240" w:lineRule="auto"/>
        <w:rPr>
          <w:rFonts w:ascii="Calibri" w:eastAsia="Calibri" w:hAnsi="Calibri" w:cs="Calibri"/>
          <w:color w:val="000000" w:themeColor="text1"/>
        </w:rPr>
      </w:pPr>
    </w:p>
    <w:p w14:paraId="07730A80" w14:textId="0FA180AF" w:rsidR="00E4002C" w:rsidRDefault="572E4840" w:rsidP="25117B94">
      <w:pPr>
        <w:spacing w:after="0" w:line="240" w:lineRule="auto"/>
        <w:rPr>
          <w:rFonts w:ascii="Calibri" w:eastAsia="Calibri" w:hAnsi="Calibri" w:cs="Calibri"/>
        </w:rPr>
      </w:pPr>
      <w:r w:rsidRPr="25117B94">
        <w:rPr>
          <w:rFonts w:ascii="Calibri" w:eastAsia="Calibri" w:hAnsi="Calibri" w:cs="Calibri"/>
          <w:color w:val="000000" w:themeColor="text1"/>
        </w:rPr>
        <w:t xml:space="preserve">They also thank the members of the study team, including </w:t>
      </w:r>
      <w:r w:rsidR="6C103E9F" w:rsidRPr="25117B94">
        <w:rPr>
          <w:rFonts w:ascii="Calibri" w:eastAsia="Calibri" w:hAnsi="Calibri" w:cs="Calibri"/>
          <w:color w:val="000000" w:themeColor="text1"/>
        </w:rPr>
        <w:t xml:space="preserve">Sachin Mehta, Snigdha Panda BA, Ananda Thomas BA, </w:t>
      </w:r>
      <w:r w:rsidRPr="25117B94">
        <w:rPr>
          <w:rFonts w:ascii="Calibri" w:eastAsia="Calibri" w:hAnsi="Calibri" w:cs="Calibri"/>
          <w:color w:val="000000" w:themeColor="text1"/>
        </w:rPr>
        <w:t>Michael Irving BS, Samantha Getsin BS, Madeleine Waldram BS, Samantha Halpern BS, Austin Schmidt BA, Molly Ma BA, Jessica Semel BS, Rahul Daniel BS, Evan Lau BA, Angela Ramirez, and Faith Obilo. They also thank Diane Brown RN</w:t>
      </w:r>
      <w:r w:rsidR="064F3ABE" w:rsidRPr="25117B94">
        <w:rPr>
          <w:rFonts w:ascii="Calibri" w:eastAsia="Calibri" w:hAnsi="Calibri" w:cs="Calibri"/>
          <w:color w:val="000000" w:themeColor="text1"/>
        </w:rPr>
        <w:t xml:space="preserve"> and Daniel S Warren PhD </w:t>
      </w:r>
      <w:r w:rsidRPr="25117B94">
        <w:rPr>
          <w:rFonts w:ascii="Calibri" w:eastAsia="Calibri" w:hAnsi="Calibri" w:cs="Calibri"/>
          <w:color w:val="000000" w:themeColor="text1"/>
        </w:rPr>
        <w:t>for project support and guidance.</w:t>
      </w:r>
      <w:r w:rsidR="7ACE34E7">
        <w:br/>
      </w:r>
    </w:p>
    <w:p w14:paraId="10B0E3EB" w14:textId="09B90E0C" w:rsidR="25117B94" w:rsidRDefault="25117B94" w:rsidP="25117B94">
      <w:pPr>
        <w:spacing w:after="0" w:line="240" w:lineRule="auto"/>
        <w:rPr>
          <w:rFonts w:ascii="Calibri" w:eastAsia="Calibri" w:hAnsi="Calibri" w:cs="Calibri"/>
        </w:rPr>
      </w:pPr>
    </w:p>
    <w:p w14:paraId="3EE00D85" w14:textId="15693659" w:rsidR="6583A942" w:rsidRDefault="6583A942" w:rsidP="031A6950">
      <w:pPr>
        <w:spacing w:after="0" w:line="240" w:lineRule="auto"/>
        <w:rPr>
          <w:rFonts w:ascii="Calibri" w:eastAsia="Calibri" w:hAnsi="Calibri" w:cs="Calibri"/>
        </w:rPr>
      </w:pPr>
      <w:r w:rsidRPr="031A6950">
        <w:rPr>
          <w:rFonts w:ascii="Calibri" w:eastAsia="Calibri" w:hAnsi="Calibri" w:cs="Calibri"/>
          <w:u w:val="single"/>
        </w:rPr>
        <w:t>DISCLOSURE</w:t>
      </w:r>
    </w:p>
    <w:p w14:paraId="105FFE7A" w14:textId="726E7A03" w:rsidR="3EB53ABA" w:rsidRDefault="3330F85D" w:rsidP="796A2066">
      <w:pPr>
        <w:spacing w:after="0" w:line="240" w:lineRule="auto"/>
        <w:rPr>
          <w:rFonts w:ascii="Calibri" w:eastAsia="Calibri" w:hAnsi="Calibri" w:cs="Calibri"/>
          <w:i/>
          <w:iCs/>
          <w:color w:val="000000" w:themeColor="text1"/>
        </w:rPr>
      </w:pPr>
      <w:r w:rsidRPr="796A2066">
        <w:rPr>
          <w:rFonts w:ascii="Calibri" w:eastAsia="Calibri" w:hAnsi="Calibri" w:cs="Calibri"/>
          <w:color w:val="000000" w:themeColor="text1"/>
        </w:rPr>
        <w:t>DL</w:t>
      </w:r>
      <w:r w:rsidR="3EB77303" w:rsidRPr="796A2066">
        <w:rPr>
          <w:rFonts w:ascii="Calibri" w:eastAsia="Calibri" w:hAnsi="Calibri" w:cs="Calibri"/>
          <w:color w:val="000000" w:themeColor="text1"/>
        </w:rPr>
        <w:t xml:space="preserve"> Segev </w:t>
      </w:r>
      <w:r w:rsidRPr="796A2066">
        <w:rPr>
          <w:rFonts w:ascii="Calibri" w:eastAsia="Calibri" w:hAnsi="Calibri" w:cs="Calibri"/>
          <w:color w:val="000000" w:themeColor="text1"/>
        </w:rPr>
        <w:t>received consulting fees from AstraZeneca, Novavax, Novartis, CareDx, Transmedics, CSL Behring, Jazz Pharmaceuticals, Veloxis, Mallinckrodt, and Thermo Fisher Scientific</w:t>
      </w:r>
      <w:r w:rsidR="0F2E4FEA" w:rsidRPr="796A2066">
        <w:rPr>
          <w:rFonts w:ascii="Calibri" w:eastAsia="Calibri" w:hAnsi="Calibri" w:cs="Calibri"/>
          <w:color w:val="000000" w:themeColor="text1"/>
        </w:rPr>
        <w:t>,</w:t>
      </w:r>
      <w:r w:rsidRPr="796A2066">
        <w:rPr>
          <w:rFonts w:ascii="Calibri" w:eastAsia="Calibri" w:hAnsi="Calibri" w:cs="Calibri"/>
          <w:color w:val="000000" w:themeColor="text1"/>
        </w:rPr>
        <w:t xml:space="preserve"> lecture fees from Sanofi, AstraZeneca, Optum, CareDx, Novartis, and is a journal editor for Springer.</w:t>
      </w:r>
      <w:r w:rsidR="4C4F9821" w:rsidRPr="796A2066">
        <w:rPr>
          <w:rFonts w:ascii="Calibri" w:eastAsia="Calibri" w:hAnsi="Calibri" w:cs="Calibri"/>
          <w:color w:val="000000" w:themeColor="text1"/>
        </w:rPr>
        <w:t xml:space="preserve"> ML Levan is a consultant for Takeda/Shire and Patients Like Me. The remaining authors of this manuscript have no financial disclosures or conflicts of interest to disclose.</w:t>
      </w:r>
    </w:p>
    <w:p w14:paraId="7E1EC5D6" w14:textId="2925F1EF" w:rsidR="25117B94" w:rsidRDefault="25117B94" w:rsidP="25117B94">
      <w:pPr>
        <w:spacing w:after="0" w:line="240" w:lineRule="auto"/>
        <w:rPr>
          <w:rFonts w:ascii="Calibri" w:eastAsia="Calibri" w:hAnsi="Calibri" w:cs="Calibri"/>
          <w:color w:val="000000" w:themeColor="text1"/>
        </w:rPr>
      </w:pPr>
    </w:p>
    <w:p w14:paraId="6AFCD899" w14:textId="77777777" w:rsidR="00094186" w:rsidRDefault="5CB7679D" w:rsidP="00E950E1">
      <w:pPr>
        <w:spacing w:after="0" w:line="240" w:lineRule="auto"/>
        <w:rPr>
          <w:rFonts w:ascii="Calibri" w:eastAsia="Calibri" w:hAnsi="Calibri" w:cs="Calibri"/>
        </w:rPr>
      </w:pPr>
      <w:r w:rsidRPr="25117B94">
        <w:rPr>
          <w:rFonts w:ascii="Calibri" w:eastAsia="Calibri" w:hAnsi="Calibri" w:cs="Calibri"/>
        </w:rPr>
        <w:t>The analyses described here are the responsibility of the authors alone and do not necessarily reflect the views or policies of the Department of Health and Human Services, nor does mention of trade names, commercial products or organizations imply endorsement by the U.S. Government. The data reported here have been supplied by the Hennepin Healthcare Research Institute (HHRI) as the contractor for the Scientific Registry of Transplant Recipients (SRTR). The interpretation and reporting of these data are the responsibility of the author(s) and in no way should be seen as an official policy of or interpretation by the SRTR or the U.S. Government.</w:t>
      </w:r>
    </w:p>
    <w:p w14:paraId="17EACC06" w14:textId="3129F166" w:rsidR="00E950E1" w:rsidRDefault="00E950E1" w:rsidP="00E950E1">
      <w:pPr>
        <w:spacing w:after="0" w:line="240" w:lineRule="auto"/>
        <w:rPr>
          <w:rFonts w:ascii="Calibri" w:eastAsia="Calibri" w:hAnsi="Calibri" w:cs="Calibri"/>
          <w:u w:val="single"/>
        </w:rPr>
      </w:pPr>
      <w:r>
        <w:rPr>
          <w:rFonts w:ascii="Calibri" w:eastAsia="Calibri" w:hAnsi="Calibri" w:cs="Calibri"/>
          <w:u w:val="single"/>
        </w:rPr>
        <w:br w:type="page"/>
      </w:r>
      <w:r w:rsidR="00BF3929">
        <w:rPr>
          <w:rFonts w:ascii="Calibri" w:eastAsia="Calibri" w:hAnsi="Calibri" w:cs="Calibri"/>
          <w:u w:val="single"/>
        </w:rPr>
        <w:lastRenderedPageBreak/>
        <w:t xml:space="preserve"> </w:t>
      </w:r>
    </w:p>
    <w:p w14:paraId="059B456D" w14:textId="1118DAED" w:rsidR="0090705C" w:rsidRPr="00B62B7B" w:rsidRDefault="0090705C" w:rsidP="031A6950">
      <w:pPr>
        <w:spacing w:after="0" w:line="240" w:lineRule="auto"/>
        <w:rPr>
          <w:rFonts w:ascii="Calibri" w:eastAsia="Calibri" w:hAnsi="Calibri" w:cs="Calibri"/>
          <w:u w:val="single"/>
        </w:rPr>
      </w:pPr>
      <w:r w:rsidRPr="031A6950">
        <w:rPr>
          <w:rFonts w:ascii="Calibri" w:eastAsia="Calibri" w:hAnsi="Calibri" w:cs="Calibri"/>
          <w:u w:val="single"/>
        </w:rPr>
        <w:t>REFERENCES</w:t>
      </w:r>
    </w:p>
    <w:p w14:paraId="61CDFD1B" w14:textId="4179A452" w:rsidR="006A6ABB" w:rsidRPr="006A6ABB" w:rsidRDefault="0090705C" w:rsidP="006A6ABB">
      <w:pPr>
        <w:pStyle w:val="EndNoteBibliography"/>
        <w:spacing w:after="0"/>
      </w:pPr>
      <w:r>
        <w:rPr>
          <w:rFonts w:eastAsia="Calibri"/>
        </w:rPr>
        <w:fldChar w:fldCharType="begin"/>
      </w:r>
      <w:r>
        <w:rPr>
          <w:rFonts w:eastAsia="Calibri"/>
        </w:rPr>
        <w:instrText xml:space="preserve"> ADDIN EN.REFLIST </w:instrText>
      </w:r>
      <w:r>
        <w:rPr>
          <w:rFonts w:eastAsia="Calibri"/>
        </w:rPr>
        <w:fldChar w:fldCharType="separate"/>
      </w:r>
      <w:r w:rsidR="006A6ABB" w:rsidRPr="006A6ABB">
        <w:t>1.</w:t>
      </w:r>
      <w:r w:rsidR="006A6ABB" w:rsidRPr="006A6ABB">
        <w:tab/>
        <w:t xml:space="preserve">OPTN National Data Kidney Donor.  2023 April 02, 2023; Available from: </w:t>
      </w:r>
      <w:hyperlink r:id="rId14" w:history="1">
        <w:r w:rsidR="006A6ABB" w:rsidRPr="006A6ABB">
          <w:rPr>
            <w:rStyle w:val="Hyperlink"/>
          </w:rPr>
          <w:t>https://optn.transplant.hrsa.gov/data/view-data-reports/national-data/#</w:t>
        </w:r>
      </w:hyperlink>
    </w:p>
    <w:p w14:paraId="6692F975" w14:textId="77777777" w:rsidR="006A6ABB" w:rsidRPr="006A6ABB" w:rsidRDefault="006A6ABB" w:rsidP="006A6ABB">
      <w:pPr>
        <w:pStyle w:val="EndNoteBibliography"/>
        <w:spacing w:after="0"/>
      </w:pPr>
      <w:r w:rsidRPr="006A6ABB">
        <w:t>2.</w:t>
      </w:r>
      <w:r w:rsidRPr="006A6ABB">
        <w:tab/>
        <w:t>Berglund DM, Zhang L, Matas AJ, Ibrahim HN. Measured Glomerular Filtration Rate After Kidney Donation: No Evidence of Accelerated Decay. Transplantation 2018;102(10):1756-1761.</w:t>
      </w:r>
    </w:p>
    <w:p w14:paraId="4ED24420" w14:textId="77777777" w:rsidR="006A6ABB" w:rsidRPr="006A6ABB" w:rsidRDefault="006A6ABB" w:rsidP="006A6ABB">
      <w:pPr>
        <w:pStyle w:val="EndNoteBibliography"/>
        <w:spacing w:after="0"/>
      </w:pPr>
      <w:r w:rsidRPr="006A6ABB">
        <w:t>3.</w:t>
      </w:r>
      <w:r w:rsidRPr="006A6ABB">
        <w:tab/>
        <w:t>Muzaale AD, Massie AB, Wang MC, Montgomery RA, McBride MA, Wainright JL et al. Risk of end-stage renal disease following live kidney donation. Jama 2014;311(6):579-586.</w:t>
      </w:r>
    </w:p>
    <w:p w14:paraId="283029DF" w14:textId="77777777" w:rsidR="006A6ABB" w:rsidRPr="006A6ABB" w:rsidRDefault="006A6ABB" w:rsidP="006A6ABB">
      <w:pPr>
        <w:pStyle w:val="EndNoteBibliography"/>
        <w:spacing w:after="0"/>
      </w:pPr>
      <w:r w:rsidRPr="006A6ABB">
        <w:t>4.</w:t>
      </w:r>
      <w:r w:rsidRPr="006A6ABB">
        <w:tab/>
        <w:t>Segev DL, Muzaale AD, Caffo BS, Mehta SH, Singer AL, Taranto SE et al. Perioperative mortality and long-term survival following live kidney donation. JAMA 2010;303(10):959-966.</w:t>
      </w:r>
    </w:p>
    <w:p w14:paraId="725C7F39" w14:textId="77777777" w:rsidR="006A6ABB" w:rsidRPr="006A6ABB" w:rsidRDefault="006A6ABB" w:rsidP="006A6ABB">
      <w:pPr>
        <w:pStyle w:val="EndNoteBibliography"/>
        <w:spacing w:after="0"/>
      </w:pPr>
      <w:r w:rsidRPr="006A6ABB">
        <w:t>5.</w:t>
      </w:r>
      <w:r w:rsidRPr="006A6ABB">
        <w:tab/>
        <w:t>Mjoen G, Hallan S, Hartmann A, Foss A, Midtvedt K, Oyen O et al. Long-term risks for kidney donors. Kidney Int 2014;86(1):162-167.</w:t>
      </w:r>
    </w:p>
    <w:p w14:paraId="755E0961" w14:textId="77777777" w:rsidR="006A6ABB" w:rsidRPr="006A6ABB" w:rsidRDefault="006A6ABB" w:rsidP="006A6ABB">
      <w:pPr>
        <w:pStyle w:val="EndNoteBibliography"/>
        <w:spacing w:after="0"/>
      </w:pPr>
      <w:r w:rsidRPr="006A6ABB">
        <w:t>6.</w:t>
      </w:r>
      <w:r w:rsidRPr="006A6ABB">
        <w:tab/>
        <w:t>Ferro CJ, Townend JN. Risk for subsequent hypertension and cardiovascular disease after living kidney donation: is it clinically relevant? Clinical Kidney Journal 2021;15(4):644-656.</w:t>
      </w:r>
    </w:p>
    <w:p w14:paraId="4B0E26C9" w14:textId="77777777" w:rsidR="006A6ABB" w:rsidRPr="006A6ABB" w:rsidRDefault="006A6ABB" w:rsidP="006A6ABB">
      <w:pPr>
        <w:pStyle w:val="EndNoteBibliography"/>
        <w:spacing w:after="0"/>
      </w:pPr>
      <w:r w:rsidRPr="006A6ABB">
        <w:t>7.</w:t>
      </w:r>
      <w:r w:rsidRPr="006A6ABB">
        <w:tab/>
        <w:t>Anjum S, Muzaale AD, Massie AB, Bae S, Luo X, Grams ME et al. Patterns of End-Stage Renal Disease Caused by Diabetes, Hypertension, and Glomerulonephritis in Live Kidney Donors. Am J Transplant 2016;16(12):3540-3547.</w:t>
      </w:r>
    </w:p>
    <w:p w14:paraId="38DD8D96" w14:textId="77777777" w:rsidR="006A6ABB" w:rsidRPr="006A6ABB" w:rsidRDefault="006A6ABB" w:rsidP="006A6ABB">
      <w:pPr>
        <w:pStyle w:val="EndNoteBibliography"/>
        <w:spacing w:after="0"/>
      </w:pPr>
      <w:r w:rsidRPr="006A6ABB">
        <w:t>8.</w:t>
      </w:r>
      <w:r w:rsidRPr="006A6ABB">
        <w:tab/>
        <w:t>Chaudry M, Gislason GH, Fosbøl EL, Køber L, Gerds TA, Torp-Pedersen C. Hypertension, cardiovascular disease and cause of death in Danish living kidney donors: matched cohort study. BMJ Open 2020;10(11):e041122.</w:t>
      </w:r>
    </w:p>
    <w:p w14:paraId="74C1D268" w14:textId="77777777" w:rsidR="006A6ABB" w:rsidRPr="006A6ABB" w:rsidRDefault="006A6ABB" w:rsidP="006A6ABB">
      <w:pPr>
        <w:pStyle w:val="EndNoteBibliography"/>
        <w:spacing w:after="0"/>
      </w:pPr>
      <w:r w:rsidRPr="006A6ABB">
        <w:t>9.</w:t>
      </w:r>
      <w:r w:rsidRPr="006A6ABB">
        <w:tab/>
        <w:t>Garg AX, Prasad GVR, Thiessen-Philbrook HR, Ping L, Melo M, Gibney EM et al. Cardiovascular Disease and Hypertension Risk in Living Kidney Donors: An Analysis of Health Administrative Data in Ontario, Canada. Transplantation 2008;86(3):399-406.</w:t>
      </w:r>
    </w:p>
    <w:p w14:paraId="435FF88A" w14:textId="77777777" w:rsidR="006A6ABB" w:rsidRPr="006A6ABB" w:rsidRDefault="006A6ABB" w:rsidP="006A6ABB">
      <w:pPr>
        <w:pStyle w:val="EndNoteBibliography"/>
        <w:spacing w:after="0"/>
      </w:pPr>
      <w:r w:rsidRPr="006A6ABB">
        <w:t>10.</w:t>
      </w:r>
      <w:r w:rsidRPr="006A6ABB">
        <w:tab/>
        <w:t>Schold JD, Goldfarb DA, Buccini LD, Rodrigue JR, Mandelbrot D, Heaphy EL et al. Hospitalizations following living donor nephrectomy in the United States. Clin J Am Soc Nephrol 2014;9(2):355-365.</w:t>
      </w:r>
    </w:p>
    <w:p w14:paraId="36A2BEBC" w14:textId="373E1E5F" w:rsidR="006A6ABB" w:rsidRPr="006A6ABB" w:rsidRDefault="006A6ABB" w:rsidP="006A6ABB">
      <w:pPr>
        <w:pStyle w:val="EndNoteBibliography"/>
        <w:spacing w:after="0"/>
      </w:pPr>
      <w:r w:rsidRPr="006A6ABB">
        <w:t>11.</w:t>
      </w:r>
      <w:r w:rsidRPr="006A6ABB">
        <w:tab/>
        <w:t xml:space="preserve">Bureau USC. 2021 American Community Survey 5-Year Estimates: Median Income in the Past 12 Months. In. </w:t>
      </w:r>
      <w:hyperlink r:id="rId15" w:history="1">
        <w:r w:rsidRPr="006A6ABB">
          <w:rPr>
            <w:rStyle w:val="Hyperlink"/>
          </w:rPr>
          <w:t>https://www.census.gov/</w:t>
        </w:r>
      </w:hyperlink>
      <w:r w:rsidRPr="006A6ABB">
        <w:t>: U.S. Census Bureau.</w:t>
      </w:r>
    </w:p>
    <w:p w14:paraId="619B84EC" w14:textId="77777777" w:rsidR="006A6ABB" w:rsidRPr="006A6ABB" w:rsidRDefault="006A6ABB" w:rsidP="006A6ABB">
      <w:pPr>
        <w:pStyle w:val="EndNoteBibliography"/>
        <w:spacing w:after="0"/>
      </w:pPr>
      <w:r w:rsidRPr="006A6ABB">
        <w:t>12.</w:t>
      </w:r>
      <w:r w:rsidRPr="006A6ABB">
        <w:tab/>
        <w:t>Kind AJH, Buckingham WR. Making Neighborhood-Disadvantage Metrics Accessible - The Neighborhood Atlas. N Engl J Med 2018;378(26):2456-2458.</w:t>
      </w:r>
    </w:p>
    <w:p w14:paraId="4CA1650F" w14:textId="5DB00C85" w:rsidR="006A6ABB" w:rsidRPr="006A6ABB" w:rsidRDefault="006A6ABB" w:rsidP="006A6ABB">
      <w:pPr>
        <w:pStyle w:val="EndNoteBibliography"/>
        <w:spacing w:after="0"/>
      </w:pPr>
      <w:r w:rsidRPr="006A6ABB">
        <w:t>13.</w:t>
      </w:r>
      <w:r w:rsidRPr="006A6ABB">
        <w:tab/>
        <w:t xml:space="preserve">University of Wisconsin School of Medicine and Public Health. In. 2020 Area Deprivation Index v3.2: Downloaded from </w:t>
      </w:r>
      <w:hyperlink r:id="rId16" w:history="1">
        <w:r w:rsidRPr="006A6ABB">
          <w:rPr>
            <w:rStyle w:val="Hyperlink"/>
          </w:rPr>
          <w:t>https://www.neighborhoodatlas.medicine.wisc.edu/</w:t>
        </w:r>
      </w:hyperlink>
      <w:r w:rsidRPr="006A6ABB">
        <w:t xml:space="preserve"> March 08, 2023.</w:t>
      </w:r>
    </w:p>
    <w:p w14:paraId="58712320" w14:textId="77777777" w:rsidR="006A6ABB" w:rsidRPr="006A6ABB" w:rsidRDefault="006A6ABB" w:rsidP="006A6ABB">
      <w:pPr>
        <w:pStyle w:val="EndNoteBibliography"/>
        <w:spacing w:after="0"/>
      </w:pPr>
      <w:r w:rsidRPr="006A6ABB">
        <w:t>14.</w:t>
      </w:r>
      <w:r w:rsidRPr="006A6ABB">
        <w:tab/>
        <w:t>Howell J, Emerson MO. So What “Should” We Use? Evaluating the Impact of Five Racial Measures on Markers of Social Inequality. Sociology of Race and Ethnicity 2017;3(1):14-30.</w:t>
      </w:r>
    </w:p>
    <w:p w14:paraId="3B4B6301" w14:textId="77777777" w:rsidR="006A6ABB" w:rsidRPr="006A6ABB" w:rsidRDefault="006A6ABB" w:rsidP="006A6ABB">
      <w:pPr>
        <w:pStyle w:val="EndNoteBibliography"/>
        <w:spacing w:after="0"/>
      </w:pPr>
      <w:r w:rsidRPr="006A6ABB">
        <w:t>15.</w:t>
      </w:r>
      <w:r w:rsidRPr="006A6ABB">
        <w:tab/>
        <w:t>Akaike H. Likelihood of a model and information criteria. Journal of Econometrics 1981;16(1):3-14.</w:t>
      </w:r>
    </w:p>
    <w:p w14:paraId="00114417" w14:textId="77777777" w:rsidR="006A6ABB" w:rsidRPr="006A6ABB" w:rsidRDefault="006A6ABB" w:rsidP="006A6ABB">
      <w:pPr>
        <w:pStyle w:val="EndNoteBibliography"/>
        <w:spacing w:after="0"/>
      </w:pPr>
      <w:r w:rsidRPr="006A6ABB">
        <w:t>16.</w:t>
      </w:r>
      <w:r w:rsidRPr="006A6ABB">
        <w:tab/>
        <w:t>Strauss AT, Moughames E, Jackson JW, Malinsky D, Segev DL, Hamilton JP et al. Critical interactions between race and the highly granular area deprivation index in liver transplant evaluation. Clin Transplant 2023;37(5):e14938.</w:t>
      </w:r>
    </w:p>
    <w:p w14:paraId="2AB95371" w14:textId="77777777" w:rsidR="006A6ABB" w:rsidRPr="006A6ABB" w:rsidRDefault="006A6ABB" w:rsidP="006A6ABB">
      <w:pPr>
        <w:pStyle w:val="EndNoteBibliography"/>
        <w:spacing w:after="0"/>
      </w:pPr>
      <w:r w:rsidRPr="006A6ABB">
        <w:t>17.</w:t>
      </w:r>
      <w:r w:rsidRPr="006A6ABB">
        <w:tab/>
        <w:t>Diaz A, Valbuena VSM, Dimick JB, Ibrahim AM. Association of Neighborhood Deprivation, Race, and Postoperative Outcomes: Improvement in Neighborhood Deprivation is Associated With Worsening Surgical Disparities. Ann Surg 2022.</w:t>
      </w:r>
    </w:p>
    <w:p w14:paraId="289710BD" w14:textId="77777777" w:rsidR="006A6ABB" w:rsidRPr="006A6ABB" w:rsidRDefault="006A6ABB" w:rsidP="006A6ABB">
      <w:pPr>
        <w:pStyle w:val="EndNoteBibliography"/>
        <w:spacing w:after="0"/>
      </w:pPr>
      <w:r w:rsidRPr="006A6ABB">
        <w:t>18.</w:t>
      </w:r>
      <w:r w:rsidRPr="006A6ABB">
        <w:tab/>
        <w:t>Lehr S, Schemper M. Parsimonious analysis of time-dependent effects in the Cox model. Stat Med 2007;26(13):2686-2698.</w:t>
      </w:r>
    </w:p>
    <w:p w14:paraId="1706AE02" w14:textId="7D70BC24" w:rsidR="006A6ABB" w:rsidRPr="006A6ABB" w:rsidRDefault="006A6ABB" w:rsidP="006A6ABB">
      <w:pPr>
        <w:pStyle w:val="EndNoteBibliography"/>
        <w:spacing w:after="0"/>
      </w:pPr>
      <w:r w:rsidRPr="006A6ABB">
        <w:t>19.</w:t>
      </w:r>
      <w:r w:rsidRPr="006A6ABB">
        <w:tab/>
        <w:t xml:space="preserve">National Center for Health Statistics. Health US, 2019: Table 40. Hyattsville, MD. 2019. Available from: </w:t>
      </w:r>
      <w:hyperlink r:id="rId17" w:history="1">
        <w:r w:rsidRPr="006A6ABB">
          <w:rPr>
            <w:rStyle w:val="Hyperlink"/>
          </w:rPr>
          <w:t>https://www.cdc.gov/nchs/hus/data-finder.htm</w:t>
        </w:r>
      </w:hyperlink>
      <w:r w:rsidRPr="006A6ABB">
        <w:t xml:space="preserve">.; Available from: </w:t>
      </w:r>
    </w:p>
    <w:p w14:paraId="77389DDE" w14:textId="77777777" w:rsidR="006A6ABB" w:rsidRPr="006A6ABB" w:rsidRDefault="006A6ABB" w:rsidP="006A6ABB">
      <w:pPr>
        <w:pStyle w:val="EndNoteBibliography"/>
        <w:spacing w:after="0"/>
      </w:pPr>
      <w:r w:rsidRPr="006A6ABB">
        <w:t>20.</w:t>
      </w:r>
      <w:r w:rsidRPr="006A6ABB">
        <w:tab/>
        <w:t xml:space="preserve">Hallgren J, Fransson EI, Kåreholt I, Reynolds CA, Pedersen NL, Dahl Aslan AK. Factors associated with hospitalization risk among community living middle aged and older persons: Results from the </w:t>
      </w:r>
      <w:r w:rsidRPr="006A6ABB">
        <w:lastRenderedPageBreak/>
        <w:t>Swedish Adoption/Twin Study of Aging (SATSA). Archives of Gerontology and Geriatrics 2016;66:102-108.</w:t>
      </w:r>
    </w:p>
    <w:p w14:paraId="39268084" w14:textId="77777777" w:rsidR="006A6ABB" w:rsidRPr="006A6ABB" w:rsidRDefault="006A6ABB" w:rsidP="006A6ABB">
      <w:pPr>
        <w:pStyle w:val="EndNoteBibliography"/>
        <w:spacing w:after="0"/>
      </w:pPr>
      <w:r w:rsidRPr="006A6ABB">
        <w:t>21.</w:t>
      </w:r>
      <w:r w:rsidRPr="006A6ABB">
        <w:tab/>
        <w:t>Schuster A, Franke P, Steines L, Zecher D, Hackl C, Werner J et al. Safe Long-Term Outcome After Kidney Donation in Older Donors: A Single-Center Experience. Ann Transplant 2020;25:e924235.</w:t>
      </w:r>
    </w:p>
    <w:p w14:paraId="18DD0379" w14:textId="77777777" w:rsidR="006A6ABB" w:rsidRPr="006A6ABB" w:rsidRDefault="006A6ABB" w:rsidP="006A6ABB">
      <w:pPr>
        <w:pStyle w:val="EndNoteBibliography"/>
        <w:spacing w:after="0"/>
      </w:pPr>
      <w:r w:rsidRPr="006A6ABB">
        <w:t>22.</w:t>
      </w:r>
      <w:r w:rsidRPr="006A6ABB">
        <w:tab/>
        <w:t>Reese PP, Bloom RD, Feldman HI, Rosenbaum P, Wang W, Saynisch P et al. Mortality and cardiovascular disease among older live kidney donors. Am J Transplant 2014;14(8):1853-1861.</w:t>
      </w:r>
    </w:p>
    <w:p w14:paraId="6C9AAEBF" w14:textId="77777777" w:rsidR="006A6ABB" w:rsidRPr="006A6ABB" w:rsidRDefault="006A6ABB" w:rsidP="006A6ABB">
      <w:pPr>
        <w:pStyle w:val="EndNoteBibliography"/>
        <w:spacing w:after="0"/>
      </w:pPr>
      <w:r w:rsidRPr="006A6ABB">
        <w:t>23.</w:t>
      </w:r>
      <w:r w:rsidRPr="006A6ABB">
        <w:tab/>
        <w:t>Tan JC, Busque S, Workeneh B, Ho B, Derby G, Blouch KL et al. Effects of aging on glomerular function and number in living kidney donors. Kidney Int 2010;78(7):686-692.</w:t>
      </w:r>
    </w:p>
    <w:p w14:paraId="69DA399B" w14:textId="77777777" w:rsidR="006A6ABB" w:rsidRPr="006A6ABB" w:rsidRDefault="006A6ABB" w:rsidP="006A6ABB">
      <w:pPr>
        <w:pStyle w:val="EndNoteBibliography"/>
        <w:spacing w:after="0"/>
      </w:pPr>
      <w:r w:rsidRPr="006A6ABB">
        <w:t>24.</w:t>
      </w:r>
      <w:r w:rsidRPr="006A6ABB">
        <w:tab/>
        <w:t>Toyoda M, Yamanaga S, Kawabata C, Hidaka Y, Inadome A, Arakane F et al. Long-term safety of living kidney donors aged 60 and older. Transplant Proc 2014;46(2):318-320.</w:t>
      </w:r>
    </w:p>
    <w:p w14:paraId="43E4F02F" w14:textId="77777777" w:rsidR="006A6ABB" w:rsidRPr="006A6ABB" w:rsidRDefault="006A6ABB" w:rsidP="006A6ABB">
      <w:pPr>
        <w:pStyle w:val="EndNoteBibliography"/>
        <w:spacing w:after="0"/>
      </w:pPr>
      <w:r w:rsidRPr="006A6ABB">
        <w:t>25.</w:t>
      </w:r>
      <w:r w:rsidRPr="006A6ABB">
        <w:tab/>
        <w:t>Bellini MI, Nozdrin M, Pengel L, Knight S, Papalois V. Risks for donors associated with living kidney donation: meta-analysis British Journal of Surgery 2022;109(8):671-678.</w:t>
      </w:r>
    </w:p>
    <w:p w14:paraId="4996C227" w14:textId="77777777" w:rsidR="006A6ABB" w:rsidRPr="006A6ABB" w:rsidRDefault="006A6ABB" w:rsidP="006A6ABB">
      <w:pPr>
        <w:pStyle w:val="EndNoteBibliography"/>
        <w:spacing w:after="0"/>
      </w:pPr>
      <w:r w:rsidRPr="006A6ABB">
        <w:t>26.</w:t>
      </w:r>
      <w:r w:rsidRPr="006A6ABB">
        <w:tab/>
        <w:t>Loyd C, Markland AD, Zhang Y, Fowler M, Harper S, Wright NC et al. Prevalence of Hospital-Associated Disability in Older Adults: A Meta-analysis. J Am Med Dir Assoc 2020;21(4):455-461.e455.</w:t>
      </w:r>
    </w:p>
    <w:p w14:paraId="421BF9A7" w14:textId="77777777" w:rsidR="006A6ABB" w:rsidRPr="006A6ABB" w:rsidRDefault="006A6ABB" w:rsidP="006A6ABB">
      <w:pPr>
        <w:pStyle w:val="EndNoteBibliography"/>
        <w:spacing w:after="0"/>
      </w:pPr>
      <w:r w:rsidRPr="006A6ABB">
        <w:t>27.</w:t>
      </w:r>
      <w:r w:rsidRPr="006A6ABB">
        <w:tab/>
        <w:t>Skains RM, Zhang Y, Osborne JD, O'Leary T, Fowler ME, Markland A et al. Hospital-associated disability due to avoidable hospitalizations among older adults. J Am Geriatr Soc 2023;71(5):1395-1405.</w:t>
      </w:r>
    </w:p>
    <w:p w14:paraId="35D5BEE9" w14:textId="77777777" w:rsidR="006A6ABB" w:rsidRPr="006A6ABB" w:rsidRDefault="006A6ABB" w:rsidP="006A6ABB">
      <w:pPr>
        <w:pStyle w:val="EndNoteBibliography"/>
        <w:spacing w:after="0"/>
      </w:pPr>
      <w:r w:rsidRPr="006A6ABB">
        <w:t>28.</w:t>
      </w:r>
      <w:r w:rsidRPr="006A6ABB">
        <w:tab/>
        <w:t>Helvik AS, Selbæk G, Engedal K. Cognitive decline one year after hospitalization in older adults without dementia. Dement Geriatr Cogn Disord 2012;34(3-4):198-205.</w:t>
      </w:r>
    </w:p>
    <w:p w14:paraId="66144F71" w14:textId="77777777" w:rsidR="006A6ABB" w:rsidRPr="006A6ABB" w:rsidRDefault="006A6ABB" w:rsidP="006A6ABB">
      <w:pPr>
        <w:pStyle w:val="EndNoteBibliography"/>
        <w:spacing w:after="0"/>
      </w:pPr>
      <w:r w:rsidRPr="006A6ABB">
        <w:t>29.</w:t>
      </w:r>
      <w:r w:rsidRPr="006A6ABB">
        <w:tab/>
        <w:t>Gill TM, Allore HG, Holford TR, Guo Z. Hospitalization, Restricted Activity, and the Development of Disability Among Older Persons. JAMA 2004;292(17):2115-2124.</w:t>
      </w:r>
    </w:p>
    <w:p w14:paraId="119EC2BF" w14:textId="77777777" w:rsidR="006A6ABB" w:rsidRPr="006A6ABB" w:rsidRDefault="006A6ABB" w:rsidP="006A6ABB">
      <w:pPr>
        <w:pStyle w:val="EndNoteBibliography"/>
        <w:spacing w:after="0"/>
      </w:pPr>
      <w:r w:rsidRPr="006A6ABB">
        <w:t>30.</w:t>
      </w:r>
      <w:r w:rsidRPr="006A6ABB">
        <w:tab/>
        <w:t>Chen J, Bhattacharya S, Sirota M, Laiudompitak S, Schaefer H, Thomson E et al. Assessment of Postdonation Outcomes in US Living Kidney Donors Using Publicly Available Data Sets. JAMA Netw Open 2019;2(4):e191851.</w:t>
      </w:r>
    </w:p>
    <w:p w14:paraId="5D515777" w14:textId="77777777" w:rsidR="006A6ABB" w:rsidRPr="006A6ABB" w:rsidRDefault="006A6ABB" w:rsidP="006A6ABB">
      <w:pPr>
        <w:pStyle w:val="EndNoteBibliography"/>
        <w:spacing w:after="0"/>
      </w:pPr>
      <w:r w:rsidRPr="006A6ABB">
        <w:t>31.</w:t>
      </w:r>
      <w:r w:rsidRPr="006A6ABB">
        <w:tab/>
        <w:t>Guirguis-Blake JM, Evans CV, Webber EM, Coppola EL, Perdue LA, Weyrich MS. Screening for Hypertension in Adults: Updated Evidence Report and Systematic Review for the US Preventive Services Task Force. Jama 2021;325(16):1657-1669.</w:t>
      </w:r>
    </w:p>
    <w:p w14:paraId="5F733A48" w14:textId="77777777" w:rsidR="006A6ABB" w:rsidRPr="006A6ABB" w:rsidRDefault="006A6ABB" w:rsidP="006A6ABB">
      <w:pPr>
        <w:pStyle w:val="EndNoteBibliography"/>
      </w:pPr>
      <w:r w:rsidRPr="006A6ABB">
        <w:t>32.</w:t>
      </w:r>
      <w:r w:rsidRPr="006A6ABB">
        <w:tab/>
        <w:t>Manuel JI. Racial/Ethnic and Gender Disparities in Health Care Use and Access. Health Serv Res 2018;53(3):1407-1429.</w:t>
      </w:r>
    </w:p>
    <w:p w14:paraId="047CEBD8" w14:textId="416F21DF" w:rsidR="00C20243" w:rsidRPr="00C20243" w:rsidRDefault="0090705C" w:rsidP="00B62B7B">
      <w:pPr>
        <w:pStyle w:val="ListParagraph"/>
        <w:numPr>
          <w:ilvl w:val="0"/>
          <w:numId w:val="3"/>
        </w:numPr>
      </w:pPr>
      <w:r>
        <w:fldChar w:fldCharType="end"/>
      </w:r>
      <w:r w:rsidR="00B62B7B">
        <w:t>(UNOFFICIAL REFERENCES LIST)</w:t>
      </w:r>
      <w:r w:rsidR="00C20243">
        <w:br/>
      </w:r>
      <w:r w:rsidR="00C20243" w:rsidRPr="00C20243">
        <w:t>https://www.amjtransplant.org/article/S1600-6135(22)25054-0/fulltext</w:t>
      </w:r>
    </w:p>
    <w:p w14:paraId="638B7A1F" w14:textId="5B0F4669" w:rsidR="00B62B7B" w:rsidRPr="00B62B7B" w:rsidRDefault="04622741" w:rsidP="00B62B7B">
      <w:pPr>
        <w:pStyle w:val="ListParagraph"/>
        <w:numPr>
          <w:ilvl w:val="0"/>
          <w:numId w:val="3"/>
        </w:numPr>
        <w:spacing w:after="0" w:line="240" w:lineRule="auto"/>
        <w:rPr>
          <w:rFonts w:ascii="Calibri" w:eastAsia="Calibri" w:hAnsi="Calibri" w:cs="Calibri"/>
        </w:rPr>
      </w:pPr>
      <w:r w:rsidRPr="1F50534B">
        <w:rPr>
          <w:rFonts w:ascii="Calibri" w:eastAsia="Calibri" w:hAnsi="Calibri" w:cs="Calibri"/>
        </w:rPr>
        <w:t xml:space="preserve">Hsu https://pubmed.ncbi.nlm.nih.gov/19237717/ </w:t>
      </w:r>
    </w:p>
    <w:p w14:paraId="0294127F" w14:textId="043F3CF7"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Chang PY, Chien LN, Bai CH, Lin YF, Chiou HY. Continuity of care with physicians and risk of subsequent hospitalization and end-stage renal disease in newly diagnosed type 2 diabetes mellitus patients. Ther Clin Risk Manag. 2018;14:511-521. Published 2018 Mar 13. doi:10.2147/TCRM.S150638</w:t>
      </w:r>
    </w:p>
    <w:p w14:paraId="7007F492" w14:textId="7529FD1A"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Health Quality Ontario. Continuity of care to optimize chronic disease management in the community setting: an evidence-based analysis. Ont Health Technol Assess Ser. 2013;13(6):1-41. Published 2013 Sep 1.</w:t>
      </w:r>
    </w:p>
    <w:p w14:paraId="7C3E7651" w14:textId="77777777" w:rsidR="00B62B7B" w:rsidRPr="00B62B7B" w:rsidRDefault="00B62B7B" w:rsidP="00B62B7B">
      <w:pPr>
        <w:pStyle w:val="ListParagraph"/>
        <w:numPr>
          <w:ilvl w:val="0"/>
          <w:numId w:val="3"/>
        </w:numPr>
        <w:spacing w:after="0" w:line="240" w:lineRule="auto"/>
        <w:rPr>
          <w:rFonts w:ascii="Calibri" w:eastAsia="Calibri" w:hAnsi="Calibri" w:cs="Calibri"/>
        </w:rPr>
      </w:pPr>
      <w:r w:rsidRPr="00B62B7B">
        <w:rPr>
          <w:rFonts w:ascii="Calibri" w:eastAsia="Calibri" w:hAnsi="Calibri" w:cs="Calibri"/>
        </w:rPr>
        <w:t xml:space="preserve">Choi D, Choi S, Kim H, et al. Impact of continuity of care on cardiovascular disease risk among </w:t>
      </w:r>
      <w:proofErr w:type="gramStart"/>
      <w:r w:rsidRPr="00B62B7B">
        <w:rPr>
          <w:rFonts w:ascii="Calibri" w:eastAsia="Calibri" w:hAnsi="Calibri" w:cs="Calibri"/>
        </w:rPr>
        <w:t>newly-diagnosed</w:t>
      </w:r>
      <w:proofErr w:type="gramEnd"/>
      <w:r w:rsidRPr="00B62B7B">
        <w:rPr>
          <w:rFonts w:ascii="Calibri" w:eastAsia="Calibri" w:hAnsi="Calibri" w:cs="Calibri"/>
        </w:rPr>
        <w:t xml:space="preserve"> hypertension patients. Sci Rep. 2020;10(1):19991. Published 2020 Nov 17. doi:10.1038/s41598-020-77131-w</w:t>
      </w:r>
    </w:p>
    <w:p w14:paraId="5A0B6198" w14:textId="4D99A44F" w:rsidR="5C3DFC9C" w:rsidRDefault="5C3DFC9C" w:rsidP="0EEB0468">
      <w:pPr>
        <w:pStyle w:val="ListParagraph"/>
        <w:numPr>
          <w:ilvl w:val="0"/>
          <w:numId w:val="3"/>
        </w:numPr>
      </w:pPr>
      <w:r w:rsidRPr="0EEB0468">
        <w:t>Ibrahim Sejm 2009 living donors</w:t>
      </w:r>
    </w:p>
    <w:p w14:paraId="789008B9" w14:textId="025A79A0" w:rsidR="73CCA63E" w:rsidRDefault="73CCA63E" w:rsidP="0CB0CCD4">
      <w:pPr>
        <w:pStyle w:val="ListParagraph"/>
        <w:numPr>
          <w:ilvl w:val="0"/>
          <w:numId w:val="3"/>
        </w:numPr>
      </w:pPr>
      <w:r>
        <w:t xml:space="preserve">Feng et al 2022 BMC Med Res Methodol </w:t>
      </w:r>
      <w:hyperlink r:id="rId18">
        <w:r w:rsidRPr="0CB0CCD4">
          <w:rPr>
            <w:rStyle w:val="Hyperlink"/>
          </w:rPr>
          <w:t>https://www.ncbi.nlm.nih.gov/pmc/articles/PMC9758895/</w:t>
        </w:r>
      </w:hyperlink>
    </w:p>
    <w:p w14:paraId="7E56CC0C" w14:textId="77BF868C" w:rsidR="432E7666" w:rsidRDefault="432E7666" w:rsidP="432E7666">
      <w:pPr>
        <w:pStyle w:val="ListParagraph"/>
        <w:numPr>
          <w:ilvl w:val="0"/>
          <w:numId w:val="3"/>
        </w:numPr>
      </w:pPr>
    </w:p>
    <w:p w14:paraId="624B1745" w14:textId="53A11BE7" w:rsidR="00A06B5F" w:rsidRDefault="00A06B5F" w:rsidP="00C20243">
      <w:pPr>
        <w:spacing w:after="0" w:line="240" w:lineRule="auto"/>
        <w:rPr>
          <w:rFonts w:ascii="Calibri" w:eastAsia="Calibri" w:hAnsi="Calibri" w:cs="Calibri"/>
        </w:rPr>
      </w:pPr>
    </w:p>
    <w:p w14:paraId="54C489A5" w14:textId="53A11BE7" w:rsidR="00F13E64" w:rsidRDefault="00F13E64">
      <w:pPr>
        <w:rPr>
          <w:rFonts w:ascii="Calibri" w:eastAsia="Calibri" w:hAnsi="Calibri" w:cs="Calibri"/>
        </w:rPr>
      </w:pPr>
      <w:r>
        <w:rPr>
          <w:rFonts w:ascii="Calibri" w:eastAsia="Calibri" w:hAnsi="Calibri" w:cs="Calibri"/>
        </w:rPr>
        <w:lastRenderedPageBreak/>
        <w:br w:type="page"/>
      </w:r>
    </w:p>
    <w:p w14:paraId="1A8C1E9D" w14:textId="7AF287CF" w:rsidR="00A06B5F" w:rsidRPr="00445B41" w:rsidRDefault="00F61FA6" w:rsidP="00F13E64">
      <w:pPr>
        <w:spacing w:after="0" w:line="240" w:lineRule="auto"/>
        <w:rPr>
          <w:rFonts w:eastAsia="Calibri"/>
        </w:rPr>
      </w:pPr>
      <w:r>
        <w:rPr>
          <w:rFonts w:ascii="Calibri" w:eastAsia="Calibri" w:hAnsi="Calibri" w:cs="Calibri"/>
        </w:rPr>
        <w:lastRenderedPageBreak/>
        <w:t>Table 1. Baseline</w:t>
      </w:r>
      <w:r w:rsidRPr="00F61FA6">
        <w:rPr>
          <w:rFonts w:ascii="Calibri" w:eastAsia="Calibri" w:hAnsi="Calibri" w:cs="Calibri"/>
        </w:rPr>
        <w:t xml:space="preserve"> demographic, health, and socioeconomic characteristics of live kidney donors among </w:t>
      </w:r>
      <w:r w:rsidRPr="286651E7">
        <w:rPr>
          <w:rFonts w:eastAsia="Calibri"/>
        </w:rPr>
        <w:t>LKDs who were hospitalized versus never hospitalized.</w:t>
      </w:r>
    </w:p>
    <w:tbl>
      <w:tblPr>
        <w:tblW w:w="0" w:type="auto"/>
        <w:tblLook w:val="04A0" w:firstRow="1" w:lastRow="0" w:firstColumn="1" w:lastColumn="0" w:noHBand="0" w:noVBand="1"/>
      </w:tblPr>
      <w:tblGrid>
        <w:gridCol w:w="5305"/>
        <w:gridCol w:w="3866"/>
      </w:tblGrid>
      <w:tr w:rsidR="0061344A" w:rsidRPr="00445B41" w14:paraId="35301B56" w14:textId="77777777" w:rsidTr="00F13E64">
        <w:trPr>
          <w:trHeight w:val="241"/>
        </w:trPr>
        <w:tc>
          <w:tcPr>
            <w:tcW w:w="5305" w:type="dxa"/>
            <w:tcBorders>
              <w:top w:val="single" w:sz="6" w:space="0" w:color="auto"/>
              <w:left w:val="nil"/>
              <w:bottom w:val="single" w:sz="6" w:space="0" w:color="auto"/>
              <w:right w:val="nil"/>
            </w:tcBorders>
            <w:tcMar>
              <w:left w:w="105" w:type="dxa"/>
              <w:right w:w="105" w:type="dxa"/>
            </w:tcMar>
            <w:vAlign w:val="bottom"/>
          </w:tcPr>
          <w:p w14:paraId="6E0ED185" w14:textId="77777777" w:rsidR="0061344A" w:rsidRPr="00445B41" w:rsidRDefault="0061344A" w:rsidP="00F13E64">
            <w:pPr>
              <w:spacing w:after="0" w:line="240" w:lineRule="auto"/>
              <w:rPr>
                <w:rFonts w:eastAsia="Arial" w:cstheme="minorHAnsi"/>
              </w:rPr>
            </w:pPr>
          </w:p>
        </w:tc>
        <w:tc>
          <w:tcPr>
            <w:tcW w:w="3866" w:type="dxa"/>
            <w:tcBorders>
              <w:top w:val="single" w:sz="6" w:space="0" w:color="auto"/>
              <w:left w:val="nil"/>
              <w:bottom w:val="single" w:sz="6" w:space="0" w:color="auto"/>
              <w:right w:val="nil"/>
            </w:tcBorders>
            <w:tcMar>
              <w:left w:w="105" w:type="dxa"/>
              <w:right w:w="105" w:type="dxa"/>
            </w:tcMar>
            <w:vAlign w:val="bottom"/>
          </w:tcPr>
          <w:p w14:paraId="4988CF01" w14:textId="7286E1F2" w:rsidR="0061344A" w:rsidRPr="00445B41" w:rsidRDefault="00F61FA6" w:rsidP="00F13E64">
            <w:pPr>
              <w:spacing w:after="0" w:line="240" w:lineRule="auto"/>
              <w:jc w:val="center"/>
              <w:rPr>
                <w:rFonts w:eastAsia="Arial" w:cstheme="minorHAnsi"/>
              </w:rPr>
            </w:pPr>
            <w:r w:rsidRPr="00445B41">
              <w:rPr>
                <w:rFonts w:eastAsia="Arial" w:cstheme="minorHAnsi"/>
              </w:rPr>
              <w:t>N=225</w:t>
            </w:r>
            <w:r w:rsidR="00324D04">
              <w:rPr>
                <w:rFonts w:eastAsia="Arial" w:cstheme="minorHAnsi"/>
              </w:rPr>
              <w:t>1</w:t>
            </w:r>
          </w:p>
        </w:tc>
      </w:tr>
      <w:tr w:rsidR="0061344A" w:rsidRPr="00445B41" w14:paraId="2DF822D5" w14:textId="77777777" w:rsidTr="00F13E64">
        <w:trPr>
          <w:trHeight w:val="329"/>
        </w:trPr>
        <w:tc>
          <w:tcPr>
            <w:tcW w:w="5305" w:type="dxa"/>
            <w:tcBorders>
              <w:left w:val="nil"/>
              <w:bottom w:val="nil"/>
              <w:right w:val="nil"/>
            </w:tcBorders>
            <w:tcMar>
              <w:left w:w="105" w:type="dxa"/>
              <w:right w:w="105" w:type="dxa"/>
            </w:tcMar>
            <w:vAlign w:val="center"/>
          </w:tcPr>
          <w:p w14:paraId="11958AA9" w14:textId="1C9351AB" w:rsidR="0061344A" w:rsidRPr="00445B41" w:rsidRDefault="0061344A" w:rsidP="00F13E64">
            <w:pPr>
              <w:spacing w:after="0" w:line="240" w:lineRule="auto"/>
              <w:rPr>
                <w:rFonts w:eastAsia="Arial" w:cstheme="minorHAnsi"/>
              </w:rPr>
            </w:pPr>
            <w:r w:rsidRPr="00445B41">
              <w:rPr>
                <w:rFonts w:eastAsia="Arial" w:cstheme="minorHAnsi"/>
              </w:rPr>
              <w:t>Age</w:t>
            </w:r>
            <w:r w:rsidR="008000A1">
              <w:rPr>
                <w:rFonts w:eastAsia="Arial" w:cstheme="minorHAnsi"/>
              </w:rPr>
              <w:t xml:space="preserve">, </w:t>
            </w:r>
            <w:r w:rsidRPr="00445B41">
              <w:rPr>
                <w:rFonts w:eastAsia="Arial" w:cstheme="minorHAnsi"/>
              </w:rPr>
              <w:t>y</w:t>
            </w:r>
            <w:r w:rsidR="008000A1">
              <w:rPr>
                <w:rFonts w:eastAsia="Arial" w:cstheme="minorHAnsi"/>
              </w:rPr>
              <w:t xml:space="preserve">, </w:t>
            </w:r>
            <w:r w:rsidRPr="00445B41">
              <w:rPr>
                <w:rFonts w:eastAsia="Arial" w:cstheme="minorHAnsi"/>
              </w:rPr>
              <w:t>median (IQR)</w:t>
            </w:r>
          </w:p>
        </w:tc>
        <w:tc>
          <w:tcPr>
            <w:tcW w:w="3866" w:type="dxa"/>
            <w:tcBorders>
              <w:left w:val="nil"/>
              <w:bottom w:val="nil"/>
              <w:right w:val="nil"/>
            </w:tcBorders>
            <w:tcMar>
              <w:left w:w="105" w:type="dxa"/>
              <w:right w:w="105" w:type="dxa"/>
            </w:tcMar>
            <w:vAlign w:val="center"/>
          </w:tcPr>
          <w:p w14:paraId="30F535C2" w14:textId="197FB0C4" w:rsidR="0061344A" w:rsidRPr="00445B41" w:rsidRDefault="0061344A" w:rsidP="00F13E64">
            <w:pPr>
              <w:spacing w:after="0" w:line="240" w:lineRule="auto"/>
              <w:jc w:val="center"/>
              <w:rPr>
                <w:rFonts w:cstheme="minorHAnsi"/>
              </w:rPr>
            </w:pPr>
            <w:r w:rsidRPr="00445B41">
              <w:rPr>
                <w:rFonts w:eastAsia="Arial" w:cstheme="minorHAnsi"/>
              </w:rPr>
              <w:t>47 (38</w:t>
            </w:r>
            <w:r w:rsidR="00F13E64">
              <w:rPr>
                <w:rFonts w:eastAsia="Arial" w:cstheme="minorHAnsi"/>
              </w:rPr>
              <w:t>-</w:t>
            </w:r>
            <w:r w:rsidRPr="00445B41">
              <w:rPr>
                <w:rFonts w:eastAsia="Arial" w:cstheme="minorHAnsi"/>
              </w:rPr>
              <w:t>55)</w:t>
            </w:r>
          </w:p>
        </w:tc>
      </w:tr>
      <w:tr w:rsidR="0061344A" w:rsidRPr="00445B41" w14:paraId="27A705E6" w14:textId="77777777" w:rsidTr="00F13E64">
        <w:trPr>
          <w:trHeight w:val="329"/>
        </w:trPr>
        <w:tc>
          <w:tcPr>
            <w:tcW w:w="5305" w:type="dxa"/>
            <w:tcBorders>
              <w:top w:val="nil"/>
              <w:left w:val="nil"/>
              <w:bottom w:val="nil"/>
              <w:right w:val="nil"/>
            </w:tcBorders>
            <w:tcMar>
              <w:left w:w="105" w:type="dxa"/>
              <w:right w:w="105" w:type="dxa"/>
            </w:tcMar>
            <w:vAlign w:val="center"/>
          </w:tcPr>
          <w:p w14:paraId="235D193A" w14:textId="491EA7A9" w:rsidR="0061344A" w:rsidRPr="00445B41" w:rsidRDefault="0061344A" w:rsidP="00F13E64">
            <w:pPr>
              <w:spacing w:after="0" w:line="240" w:lineRule="auto"/>
              <w:rPr>
                <w:rFonts w:eastAsia="Arial" w:cstheme="minorHAnsi"/>
              </w:rPr>
            </w:pPr>
            <w:r w:rsidRPr="00445B41">
              <w:rPr>
                <w:rFonts w:eastAsia="Arial" w:cstheme="minorHAnsi"/>
              </w:rPr>
              <w:t>Female</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459D835D" w14:textId="700A384C" w:rsidR="0061344A" w:rsidRPr="00445B41" w:rsidRDefault="0061344A" w:rsidP="00F13E64">
            <w:pPr>
              <w:spacing w:after="0" w:line="240" w:lineRule="auto"/>
              <w:jc w:val="center"/>
              <w:rPr>
                <w:rFonts w:eastAsia="Arial" w:cstheme="minorHAnsi"/>
              </w:rPr>
            </w:pPr>
            <w:r w:rsidRPr="00445B41">
              <w:rPr>
                <w:rFonts w:eastAsia="Arial" w:cstheme="minorHAnsi"/>
              </w:rPr>
              <w:t>66</w:t>
            </w:r>
          </w:p>
        </w:tc>
      </w:tr>
      <w:tr w:rsidR="0061344A" w:rsidRPr="00445B41" w14:paraId="41D7ECFD" w14:textId="77777777" w:rsidTr="00F13E64">
        <w:trPr>
          <w:trHeight w:val="329"/>
        </w:trPr>
        <w:tc>
          <w:tcPr>
            <w:tcW w:w="5305" w:type="dxa"/>
            <w:tcBorders>
              <w:top w:val="nil"/>
              <w:left w:val="nil"/>
              <w:bottom w:val="nil"/>
              <w:right w:val="nil"/>
            </w:tcBorders>
            <w:tcMar>
              <w:left w:w="105" w:type="dxa"/>
              <w:right w:w="105" w:type="dxa"/>
            </w:tcMar>
            <w:vAlign w:val="center"/>
          </w:tcPr>
          <w:p w14:paraId="4D9A1355" w14:textId="77777777" w:rsidR="0061344A" w:rsidRPr="00445B41" w:rsidRDefault="0061344A" w:rsidP="00F13E64">
            <w:pPr>
              <w:spacing w:after="0" w:line="240" w:lineRule="auto"/>
              <w:rPr>
                <w:rFonts w:eastAsia="Arial" w:cstheme="minorHAnsi"/>
              </w:rPr>
            </w:pPr>
            <w:r w:rsidRPr="00445B41">
              <w:rPr>
                <w:rFonts w:eastAsia="Arial" w:cstheme="minorHAnsi"/>
              </w:rPr>
              <w:t>Race/Ethnicity</w:t>
            </w:r>
          </w:p>
        </w:tc>
        <w:tc>
          <w:tcPr>
            <w:tcW w:w="3866" w:type="dxa"/>
            <w:tcBorders>
              <w:top w:val="nil"/>
              <w:left w:val="nil"/>
              <w:bottom w:val="nil"/>
              <w:right w:val="nil"/>
            </w:tcBorders>
            <w:tcMar>
              <w:left w:w="105" w:type="dxa"/>
              <w:right w:w="105" w:type="dxa"/>
            </w:tcMar>
            <w:vAlign w:val="bottom"/>
          </w:tcPr>
          <w:p w14:paraId="2AE4885C" w14:textId="57258B8D" w:rsidR="0061344A" w:rsidRPr="00445B41" w:rsidRDefault="0061344A" w:rsidP="00F13E64">
            <w:pPr>
              <w:spacing w:after="0" w:line="240" w:lineRule="auto"/>
              <w:jc w:val="center"/>
              <w:rPr>
                <w:rFonts w:eastAsia="Arial" w:cstheme="minorHAnsi"/>
              </w:rPr>
            </w:pPr>
          </w:p>
        </w:tc>
      </w:tr>
      <w:tr w:rsidR="0061344A" w:rsidRPr="00445B41" w14:paraId="32508C70" w14:textId="77777777" w:rsidTr="00F13E64">
        <w:trPr>
          <w:trHeight w:val="329"/>
        </w:trPr>
        <w:tc>
          <w:tcPr>
            <w:tcW w:w="5305" w:type="dxa"/>
            <w:tcBorders>
              <w:top w:val="nil"/>
              <w:left w:val="nil"/>
              <w:bottom w:val="nil"/>
              <w:right w:val="nil"/>
            </w:tcBorders>
            <w:tcMar>
              <w:left w:w="105" w:type="dxa"/>
              <w:right w:w="105" w:type="dxa"/>
            </w:tcMar>
            <w:vAlign w:val="center"/>
          </w:tcPr>
          <w:p w14:paraId="13AB7051" w14:textId="667D8DFC" w:rsidR="0061344A" w:rsidRPr="00445B41" w:rsidRDefault="00267E74" w:rsidP="00F13E64">
            <w:pPr>
              <w:spacing w:after="0" w:line="240" w:lineRule="auto"/>
              <w:rPr>
                <w:rFonts w:eastAsia="Arial" w:cstheme="minorHAnsi"/>
              </w:rPr>
            </w:pPr>
            <w:r>
              <w:rPr>
                <w:rFonts w:eastAsia="Arial" w:cstheme="minorHAnsi"/>
              </w:rPr>
              <w:t xml:space="preserve">   </w:t>
            </w:r>
            <w:r w:rsidR="0061344A" w:rsidRPr="00445B41">
              <w:rPr>
                <w:rFonts w:eastAsia="Arial" w:cstheme="minorHAnsi"/>
              </w:rPr>
              <w:t>Non</w:t>
            </w:r>
            <w:ins w:id="155" w:author="Mary Grace Bowring" w:date="2023-05-30T12:42:00Z">
              <w:r w:rsidR="004413ED">
                <w:rPr>
                  <w:rFonts w:eastAsia="Arial" w:cstheme="minorHAnsi"/>
                </w:rPr>
                <w:t>-</w:t>
              </w:r>
            </w:ins>
            <w:del w:id="156" w:author="Mary Grace Bowring" w:date="2023-05-30T12:42:00Z">
              <w:r w:rsidR="0061344A" w:rsidRPr="00445B41" w:rsidDel="004413ED">
                <w:rPr>
                  <w:rFonts w:eastAsia="Arial" w:cstheme="minorHAnsi"/>
                </w:rPr>
                <w:delText xml:space="preserve">hispanic </w:delText>
              </w:r>
            </w:del>
            <w:ins w:id="157" w:author="Mary Grace Bowring" w:date="2023-05-30T12:42:00Z">
              <w:r w:rsidR="004413ED">
                <w:rPr>
                  <w:rFonts w:eastAsia="Arial" w:cstheme="minorHAnsi"/>
                </w:rPr>
                <w:t>H</w:t>
              </w:r>
              <w:r w:rsidR="004413ED" w:rsidRPr="00445B41">
                <w:rPr>
                  <w:rFonts w:eastAsia="Arial" w:cstheme="minorHAnsi"/>
                </w:rPr>
                <w:t xml:space="preserve">ispanic </w:t>
              </w:r>
            </w:ins>
            <w:r w:rsidR="0061344A" w:rsidRPr="00445B41">
              <w:rPr>
                <w:rFonts w:eastAsia="Arial" w:cstheme="minorHAnsi"/>
              </w:rPr>
              <w:t>White</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3009510" w14:textId="390F4792" w:rsidR="0061344A" w:rsidRPr="00445B41" w:rsidRDefault="0061344A" w:rsidP="00F13E64">
            <w:pPr>
              <w:spacing w:after="0" w:line="240" w:lineRule="auto"/>
              <w:jc w:val="center"/>
              <w:rPr>
                <w:rFonts w:eastAsia="Arial" w:cstheme="minorHAnsi"/>
              </w:rPr>
            </w:pPr>
            <w:r w:rsidRPr="00445B41">
              <w:rPr>
                <w:rFonts w:eastAsia="Arial" w:cstheme="minorHAnsi"/>
              </w:rPr>
              <w:t>81</w:t>
            </w:r>
          </w:p>
        </w:tc>
      </w:tr>
      <w:tr w:rsidR="0061344A" w:rsidRPr="00445B41" w14:paraId="4F172B7E" w14:textId="77777777" w:rsidTr="00F13E64">
        <w:trPr>
          <w:trHeight w:val="329"/>
        </w:trPr>
        <w:tc>
          <w:tcPr>
            <w:tcW w:w="5305" w:type="dxa"/>
            <w:tcBorders>
              <w:top w:val="nil"/>
              <w:left w:val="nil"/>
              <w:bottom w:val="nil"/>
              <w:right w:val="nil"/>
            </w:tcBorders>
            <w:tcMar>
              <w:left w:w="105" w:type="dxa"/>
              <w:right w:w="105" w:type="dxa"/>
            </w:tcMar>
            <w:vAlign w:val="center"/>
          </w:tcPr>
          <w:p w14:paraId="57286307" w14:textId="7F75A1BA" w:rsidR="0061344A" w:rsidRPr="00445B41" w:rsidRDefault="00267E74" w:rsidP="00F13E64">
            <w:pPr>
              <w:spacing w:after="0" w:line="240" w:lineRule="auto"/>
              <w:rPr>
                <w:rFonts w:eastAsia="Arial" w:cstheme="minorHAnsi"/>
              </w:rPr>
            </w:pPr>
            <w:r>
              <w:rPr>
                <w:rFonts w:eastAsia="Arial" w:cstheme="minorHAnsi"/>
              </w:rPr>
              <w:t xml:space="preserve">   </w:t>
            </w:r>
            <w:r w:rsidR="0061344A" w:rsidRPr="00445B41">
              <w:rPr>
                <w:rFonts w:eastAsia="Arial" w:cstheme="minorHAnsi"/>
              </w:rPr>
              <w:t>Hispanic (any race)</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436BE22D" w14:textId="1A398C8D" w:rsidR="0061344A" w:rsidRPr="00445B41" w:rsidRDefault="0061344A" w:rsidP="00F13E64">
            <w:pPr>
              <w:spacing w:after="0" w:line="240" w:lineRule="auto"/>
              <w:jc w:val="center"/>
              <w:rPr>
                <w:rFonts w:eastAsia="Arial" w:cstheme="minorHAnsi"/>
              </w:rPr>
            </w:pPr>
            <w:r w:rsidRPr="00445B41">
              <w:rPr>
                <w:rFonts w:eastAsia="Arial" w:cstheme="minorHAnsi"/>
              </w:rPr>
              <w:t>3</w:t>
            </w:r>
          </w:p>
        </w:tc>
      </w:tr>
      <w:tr w:rsidR="0061344A" w:rsidRPr="00445B41" w14:paraId="43FA01FD" w14:textId="77777777" w:rsidTr="00F13E64">
        <w:trPr>
          <w:trHeight w:val="329"/>
        </w:trPr>
        <w:tc>
          <w:tcPr>
            <w:tcW w:w="5305" w:type="dxa"/>
            <w:tcBorders>
              <w:top w:val="nil"/>
              <w:left w:val="nil"/>
              <w:bottom w:val="nil"/>
              <w:right w:val="nil"/>
            </w:tcBorders>
            <w:tcMar>
              <w:left w:w="105" w:type="dxa"/>
              <w:right w:w="105" w:type="dxa"/>
            </w:tcMar>
            <w:vAlign w:val="center"/>
          </w:tcPr>
          <w:p w14:paraId="46EC5152" w14:textId="528CE68C" w:rsidR="0061344A" w:rsidRPr="00445B41" w:rsidRDefault="00267E74" w:rsidP="00F13E64">
            <w:pPr>
              <w:spacing w:after="0" w:line="240" w:lineRule="auto"/>
              <w:rPr>
                <w:rFonts w:eastAsia="Arial" w:cstheme="minorHAnsi"/>
              </w:rPr>
            </w:pPr>
            <w:r>
              <w:rPr>
                <w:rFonts w:eastAsia="Arial" w:cstheme="minorHAnsi"/>
              </w:rPr>
              <w:t xml:space="preserve">   </w:t>
            </w:r>
            <w:del w:id="158" w:author="Mary Grace Bowring" w:date="2023-05-30T12:42:00Z">
              <w:r w:rsidR="0061344A" w:rsidRPr="00445B41" w:rsidDel="004413ED">
                <w:rPr>
                  <w:rFonts w:eastAsia="Arial" w:cstheme="minorHAnsi"/>
                </w:rPr>
                <w:delText xml:space="preserve">Nonhispanic </w:delText>
              </w:r>
            </w:del>
            <w:ins w:id="159" w:author="Mary Grace Bowring" w:date="2023-05-30T12:42:00Z">
              <w:r w:rsidR="004413ED" w:rsidRPr="00445B41">
                <w:rPr>
                  <w:rFonts w:eastAsia="Arial" w:cstheme="minorHAnsi"/>
                </w:rPr>
                <w:t>Non</w:t>
              </w:r>
              <w:r w:rsidR="004413ED">
                <w:rPr>
                  <w:rFonts w:eastAsia="Arial" w:cstheme="minorHAnsi"/>
                </w:rPr>
                <w:t>-H</w:t>
              </w:r>
              <w:r w:rsidR="004413ED" w:rsidRPr="00445B41">
                <w:rPr>
                  <w:rFonts w:eastAsia="Arial" w:cstheme="minorHAnsi"/>
                </w:rPr>
                <w:t xml:space="preserve">ispanic </w:t>
              </w:r>
            </w:ins>
            <w:r w:rsidR="0061344A" w:rsidRPr="00445B41">
              <w:rPr>
                <w:rFonts w:eastAsia="Arial" w:cstheme="minorHAnsi"/>
              </w:rPr>
              <w:t>Black</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72F89ABE" w14:textId="2CD1AEE7" w:rsidR="0061344A" w:rsidRPr="00445B41" w:rsidRDefault="0061344A" w:rsidP="00F13E64">
            <w:pPr>
              <w:spacing w:after="0" w:line="240" w:lineRule="auto"/>
              <w:jc w:val="center"/>
              <w:rPr>
                <w:rFonts w:eastAsia="Arial" w:cstheme="minorHAnsi"/>
              </w:rPr>
            </w:pPr>
            <w:r w:rsidRPr="00445B41">
              <w:rPr>
                <w:rFonts w:eastAsia="Arial" w:cstheme="minorHAnsi"/>
              </w:rPr>
              <w:t>14</w:t>
            </w:r>
          </w:p>
        </w:tc>
      </w:tr>
      <w:tr w:rsidR="0061344A" w:rsidRPr="00445B41" w14:paraId="1170808B" w14:textId="77777777" w:rsidTr="00F13E64">
        <w:trPr>
          <w:trHeight w:val="329"/>
        </w:trPr>
        <w:tc>
          <w:tcPr>
            <w:tcW w:w="5305" w:type="dxa"/>
            <w:tcBorders>
              <w:top w:val="nil"/>
              <w:left w:val="nil"/>
              <w:bottom w:val="nil"/>
              <w:right w:val="nil"/>
            </w:tcBorders>
            <w:tcMar>
              <w:left w:w="105" w:type="dxa"/>
              <w:right w:w="105" w:type="dxa"/>
            </w:tcMar>
            <w:vAlign w:val="center"/>
          </w:tcPr>
          <w:p w14:paraId="692B25D8" w14:textId="51DE3B55" w:rsidR="0061344A" w:rsidRPr="00445B41" w:rsidRDefault="00267E74" w:rsidP="00F13E64">
            <w:pPr>
              <w:spacing w:after="0" w:line="240" w:lineRule="auto"/>
              <w:rPr>
                <w:rFonts w:eastAsia="Arial" w:cstheme="minorHAnsi"/>
              </w:rPr>
            </w:pPr>
            <w:r>
              <w:rPr>
                <w:rFonts w:eastAsia="Arial" w:cstheme="minorHAnsi"/>
              </w:rPr>
              <w:t xml:space="preserve">   </w:t>
            </w:r>
            <w:del w:id="160" w:author="Mary Grace Bowring" w:date="2023-05-30T12:42:00Z">
              <w:r w:rsidR="0061344A" w:rsidRPr="00445B41" w:rsidDel="004413ED">
                <w:rPr>
                  <w:rFonts w:eastAsia="Arial" w:cstheme="minorHAnsi"/>
                </w:rPr>
                <w:delText xml:space="preserve">Nonhispanic </w:delText>
              </w:r>
            </w:del>
            <w:ins w:id="161" w:author="Mary Grace Bowring" w:date="2023-05-30T12:42:00Z">
              <w:r w:rsidR="004413ED" w:rsidRPr="00445B41">
                <w:rPr>
                  <w:rFonts w:eastAsia="Arial" w:cstheme="minorHAnsi"/>
                </w:rPr>
                <w:t>Non</w:t>
              </w:r>
              <w:r w:rsidR="004413ED">
                <w:rPr>
                  <w:rFonts w:eastAsia="Arial" w:cstheme="minorHAnsi"/>
                </w:rPr>
                <w:t>-H</w:t>
              </w:r>
              <w:r w:rsidR="004413ED" w:rsidRPr="00445B41">
                <w:rPr>
                  <w:rFonts w:eastAsia="Arial" w:cstheme="minorHAnsi"/>
                </w:rPr>
                <w:t xml:space="preserve">ispanic </w:t>
              </w:r>
            </w:ins>
            <w:r w:rsidR="0061344A" w:rsidRPr="00445B41">
              <w:rPr>
                <w:rFonts w:eastAsia="Arial" w:cstheme="minorHAnsi"/>
              </w:rPr>
              <w:t>Other</w:t>
            </w:r>
            <w:r w:rsidR="00445B41" w:rsidRPr="00445B41">
              <w:rPr>
                <w:rFonts w:eastAsia="Arial" w:cstheme="minorHAnsi"/>
                <w:vertAlign w:val="superscript"/>
              </w:rPr>
              <w:t>a</w:t>
            </w:r>
            <w:r w:rsidR="008000A1">
              <w:rPr>
                <w:rFonts w:eastAsia="Arial" w:cstheme="minorHAnsi"/>
              </w:rPr>
              <w:t xml:space="preserve">, </w:t>
            </w:r>
            <w:r w:rsidR="0061344A"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757AEA1" w14:textId="032F97CF" w:rsidR="0061344A" w:rsidRPr="00445B41" w:rsidRDefault="0061344A" w:rsidP="00F13E64">
            <w:pPr>
              <w:spacing w:after="0" w:line="240" w:lineRule="auto"/>
              <w:jc w:val="center"/>
              <w:rPr>
                <w:rFonts w:eastAsia="Arial" w:cstheme="minorHAnsi"/>
              </w:rPr>
            </w:pPr>
            <w:r w:rsidRPr="00445B41">
              <w:rPr>
                <w:rFonts w:eastAsia="Arial" w:cstheme="minorHAnsi"/>
              </w:rPr>
              <w:t>2</w:t>
            </w:r>
          </w:p>
        </w:tc>
      </w:tr>
      <w:tr w:rsidR="0061344A" w:rsidRPr="00445B41" w14:paraId="68E27A1F" w14:textId="77777777" w:rsidTr="00F13E64">
        <w:trPr>
          <w:trHeight w:val="329"/>
        </w:trPr>
        <w:tc>
          <w:tcPr>
            <w:tcW w:w="5305" w:type="dxa"/>
            <w:tcBorders>
              <w:top w:val="nil"/>
              <w:left w:val="nil"/>
              <w:bottom w:val="nil"/>
              <w:right w:val="nil"/>
            </w:tcBorders>
            <w:tcMar>
              <w:left w:w="105" w:type="dxa"/>
              <w:right w:w="105" w:type="dxa"/>
            </w:tcMar>
            <w:vAlign w:val="center"/>
          </w:tcPr>
          <w:p w14:paraId="24000C78" w14:textId="79688ED7" w:rsidR="0061344A" w:rsidRPr="00445B41" w:rsidRDefault="0061344A" w:rsidP="00F13E64">
            <w:pPr>
              <w:spacing w:after="0" w:line="240" w:lineRule="auto"/>
              <w:rPr>
                <w:rFonts w:eastAsia="Arial" w:cstheme="minorHAnsi"/>
              </w:rPr>
            </w:pPr>
            <w:r w:rsidRPr="00445B41">
              <w:rPr>
                <w:rFonts w:eastAsia="Arial" w:cstheme="minorHAnsi"/>
              </w:rPr>
              <w:t>Hypertension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30EB255F" w14:textId="59C91710" w:rsidR="0061344A" w:rsidRPr="00445B41" w:rsidRDefault="7AB5D968" w:rsidP="00F13E64">
            <w:pPr>
              <w:spacing w:after="0" w:line="240" w:lineRule="auto"/>
              <w:jc w:val="center"/>
              <w:rPr>
                <w:rFonts w:eastAsia="Arial"/>
              </w:rPr>
            </w:pPr>
            <w:r w:rsidRPr="4A8648A6">
              <w:rPr>
                <w:rFonts w:eastAsia="Arial"/>
              </w:rPr>
              <w:t>6</w:t>
            </w:r>
          </w:p>
        </w:tc>
      </w:tr>
      <w:tr w:rsidR="0061344A" w:rsidRPr="00445B41" w14:paraId="71D4FDC8" w14:textId="77777777" w:rsidTr="00F13E64">
        <w:trPr>
          <w:trHeight w:val="329"/>
        </w:trPr>
        <w:tc>
          <w:tcPr>
            <w:tcW w:w="5305" w:type="dxa"/>
            <w:tcBorders>
              <w:top w:val="nil"/>
              <w:left w:val="nil"/>
              <w:bottom w:val="nil"/>
              <w:right w:val="nil"/>
            </w:tcBorders>
            <w:tcMar>
              <w:left w:w="105" w:type="dxa"/>
              <w:right w:w="105" w:type="dxa"/>
            </w:tcMar>
            <w:vAlign w:val="center"/>
          </w:tcPr>
          <w:p w14:paraId="5373E0E9" w14:textId="2379446A" w:rsidR="0061344A" w:rsidRPr="00445B41" w:rsidRDefault="0061344A" w:rsidP="00F13E64">
            <w:pPr>
              <w:spacing w:after="0" w:line="240" w:lineRule="auto"/>
              <w:rPr>
                <w:rFonts w:eastAsia="Arial" w:cstheme="minorHAnsi"/>
              </w:rPr>
            </w:pPr>
            <w:r w:rsidRPr="00445B41">
              <w:rPr>
                <w:rFonts w:eastAsia="Arial" w:cstheme="minorHAnsi"/>
              </w:rPr>
              <w:t>Diabetes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14:paraId="1F8828D5" w14:textId="40B3023C" w:rsidR="0061344A" w:rsidRPr="00445B41" w:rsidRDefault="0061344A" w:rsidP="00F13E64">
            <w:pPr>
              <w:spacing w:after="0" w:line="240" w:lineRule="auto"/>
              <w:jc w:val="center"/>
              <w:rPr>
                <w:rFonts w:eastAsia="Arial" w:cstheme="minorHAnsi"/>
              </w:rPr>
            </w:pPr>
            <w:r w:rsidRPr="00445B41">
              <w:rPr>
                <w:rFonts w:eastAsia="Arial" w:cstheme="minorHAnsi"/>
              </w:rPr>
              <w:t>&lt;1</w:t>
            </w:r>
          </w:p>
        </w:tc>
      </w:tr>
      <w:tr w:rsidR="0061344A" w:rsidRPr="00445B41" w14:paraId="5CE6B6E2" w14:textId="77777777" w:rsidTr="00F13E64">
        <w:trPr>
          <w:trHeight w:val="329"/>
        </w:trPr>
        <w:tc>
          <w:tcPr>
            <w:tcW w:w="5305" w:type="dxa"/>
            <w:tcBorders>
              <w:top w:val="nil"/>
              <w:left w:val="nil"/>
              <w:bottom w:val="nil"/>
              <w:right w:val="nil"/>
            </w:tcBorders>
            <w:tcMar>
              <w:left w:w="105" w:type="dxa"/>
              <w:right w:w="105" w:type="dxa"/>
            </w:tcMar>
            <w:vAlign w:val="center"/>
          </w:tcPr>
          <w:p w14:paraId="1318C756" w14:textId="5514F329" w:rsidR="0061344A" w:rsidRPr="00445B41" w:rsidRDefault="0061344A" w:rsidP="00F13E64">
            <w:pPr>
              <w:spacing w:after="0" w:line="240" w:lineRule="auto"/>
              <w:rPr>
                <w:rFonts w:eastAsia="Arial" w:cstheme="minorHAnsi"/>
              </w:rPr>
            </w:pPr>
            <w:r w:rsidRPr="00445B41">
              <w:rPr>
                <w:rFonts w:eastAsia="Arial" w:cstheme="minorHAnsi"/>
              </w:rPr>
              <w:t>BMI</w:t>
            </w:r>
            <w:r w:rsidR="008000A1">
              <w:rPr>
                <w:rFonts w:eastAsia="Arial" w:cstheme="minorHAnsi"/>
              </w:rPr>
              <w:t xml:space="preserve">, </w:t>
            </w:r>
            <w:r w:rsidRPr="00445B41">
              <w:rPr>
                <w:rFonts w:eastAsia="Arial" w:cstheme="minorHAnsi"/>
              </w:rPr>
              <w:t>kg/m2</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38A3F473" w14:textId="03E771C7" w:rsidR="0061344A" w:rsidRPr="00445B41" w:rsidRDefault="0061344A" w:rsidP="00F13E64">
            <w:pPr>
              <w:spacing w:after="0" w:line="240" w:lineRule="auto"/>
              <w:jc w:val="center"/>
              <w:rPr>
                <w:rFonts w:cstheme="minorHAnsi"/>
              </w:rPr>
            </w:pPr>
            <w:r w:rsidRPr="00445B41">
              <w:rPr>
                <w:rFonts w:eastAsia="Arial" w:cstheme="minorHAnsi"/>
              </w:rPr>
              <w:t>27 (24</w:t>
            </w:r>
            <w:r w:rsidR="00F13E64">
              <w:rPr>
                <w:rFonts w:eastAsia="Arial" w:cstheme="minorHAnsi"/>
              </w:rPr>
              <w:t>-</w:t>
            </w:r>
            <w:r w:rsidRPr="00445B41">
              <w:rPr>
                <w:rFonts w:eastAsia="Arial" w:cstheme="minorHAnsi"/>
              </w:rPr>
              <w:t>30)</w:t>
            </w:r>
          </w:p>
        </w:tc>
      </w:tr>
      <w:tr w:rsidR="0061344A" w:rsidRPr="00445B41" w14:paraId="6C83F135" w14:textId="77777777" w:rsidTr="00F13E64">
        <w:trPr>
          <w:trHeight w:val="329"/>
        </w:trPr>
        <w:tc>
          <w:tcPr>
            <w:tcW w:w="5305" w:type="dxa"/>
            <w:tcBorders>
              <w:top w:val="nil"/>
              <w:left w:val="nil"/>
              <w:bottom w:val="nil"/>
              <w:right w:val="nil"/>
            </w:tcBorders>
            <w:tcMar>
              <w:left w:w="105" w:type="dxa"/>
              <w:right w:w="105" w:type="dxa"/>
            </w:tcMar>
            <w:vAlign w:val="center"/>
          </w:tcPr>
          <w:p w14:paraId="1A02F051" w14:textId="338D5EE4" w:rsidR="0061344A" w:rsidRPr="00445B41" w:rsidRDefault="0061344A" w:rsidP="00F13E64">
            <w:pPr>
              <w:spacing w:after="0" w:line="240" w:lineRule="auto"/>
              <w:rPr>
                <w:rFonts w:eastAsia="Arial" w:cstheme="minorHAnsi"/>
              </w:rPr>
            </w:pPr>
            <w:r w:rsidRPr="00445B41">
              <w:rPr>
                <w:rFonts w:eastAsia="Arial" w:cstheme="minorHAnsi"/>
              </w:rPr>
              <w:t>Systolic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DCA22B2" w14:textId="1FC69C9A" w:rsidR="0061344A" w:rsidRPr="00445B41" w:rsidRDefault="65E8E117" w:rsidP="00F13E64">
            <w:pPr>
              <w:spacing w:after="0" w:line="240" w:lineRule="auto"/>
              <w:jc w:val="center"/>
            </w:pPr>
            <w:r w:rsidRPr="5AFC94E1">
              <w:rPr>
                <w:rFonts w:eastAsia="Arial"/>
              </w:rPr>
              <w:t>12</w:t>
            </w:r>
            <w:r w:rsidR="55C67287" w:rsidRPr="5AFC94E1">
              <w:rPr>
                <w:rFonts w:eastAsia="Arial"/>
              </w:rPr>
              <w:t>4</w:t>
            </w:r>
            <w:r w:rsidR="0061344A" w:rsidRPr="5AFC94E1">
              <w:rPr>
                <w:rFonts w:eastAsia="Arial"/>
              </w:rPr>
              <w:t xml:space="preserve"> (114</w:t>
            </w:r>
            <w:r w:rsidR="00F13E64" w:rsidRPr="5AFC94E1">
              <w:rPr>
                <w:rFonts w:eastAsia="Arial"/>
              </w:rPr>
              <w:t>-</w:t>
            </w:r>
            <w:r w:rsidRPr="5AFC94E1">
              <w:rPr>
                <w:rFonts w:eastAsia="Arial"/>
              </w:rPr>
              <w:t>13</w:t>
            </w:r>
            <w:r w:rsidR="48081058" w:rsidRPr="5AFC94E1">
              <w:rPr>
                <w:rFonts w:eastAsia="Arial"/>
              </w:rPr>
              <w:t>3</w:t>
            </w:r>
            <w:r w:rsidR="0061344A" w:rsidRPr="5AFC94E1">
              <w:rPr>
                <w:rFonts w:eastAsia="Arial"/>
              </w:rPr>
              <w:t>)</w:t>
            </w:r>
          </w:p>
        </w:tc>
      </w:tr>
      <w:tr w:rsidR="0061344A" w:rsidRPr="00445B41" w14:paraId="2C42DACC" w14:textId="77777777" w:rsidTr="00F13E64">
        <w:trPr>
          <w:trHeight w:val="329"/>
        </w:trPr>
        <w:tc>
          <w:tcPr>
            <w:tcW w:w="5305" w:type="dxa"/>
            <w:tcBorders>
              <w:top w:val="nil"/>
              <w:left w:val="nil"/>
              <w:bottom w:val="nil"/>
              <w:right w:val="nil"/>
            </w:tcBorders>
            <w:tcMar>
              <w:left w:w="105" w:type="dxa"/>
              <w:right w:w="105" w:type="dxa"/>
            </w:tcMar>
            <w:vAlign w:val="center"/>
          </w:tcPr>
          <w:p w14:paraId="1CC96A14" w14:textId="2ED8816F" w:rsidR="0061344A" w:rsidRPr="00445B41" w:rsidRDefault="0061344A" w:rsidP="00F13E64">
            <w:pPr>
              <w:spacing w:after="0" w:line="240" w:lineRule="auto"/>
              <w:rPr>
                <w:rFonts w:eastAsia="Arial" w:cstheme="minorHAnsi"/>
              </w:rPr>
            </w:pPr>
            <w:r w:rsidRPr="00445B41">
              <w:rPr>
                <w:rFonts w:eastAsia="Arial" w:cstheme="minorHAnsi"/>
              </w:rPr>
              <w:t>Diastolic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5F7436D" w14:textId="096701D7" w:rsidR="0061344A" w:rsidRPr="00445B41" w:rsidRDefault="65E8E117" w:rsidP="00F13E64">
            <w:pPr>
              <w:spacing w:after="0" w:line="240" w:lineRule="auto"/>
              <w:jc w:val="center"/>
            </w:pPr>
            <w:r w:rsidRPr="5AFC94E1">
              <w:rPr>
                <w:rFonts w:eastAsia="Arial"/>
              </w:rPr>
              <w:t>7</w:t>
            </w:r>
            <w:r w:rsidR="0D9E7214" w:rsidRPr="5AFC94E1">
              <w:rPr>
                <w:rFonts w:eastAsia="Arial"/>
              </w:rPr>
              <w:t>4</w:t>
            </w:r>
            <w:r w:rsidR="0061344A" w:rsidRPr="5AFC94E1">
              <w:rPr>
                <w:rFonts w:eastAsia="Arial"/>
              </w:rPr>
              <w:t xml:space="preserve"> (68</w:t>
            </w:r>
            <w:r w:rsidR="00F13E64" w:rsidRPr="5AFC94E1">
              <w:rPr>
                <w:rFonts w:eastAsia="Arial"/>
              </w:rPr>
              <w:t>-</w:t>
            </w:r>
            <w:r w:rsidR="0061344A" w:rsidRPr="5AFC94E1">
              <w:rPr>
                <w:rFonts w:eastAsia="Arial"/>
              </w:rPr>
              <w:t>80)</w:t>
            </w:r>
          </w:p>
        </w:tc>
      </w:tr>
      <w:tr w:rsidR="0061344A" w:rsidRPr="00445B41" w14:paraId="359C5F57" w14:textId="77777777" w:rsidTr="00F13E64">
        <w:trPr>
          <w:trHeight w:val="329"/>
        </w:trPr>
        <w:tc>
          <w:tcPr>
            <w:tcW w:w="5305" w:type="dxa"/>
            <w:tcBorders>
              <w:top w:val="nil"/>
              <w:left w:val="nil"/>
              <w:bottom w:val="nil"/>
              <w:right w:val="nil"/>
            </w:tcBorders>
            <w:tcMar>
              <w:left w:w="105" w:type="dxa"/>
              <w:right w:w="105" w:type="dxa"/>
            </w:tcMar>
            <w:vAlign w:val="center"/>
          </w:tcPr>
          <w:p w14:paraId="1BD08812" w14:textId="59A40320" w:rsidR="0061344A" w:rsidRPr="00445B41" w:rsidRDefault="0061344A" w:rsidP="00F13E64">
            <w:pPr>
              <w:spacing w:after="0" w:line="240" w:lineRule="auto"/>
              <w:rPr>
                <w:rFonts w:eastAsia="Arial" w:cstheme="minorHAnsi"/>
              </w:rPr>
            </w:pPr>
            <w:r w:rsidRPr="00445B41">
              <w:rPr>
                <w:rFonts w:eastAsia="Arial" w:cstheme="minorHAnsi"/>
              </w:rPr>
              <w:t>eGFR</w:t>
            </w:r>
            <w:r w:rsidR="008000A1">
              <w:rPr>
                <w:rFonts w:eastAsia="Arial" w:cstheme="minorHAnsi"/>
              </w:rPr>
              <w:t xml:space="preserve">, </w:t>
            </w:r>
            <w:r w:rsidR="00264B59" w:rsidRPr="00264B59">
              <w:rPr>
                <w:rFonts w:eastAsia="Arial" w:cstheme="minorHAnsi"/>
              </w:rPr>
              <w:t>mL/min/1.73m</w:t>
            </w:r>
            <w:r w:rsidR="00264B59" w:rsidRPr="00264B59">
              <w:rPr>
                <w:rFonts w:eastAsia="Arial" w:cstheme="minorHAnsi"/>
                <w:vertAlign w:val="superscript"/>
              </w:rPr>
              <w:t>2</w:t>
            </w:r>
            <w:r w:rsidR="00264B59">
              <w:rPr>
                <w:rFonts w:eastAsia="Arial" w:cstheme="minorHAnsi"/>
              </w:rPr>
              <w:t>,</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2A00EAB7" w14:textId="25E0AB55" w:rsidR="0061344A" w:rsidRPr="00445B41" w:rsidRDefault="78987221" w:rsidP="00F13E64">
            <w:pPr>
              <w:spacing w:after="0" w:line="240" w:lineRule="auto"/>
              <w:jc w:val="center"/>
            </w:pPr>
            <w:r w:rsidRPr="5AFC94E1">
              <w:rPr>
                <w:rFonts w:eastAsia="Arial"/>
              </w:rPr>
              <w:t>95 (83-107</w:t>
            </w:r>
            <w:r w:rsidR="5657E73A" w:rsidRPr="5AFC94E1">
              <w:rPr>
                <w:rFonts w:eastAsia="Arial"/>
              </w:rPr>
              <w:t>)</w:t>
            </w:r>
          </w:p>
        </w:tc>
      </w:tr>
      <w:tr w:rsidR="0061344A" w:rsidRPr="00445B41" w14:paraId="0D61086F" w14:textId="77777777" w:rsidTr="00F13E64">
        <w:trPr>
          <w:trHeight w:val="329"/>
        </w:trPr>
        <w:tc>
          <w:tcPr>
            <w:tcW w:w="5305" w:type="dxa"/>
            <w:tcBorders>
              <w:top w:val="nil"/>
              <w:left w:val="nil"/>
              <w:bottom w:val="nil"/>
              <w:right w:val="nil"/>
            </w:tcBorders>
            <w:tcMar>
              <w:left w:w="105" w:type="dxa"/>
              <w:right w:w="105" w:type="dxa"/>
            </w:tcMar>
            <w:vAlign w:val="center"/>
          </w:tcPr>
          <w:p w14:paraId="4B0260AD" w14:textId="77777777" w:rsidR="0061344A" w:rsidRPr="00445B41" w:rsidRDefault="0061344A" w:rsidP="00F13E64">
            <w:pPr>
              <w:spacing w:after="0" w:line="240" w:lineRule="auto"/>
              <w:rPr>
                <w:rFonts w:eastAsia="Arial" w:cstheme="minorHAnsi"/>
              </w:rPr>
            </w:pPr>
            <w:r w:rsidRPr="00445B41">
              <w:rPr>
                <w:rFonts w:eastAsia="Arial" w:cstheme="minorHAnsi"/>
              </w:rPr>
              <w:t>Ever Smoke</w:t>
            </w:r>
            <w:r w:rsidRPr="00445B41">
              <w:rPr>
                <w:rFonts w:eastAsia="Arial" w:cstheme="minorHAnsi"/>
                <w:vertAlign w:val="superscript"/>
              </w:rPr>
              <w:t>b</w:t>
            </w:r>
            <w:r w:rsidRPr="00445B41">
              <w:rPr>
                <w:rFonts w:eastAsia="Arial" w:cstheme="minorHAnsi"/>
              </w:rPr>
              <w:t>, %</w:t>
            </w:r>
          </w:p>
        </w:tc>
        <w:tc>
          <w:tcPr>
            <w:tcW w:w="3866" w:type="dxa"/>
            <w:tcBorders>
              <w:top w:val="nil"/>
              <w:left w:val="nil"/>
              <w:bottom w:val="nil"/>
              <w:right w:val="nil"/>
            </w:tcBorders>
            <w:tcMar>
              <w:left w:w="105" w:type="dxa"/>
              <w:right w:w="105" w:type="dxa"/>
            </w:tcMar>
            <w:vAlign w:val="bottom"/>
          </w:tcPr>
          <w:p w14:paraId="35439F0C" w14:textId="04AF8EF3" w:rsidR="0061344A" w:rsidRPr="00445B41" w:rsidRDefault="0061344A" w:rsidP="00F13E64">
            <w:pPr>
              <w:spacing w:after="0" w:line="240" w:lineRule="auto"/>
              <w:jc w:val="center"/>
              <w:rPr>
                <w:rFonts w:eastAsia="Arial" w:cstheme="minorHAnsi"/>
              </w:rPr>
            </w:pPr>
            <w:r w:rsidRPr="00445B41">
              <w:rPr>
                <w:rFonts w:eastAsia="Arial" w:cstheme="minorHAnsi"/>
              </w:rPr>
              <w:t>40</w:t>
            </w:r>
          </w:p>
        </w:tc>
      </w:tr>
      <w:tr w:rsidR="0061344A" w:rsidRPr="00445B41" w14:paraId="5F7183E1" w14:textId="77777777" w:rsidTr="00F13E64">
        <w:trPr>
          <w:trHeight w:val="329"/>
        </w:trPr>
        <w:tc>
          <w:tcPr>
            <w:tcW w:w="5305" w:type="dxa"/>
            <w:tcBorders>
              <w:top w:val="nil"/>
              <w:left w:val="nil"/>
              <w:bottom w:val="nil"/>
              <w:right w:val="nil"/>
            </w:tcBorders>
            <w:tcMar>
              <w:left w:w="105" w:type="dxa"/>
              <w:right w:w="105" w:type="dxa"/>
            </w:tcMar>
            <w:vAlign w:val="center"/>
          </w:tcPr>
          <w:p w14:paraId="5E8D44B1" w14:textId="77777777" w:rsidR="0061344A" w:rsidRPr="00445B41" w:rsidRDefault="0061344A" w:rsidP="00F13E64">
            <w:pPr>
              <w:spacing w:after="0" w:line="240" w:lineRule="auto"/>
              <w:rPr>
                <w:rFonts w:eastAsia="Arial" w:cstheme="minorHAnsi"/>
              </w:rPr>
            </w:pPr>
            <w:r w:rsidRPr="00445B41">
              <w:rPr>
                <w:rFonts w:eastAsia="Arial" w:cstheme="minorHAnsi"/>
              </w:rPr>
              <w:t>Had Insurance, %</w:t>
            </w:r>
          </w:p>
        </w:tc>
        <w:tc>
          <w:tcPr>
            <w:tcW w:w="3866" w:type="dxa"/>
            <w:tcBorders>
              <w:top w:val="nil"/>
              <w:left w:val="nil"/>
              <w:bottom w:val="nil"/>
              <w:right w:val="nil"/>
            </w:tcBorders>
            <w:tcMar>
              <w:left w:w="105" w:type="dxa"/>
              <w:right w:w="105" w:type="dxa"/>
            </w:tcMar>
            <w:vAlign w:val="bottom"/>
          </w:tcPr>
          <w:p w14:paraId="6C91273E" w14:textId="5E0BC2D0" w:rsidR="0061344A" w:rsidRPr="00445B41" w:rsidRDefault="0061344A" w:rsidP="00F13E64">
            <w:pPr>
              <w:spacing w:after="0" w:line="240" w:lineRule="auto"/>
              <w:jc w:val="center"/>
              <w:rPr>
                <w:rFonts w:cstheme="minorHAnsi"/>
              </w:rPr>
            </w:pPr>
            <w:r w:rsidRPr="00445B41">
              <w:rPr>
                <w:rFonts w:eastAsia="Arial" w:cstheme="minorHAnsi"/>
              </w:rPr>
              <w:t>93</w:t>
            </w:r>
          </w:p>
        </w:tc>
      </w:tr>
      <w:tr w:rsidR="0061344A" w:rsidRPr="00445B41" w14:paraId="3A6875AB" w14:textId="77777777" w:rsidTr="00F13E64">
        <w:trPr>
          <w:trHeight w:val="329"/>
        </w:trPr>
        <w:tc>
          <w:tcPr>
            <w:tcW w:w="5305" w:type="dxa"/>
            <w:tcBorders>
              <w:top w:val="nil"/>
              <w:left w:val="nil"/>
              <w:bottom w:val="nil"/>
              <w:right w:val="nil"/>
            </w:tcBorders>
            <w:tcMar>
              <w:left w:w="105" w:type="dxa"/>
              <w:right w:w="105" w:type="dxa"/>
            </w:tcMar>
            <w:vAlign w:val="center"/>
          </w:tcPr>
          <w:p w14:paraId="20DD2D13" w14:textId="4FE0CEB5" w:rsidR="0061344A" w:rsidRPr="00445B41" w:rsidRDefault="00445B41" w:rsidP="00F13E64">
            <w:pPr>
              <w:spacing w:after="0" w:line="240" w:lineRule="auto"/>
              <w:rPr>
                <w:rFonts w:eastAsia="Arial" w:cstheme="minorHAnsi"/>
              </w:rPr>
            </w:pPr>
            <w:r>
              <w:rPr>
                <w:rFonts w:eastAsia="Arial" w:cstheme="minorHAnsi"/>
              </w:rPr>
              <w:t>Four</w:t>
            </w:r>
            <w:r w:rsidR="0061344A" w:rsidRPr="00445B41">
              <w:rPr>
                <w:rFonts w:eastAsia="Arial" w:cstheme="minorHAnsi"/>
              </w:rPr>
              <w:t xml:space="preserve"> Year Bachelor or above, %</w:t>
            </w:r>
          </w:p>
        </w:tc>
        <w:tc>
          <w:tcPr>
            <w:tcW w:w="3866" w:type="dxa"/>
            <w:tcBorders>
              <w:top w:val="nil"/>
              <w:left w:val="nil"/>
              <w:bottom w:val="nil"/>
              <w:right w:val="nil"/>
            </w:tcBorders>
            <w:tcMar>
              <w:left w:w="105" w:type="dxa"/>
              <w:right w:w="105" w:type="dxa"/>
            </w:tcMar>
            <w:vAlign w:val="bottom"/>
          </w:tcPr>
          <w:p w14:paraId="6016FFAD" w14:textId="043D8ACB" w:rsidR="0061344A" w:rsidRPr="00445B41" w:rsidRDefault="0061344A" w:rsidP="00F13E64">
            <w:pPr>
              <w:spacing w:after="0" w:line="240" w:lineRule="auto"/>
              <w:jc w:val="center"/>
              <w:rPr>
                <w:rFonts w:cstheme="minorHAnsi"/>
              </w:rPr>
            </w:pPr>
            <w:r w:rsidRPr="00445B41">
              <w:rPr>
                <w:rFonts w:eastAsia="Arial" w:cstheme="minorHAnsi"/>
              </w:rPr>
              <w:t>57</w:t>
            </w:r>
          </w:p>
        </w:tc>
      </w:tr>
      <w:tr w:rsidR="00A36BB9" w:rsidRPr="00445B41" w14:paraId="67041A2B" w14:textId="77777777" w:rsidTr="00F13E64">
        <w:trPr>
          <w:trHeight w:val="329"/>
        </w:trPr>
        <w:tc>
          <w:tcPr>
            <w:tcW w:w="5305" w:type="dxa"/>
            <w:tcBorders>
              <w:top w:val="nil"/>
              <w:left w:val="nil"/>
              <w:bottom w:val="nil"/>
              <w:right w:val="nil"/>
            </w:tcBorders>
            <w:tcMar>
              <w:left w:w="105" w:type="dxa"/>
              <w:right w:w="105" w:type="dxa"/>
            </w:tcMar>
            <w:vAlign w:val="center"/>
          </w:tcPr>
          <w:p w14:paraId="2B9EE11D" w14:textId="22B88FD9" w:rsidR="00A36BB9" w:rsidRDefault="00A36BB9" w:rsidP="00F13E64">
            <w:pPr>
              <w:spacing w:after="0" w:line="240" w:lineRule="auto"/>
              <w:rPr>
                <w:rFonts w:eastAsia="Arial" w:cstheme="minorHAnsi"/>
              </w:rPr>
            </w:pPr>
            <w:r>
              <w:rPr>
                <w:rFonts w:eastAsia="Arial" w:cstheme="minorHAnsi"/>
              </w:rPr>
              <w:t>Household Income,</w:t>
            </w:r>
            <w:r w:rsidR="004A558D">
              <w:rPr>
                <w:rFonts w:eastAsia="Arial" w:cstheme="minorHAnsi"/>
              </w:rPr>
              <w:t xml:space="preserve"> USD, median (IQR)</w:t>
            </w:r>
          </w:p>
        </w:tc>
        <w:tc>
          <w:tcPr>
            <w:tcW w:w="3866" w:type="dxa"/>
            <w:tcBorders>
              <w:top w:val="nil"/>
              <w:left w:val="nil"/>
              <w:bottom w:val="nil"/>
              <w:right w:val="nil"/>
            </w:tcBorders>
            <w:tcMar>
              <w:left w:w="105" w:type="dxa"/>
              <w:right w:w="105" w:type="dxa"/>
            </w:tcMar>
            <w:vAlign w:val="bottom"/>
          </w:tcPr>
          <w:p w14:paraId="092EE497" w14:textId="34E10044" w:rsidR="00A36BB9" w:rsidRPr="00445B41" w:rsidRDefault="004A558D" w:rsidP="00F13E64">
            <w:pPr>
              <w:spacing w:after="0" w:line="240" w:lineRule="auto"/>
              <w:jc w:val="center"/>
              <w:rPr>
                <w:rFonts w:eastAsia="Arial" w:cstheme="minorHAnsi"/>
              </w:rPr>
            </w:pPr>
            <w:r>
              <w:rPr>
                <w:rFonts w:eastAsia="Arial" w:cstheme="minorHAnsi"/>
              </w:rPr>
              <w:t>81774 (61058-113700)</w:t>
            </w:r>
          </w:p>
        </w:tc>
      </w:tr>
      <w:tr w:rsidR="0061344A" w:rsidRPr="00445B41" w14:paraId="1312F178" w14:textId="77777777" w:rsidTr="00F13E64">
        <w:trPr>
          <w:trHeight w:val="329"/>
        </w:trPr>
        <w:tc>
          <w:tcPr>
            <w:tcW w:w="5305" w:type="dxa"/>
            <w:tcBorders>
              <w:top w:val="nil"/>
              <w:left w:val="nil"/>
              <w:bottom w:val="nil"/>
              <w:right w:val="nil"/>
            </w:tcBorders>
            <w:tcMar>
              <w:left w:w="105" w:type="dxa"/>
              <w:right w:w="105" w:type="dxa"/>
            </w:tcMar>
            <w:vAlign w:val="center"/>
          </w:tcPr>
          <w:p w14:paraId="5476E468" w14:textId="2838E2FC" w:rsidR="0061344A" w:rsidRPr="00445B41" w:rsidRDefault="0061344A" w:rsidP="00F13E64">
            <w:pPr>
              <w:spacing w:after="0" w:line="240" w:lineRule="auto"/>
              <w:rPr>
                <w:rFonts w:eastAsia="Arial" w:cstheme="minorHAnsi"/>
              </w:rPr>
            </w:pPr>
            <w:r w:rsidRPr="00445B41">
              <w:rPr>
                <w:rFonts w:eastAsia="Arial" w:cstheme="minorHAnsi"/>
              </w:rPr>
              <w:t xml:space="preserve">Area Deprivation Index, </w:t>
            </w:r>
            <w:r w:rsidR="00324D04">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14:paraId="702547F7" w14:textId="6B4D62CF" w:rsidR="0061344A" w:rsidRPr="00445B41" w:rsidRDefault="0061344A" w:rsidP="00F13E64">
            <w:pPr>
              <w:spacing w:after="0" w:line="240" w:lineRule="auto"/>
              <w:jc w:val="center"/>
              <w:rPr>
                <w:rFonts w:eastAsia="Arial" w:cstheme="minorHAnsi"/>
              </w:rPr>
            </w:pPr>
            <w:r w:rsidRPr="00445B41">
              <w:rPr>
                <w:rFonts w:eastAsia="Arial" w:cstheme="minorHAnsi"/>
              </w:rPr>
              <w:t>38 (20</w:t>
            </w:r>
            <w:r w:rsidR="00F13E64">
              <w:rPr>
                <w:rFonts w:eastAsia="Arial" w:cstheme="minorHAnsi"/>
              </w:rPr>
              <w:t>-</w:t>
            </w:r>
            <w:r w:rsidRPr="00445B41">
              <w:rPr>
                <w:rFonts w:eastAsia="Arial" w:cstheme="minorHAnsi"/>
              </w:rPr>
              <w:t>60)</w:t>
            </w:r>
          </w:p>
        </w:tc>
      </w:tr>
      <w:tr w:rsidR="0061344A" w:rsidRPr="00445B41" w14:paraId="2539A562" w14:textId="77777777" w:rsidTr="00F13E64">
        <w:trPr>
          <w:trHeight w:val="329"/>
        </w:trPr>
        <w:tc>
          <w:tcPr>
            <w:tcW w:w="5305" w:type="dxa"/>
            <w:tcBorders>
              <w:top w:val="nil"/>
              <w:left w:val="nil"/>
              <w:bottom w:val="nil"/>
              <w:right w:val="nil"/>
            </w:tcBorders>
            <w:tcMar>
              <w:left w:w="105" w:type="dxa"/>
              <w:right w:w="105" w:type="dxa"/>
            </w:tcMar>
            <w:vAlign w:val="bottom"/>
          </w:tcPr>
          <w:p w14:paraId="6186C74E" w14:textId="149008E5" w:rsidR="0061344A" w:rsidRPr="00445B41" w:rsidRDefault="0061344A" w:rsidP="00F13E64">
            <w:pPr>
              <w:spacing w:after="0" w:line="240" w:lineRule="auto"/>
              <w:rPr>
                <w:rFonts w:eastAsia="Arial" w:cstheme="minorHAnsi"/>
              </w:rPr>
            </w:pPr>
            <w:r w:rsidRPr="00445B41">
              <w:rPr>
                <w:rFonts w:eastAsia="Arial" w:cstheme="minorHAnsi"/>
              </w:rPr>
              <w:t>Center, %</w:t>
            </w:r>
          </w:p>
        </w:tc>
        <w:tc>
          <w:tcPr>
            <w:tcW w:w="3866" w:type="dxa"/>
            <w:tcBorders>
              <w:top w:val="nil"/>
              <w:left w:val="nil"/>
              <w:bottom w:val="nil"/>
              <w:right w:val="nil"/>
            </w:tcBorders>
            <w:tcMar>
              <w:left w:w="105" w:type="dxa"/>
              <w:right w:w="105" w:type="dxa"/>
            </w:tcMar>
            <w:vAlign w:val="center"/>
          </w:tcPr>
          <w:p w14:paraId="0A98DBEC" w14:textId="77777777" w:rsidR="0061344A" w:rsidRPr="00445B41" w:rsidRDefault="0061344A" w:rsidP="00F13E64">
            <w:pPr>
              <w:spacing w:after="0" w:line="240" w:lineRule="auto"/>
              <w:jc w:val="center"/>
              <w:rPr>
                <w:rFonts w:eastAsia="Arial" w:cstheme="minorHAnsi"/>
              </w:rPr>
            </w:pPr>
          </w:p>
        </w:tc>
      </w:tr>
      <w:tr w:rsidR="0061344A" w:rsidRPr="00445B41" w14:paraId="0D8B2AA6" w14:textId="77777777" w:rsidTr="00F13E64">
        <w:trPr>
          <w:trHeight w:val="151"/>
        </w:trPr>
        <w:tc>
          <w:tcPr>
            <w:tcW w:w="5305" w:type="dxa"/>
            <w:tcBorders>
              <w:top w:val="nil"/>
              <w:left w:val="nil"/>
              <w:bottom w:val="nil"/>
              <w:right w:val="nil"/>
            </w:tcBorders>
            <w:tcMar>
              <w:left w:w="105" w:type="dxa"/>
              <w:right w:w="105" w:type="dxa"/>
            </w:tcMar>
            <w:vAlign w:val="bottom"/>
          </w:tcPr>
          <w:p w14:paraId="2F8A605E" w14:textId="74B1ECF7" w:rsidR="0061344A" w:rsidRPr="00445B41" w:rsidRDefault="0061344A" w:rsidP="00F13E64">
            <w:pPr>
              <w:spacing w:after="0" w:line="240" w:lineRule="auto"/>
              <w:rPr>
                <w:rFonts w:eastAsia="Arial" w:cstheme="minorHAnsi"/>
              </w:rPr>
            </w:pPr>
            <w:r w:rsidRPr="00445B41">
              <w:rPr>
                <w:rFonts w:eastAsia="Arial" w:cstheme="minorHAnsi"/>
              </w:rPr>
              <w:t xml:space="preserve">   Johns Hopkins</w:t>
            </w:r>
          </w:p>
        </w:tc>
        <w:tc>
          <w:tcPr>
            <w:tcW w:w="3866" w:type="dxa"/>
            <w:tcBorders>
              <w:top w:val="nil"/>
              <w:left w:val="nil"/>
              <w:bottom w:val="nil"/>
              <w:right w:val="nil"/>
            </w:tcBorders>
            <w:tcMar>
              <w:left w:w="105" w:type="dxa"/>
              <w:right w:w="105" w:type="dxa"/>
            </w:tcMar>
            <w:vAlign w:val="center"/>
          </w:tcPr>
          <w:p w14:paraId="6A9FBFBA" w14:textId="1C820847" w:rsidR="0061344A" w:rsidRPr="00445B41" w:rsidRDefault="0061344A" w:rsidP="00F13E64">
            <w:pPr>
              <w:spacing w:after="0" w:line="240" w:lineRule="auto"/>
              <w:jc w:val="center"/>
              <w:rPr>
                <w:rFonts w:eastAsia="Arial" w:cstheme="minorHAnsi"/>
              </w:rPr>
            </w:pPr>
            <w:r w:rsidRPr="00445B41">
              <w:rPr>
                <w:rFonts w:eastAsia="Arial" w:cstheme="minorHAnsi"/>
              </w:rPr>
              <w:t>38</w:t>
            </w:r>
          </w:p>
        </w:tc>
      </w:tr>
      <w:tr w:rsidR="0061344A" w:rsidRPr="00445B41" w14:paraId="1145582E" w14:textId="77777777" w:rsidTr="00F13E64">
        <w:trPr>
          <w:trHeight w:val="329"/>
        </w:trPr>
        <w:tc>
          <w:tcPr>
            <w:tcW w:w="5305" w:type="dxa"/>
            <w:tcBorders>
              <w:top w:val="nil"/>
              <w:left w:val="nil"/>
              <w:bottom w:val="nil"/>
              <w:right w:val="nil"/>
            </w:tcBorders>
            <w:tcMar>
              <w:left w:w="105" w:type="dxa"/>
              <w:right w:w="105" w:type="dxa"/>
            </w:tcMar>
            <w:vAlign w:val="bottom"/>
          </w:tcPr>
          <w:p w14:paraId="2EEFE13F" w14:textId="68DCAD46" w:rsidR="0061344A" w:rsidRPr="00445B41" w:rsidRDefault="0061344A" w:rsidP="00F13E64">
            <w:pPr>
              <w:spacing w:after="0" w:line="240" w:lineRule="auto"/>
              <w:rPr>
                <w:rFonts w:eastAsia="Arial" w:cstheme="minorHAnsi"/>
              </w:rPr>
            </w:pPr>
            <w:r w:rsidRPr="00445B41">
              <w:rPr>
                <w:rFonts w:eastAsia="Arial" w:cstheme="minorHAnsi"/>
              </w:rPr>
              <w:t xml:space="preserve">   University of Maryland</w:t>
            </w:r>
          </w:p>
        </w:tc>
        <w:tc>
          <w:tcPr>
            <w:tcW w:w="3866" w:type="dxa"/>
            <w:tcBorders>
              <w:top w:val="nil"/>
              <w:left w:val="nil"/>
              <w:bottom w:val="nil"/>
              <w:right w:val="nil"/>
            </w:tcBorders>
            <w:tcMar>
              <w:left w:w="105" w:type="dxa"/>
              <w:right w:w="105" w:type="dxa"/>
            </w:tcMar>
            <w:vAlign w:val="center"/>
          </w:tcPr>
          <w:p w14:paraId="43A0F78B" w14:textId="476A1E79" w:rsidR="0061344A" w:rsidRPr="00445B41" w:rsidRDefault="0061344A" w:rsidP="00F13E64">
            <w:pPr>
              <w:spacing w:after="0" w:line="240" w:lineRule="auto"/>
              <w:jc w:val="center"/>
              <w:rPr>
                <w:rFonts w:eastAsia="Arial" w:cstheme="minorHAnsi"/>
              </w:rPr>
            </w:pPr>
            <w:r w:rsidRPr="00445B41">
              <w:rPr>
                <w:rFonts w:eastAsia="Arial" w:cstheme="minorHAnsi"/>
              </w:rPr>
              <w:t>22</w:t>
            </w:r>
          </w:p>
        </w:tc>
      </w:tr>
      <w:tr w:rsidR="0061344A" w:rsidRPr="00445B41" w14:paraId="4D71BBD9" w14:textId="77777777" w:rsidTr="00F13E64">
        <w:trPr>
          <w:trHeight w:val="329"/>
        </w:trPr>
        <w:tc>
          <w:tcPr>
            <w:tcW w:w="5305" w:type="dxa"/>
            <w:tcBorders>
              <w:top w:val="nil"/>
              <w:left w:val="nil"/>
              <w:bottom w:val="nil"/>
              <w:right w:val="nil"/>
            </w:tcBorders>
            <w:tcMar>
              <w:left w:w="105" w:type="dxa"/>
              <w:right w:w="105" w:type="dxa"/>
            </w:tcMar>
            <w:vAlign w:val="bottom"/>
          </w:tcPr>
          <w:p w14:paraId="2C549788" w14:textId="74F045D8" w:rsidR="0061344A" w:rsidRPr="00445B41" w:rsidRDefault="0061344A" w:rsidP="00F13E64">
            <w:pPr>
              <w:spacing w:after="0" w:line="240" w:lineRule="auto"/>
              <w:rPr>
                <w:rFonts w:eastAsia="Arial" w:cstheme="minorHAnsi"/>
              </w:rPr>
            </w:pPr>
            <w:r w:rsidRPr="00445B41">
              <w:rPr>
                <w:rFonts w:eastAsia="Arial" w:cstheme="minorHAnsi"/>
              </w:rPr>
              <w:t xml:space="preserve">   University of Alabama</w:t>
            </w:r>
          </w:p>
        </w:tc>
        <w:tc>
          <w:tcPr>
            <w:tcW w:w="3866" w:type="dxa"/>
            <w:tcBorders>
              <w:top w:val="nil"/>
              <w:left w:val="nil"/>
              <w:bottom w:val="nil"/>
              <w:right w:val="nil"/>
            </w:tcBorders>
            <w:tcMar>
              <w:left w:w="105" w:type="dxa"/>
              <w:right w:w="105" w:type="dxa"/>
            </w:tcMar>
            <w:vAlign w:val="center"/>
          </w:tcPr>
          <w:p w14:paraId="4446066F" w14:textId="5D6506EA" w:rsidR="0061344A" w:rsidRPr="00445B41" w:rsidRDefault="0061344A" w:rsidP="00F13E64">
            <w:pPr>
              <w:spacing w:after="0" w:line="240" w:lineRule="auto"/>
              <w:jc w:val="center"/>
              <w:rPr>
                <w:rFonts w:eastAsia="Arial" w:cstheme="minorHAnsi"/>
              </w:rPr>
            </w:pPr>
            <w:r w:rsidRPr="00445B41">
              <w:rPr>
                <w:rFonts w:eastAsia="Arial" w:cstheme="minorHAnsi"/>
              </w:rPr>
              <w:t>16</w:t>
            </w:r>
          </w:p>
        </w:tc>
      </w:tr>
      <w:tr w:rsidR="006E2025" w:rsidRPr="00445B41" w14:paraId="694E4E45" w14:textId="77777777" w:rsidTr="00F13E64">
        <w:trPr>
          <w:trHeight w:val="329"/>
        </w:trPr>
        <w:tc>
          <w:tcPr>
            <w:tcW w:w="5305" w:type="dxa"/>
            <w:tcBorders>
              <w:top w:val="nil"/>
              <w:left w:val="nil"/>
              <w:bottom w:val="nil"/>
              <w:right w:val="nil"/>
            </w:tcBorders>
            <w:tcMar>
              <w:left w:w="105" w:type="dxa"/>
              <w:right w:w="105" w:type="dxa"/>
            </w:tcMar>
            <w:vAlign w:val="bottom"/>
          </w:tcPr>
          <w:p w14:paraId="1F404069" w14:textId="2272DD7A" w:rsidR="006E2025" w:rsidRPr="00445B41" w:rsidRDefault="006E2025" w:rsidP="006E2025">
            <w:pPr>
              <w:spacing w:after="0" w:line="240" w:lineRule="auto"/>
              <w:rPr>
                <w:rFonts w:eastAsia="Arial" w:cstheme="minorHAnsi"/>
              </w:rPr>
            </w:pPr>
            <w:r w:rsidRPr="00445B41">
              <w:rPr>
                <w:rFonts w:eastAsia="Arial" w:cstheme="minorHAnsi"/>
              </w:rPr>
              <w:t xml:space="preserve">   Northwestern</w:t>
            </w:r>
          </w:p>
        </w:tc>
        <w:tc>
          <w:tcPr>
            <w:tcW w:w="3866" w:type="dxa"/>
            <w:tcBorders>
              <w:top w:val="nil"/>
              <w:left w:val="nil"/>
              <w:bottom w:val="nil"/>
              <w:right w:val="nil"/>
            </w:tcBorders>
            <w:tcMar>
              <w:left w:w="105" w:type="dxa"/>
              <w:right w:w="105" w:type="dxa"/>
            </w:tcMar>
            <w:vAlign w:val="center"/>
          </w:tcPr>
          <w:p w14:paraId="7EF3C80B" w14:textId="50035E5C" w:rsidR="006E2025" w:rsidRPr="00445B41" w:rsidRDefault="006E2025" w:rsidP="006E2025">
            <w:pPr>
              <w:spacing w:after="0" w:line="240" w:lineRule="auto"/>
              <w:jc w:val="center"/>
              <w:rPr>
                <w:rFonts w:eastAsia="Arial" w:cstheme="minorHAnsi"/>
              </w:rPr>
            </w:pPr>
            <w:r w:rsidRPr="00445B41">
              <w:rPr>
                <w:rFonts w:eastAsia="Arial" w:cstheme="minorHAnsi"/>
              </w:rPr>
              <w:t>10</w:t>
            </w:r>
          </w:p>
        </w:tc>
      </w:tr>
      <w:tr w:rsidR="0061344A" w:rsidRPr="00445B41" w14:paraId="6D21EAF2" w14:textId="77777777" w:rsidTr="00F13E64">
        <w:trPr>
          <w:trHeight w:val="329"/>
        </w:trPr>
        <w:tc>
          <w:tcPr>
            <w:tcW w:w="5305" w:type="dxa"/>
            <w:tcBorders>
              <w:top w:val="nil"/>
              <w:left w:val="nil"/>
              <w:bottom w:val="nil"/>
              <w:right w:val="nil"/>
            </w:tcBorders>
            <w:tcMar>
              <w:left w:w="105" w:type="dxa"/>
              <w:right w:w="105" w:type="dxa"/>
            </w:tcMar>
            <w:vAlign w:val="bottom"/>
          </w:tcPr>
          <w:p w14:paraId="7C1DAC11" w14:textId="5DAA416A" w:rsidR="0061344A" w:rsidRPr="00445B41" w:rsidRDefault="0061344A" w:rsidP="00F13E64">
            <w:pPr>
              <w:spacing w:after="0" w:line="240" w:lineRule="auto"/>
              <w:rPr>
                <w:rFonts w:eastAsia="Arial" w:cstheme="minorHAnsi"/>
              </w:rPr>
            </w:pPr>
            <w:r w:rsidRPr="00445B41">
              <w:rPr>
                <w:rFonts w:eastAsia="Arial" w:cstheme="minorHAnsi"/>
              </w:rPr>
              <w:t xml:space="preserve">   </w:t>
            </w:r>
            <w:r w:rsidR="006E2025">
              <w:rPr>
                <w:rFonts w:eastAsia="Arial" w:cstheme="minorHAnsi"/>
              </w:rPr>
              <w:t>Virginia Commonwealth</w:t>
            </w:r>
          </w:p>
        </w:tc>
        <w:tc>
          <w:tcPr>
            <w:tcW w:w="3866" w:type="dxa"/>
            <w:tcBorders>
              <w:top w:val="nil"/>
              <w:left w:val="nil"/>
              <w:bottom w:val="nil"/>
              <w:right w:val="nil"/>
            </w:tcBorders>
            <w:tcMar>
              <w:left w:w="105" w:type="dxa"/>
              <w:right w:w="105" w:type="dxa"/>
            </w:tcMar>
            <w:vAlign w:val="center"/>
          </w:tcPr>
          <w:p w14:paraId="195F03CF" w14:textId="773E78EB" w:rsidR="0061344A" w:rsidRPr="00445B41" w:rsidRDefault="006E2025" w:rsidP="00F13E64">
            <w:pPr>
              <w:spacing w:after="0" w:line="240" w:lineRule="auto"/>
              <w:jc w:val="center"/>
              <w:rPr>
                <w:rFonts w:eastAsia="Arial" w:cstheme="minorHAnsi"/>
              </w:rPr>
            </w:pPr>
            <w:r>
              <w:rPr>
                <w:rFonts w:eastAsia="Arial" w:cstheme="minorHAnsi"/>
              </w:rPr>
              <w:t>7</w:t>
            </w:r>
          </w:p>
        </w:tc>
      </w:tr>
      <w:tr w:rsidR="0061344A" w:rsidRPr="00445B41" w14:paraId="30BEE7A0" w14:textId="77777777" w:rsidTr="00F13E64">
        <w:trPr>
          <w:trHeight w:val="329"/>
        </w:trPr>
        <w:tc>
          <w:tcPr>
            <w:tcW w:w="5305" w:type="dxa"/>
            <w:tcBorders>
              <w:top w:val="nil"/>
              <w:left w:val="nil"/>
              <w:bottom w:val="single" w:sz="4" w:space="0" w:color="auto"/>
              <w:right w:val="nil"/>
            </w:tcBorders>
            <w:tcMar>
              <w:left w:w="105" w:type="dxa"/>
              <w:right w:w="105" w:type="dxa"/>
            </w:tcMar>
            <w:vAlign w:val="bottom"/>
          </w:tcPr>
          <w:p w14:paraId="50B5366B" w14:textId="26C8AE1B" w:rsidR="0061344A" w:rsidRPr="00445B41" w:rsidRDefault="0061344A" w:rsidP="00F13E64">
            <w:pPr>
              <w:spacing w:after="0" w:line="240" w:lineRule="auto"/>
              <w:rPr>
                <w:rFonts w:eastAsia="Arial" w:cstheme="minorHAnsi"/>
              </w:rPr>
            </w:pPr>
            <w:r w:rsidRPr="00445B41">
              <w:rPr>
                <w:rFonts w:eastAsia="Arial" w:cstheme="minorHAnsi"/>
              </w:rPr>
              <w:t xml:space="preserve">   Medstar Georgetown</w:t>
            </w:r>
          </w:p>
        </w:tc>
        <w:tc>
          <w:tcPr>
            <w:tcW w:w="3866" w:type="dxa"/>
            <w:tcBorders>
              <w:top w:val="nil"/>
              <w:left w:val="nil"/>
              <w:bottom w:val="single" w:sz="4" w:space="0" w:color="auto"/>
              <w:right w:val="nil"/>
            </w:tcBorders>
            <w:tcMar>
              <w:left w:w="105" w:type="dxa"/>
              <w:right w:w="105" w:type="dxa"/>
            </w:tcMar>
            <w:vAlign w:val="center"/>
          </w:tcPr>
          <w:p w14:paraId="52F58A13" w14:textId="023E143B" w:rsidR="0061344A" w:rsidRPr="00445B41" w:rsidRDefault="0061344A" w:rsidP="00F13E64">
            <w:pPr>
              <w:spacing w:after="0" w:line="240" w:lineRule="auto"/>
              <w:jc w:val="center"/>
              <w:rPr>
                <w:rFonts w:eastAsia="Arial" w:cstheme="minorHAnsi"/>
              </w:rPr>
            </w:pPr>
            <w:r w:rsidRPr="00445B41">
              <w:rPr>
                <w:rFonts w:eastAsia="Arial" w:cstheme="minorHAnsi"/>
              </w:rPr>
              <w:t>7</w:t>
            </w:r>
          </w:p>
        </w:tc>
      </w:tr>
      <w:tr w:rsidR="0061344A" w:rsidRPr="00445B41" w14:paraId="6F280060" w14:textId="77777777" w:rsidTr="00F13E64">
        <w:trPr>
          <w:trHeight w:val="44"/>
        </w:trPr>
        <w:tc>
          <w:tcPr>
            <w:tcW w:w="9171" w:type="dxa"/>
            <w:gridSpan w:val="2"/>
            <w:tcBorders>
              <w:top w:val="single" w:sz="4" w:space="0" w:color="auto"/>
              <w:left w:val="nil"/>
              <w:bottom w:val="nil"/>
              <w:right w:val="nil"/>
            </w:tcBorders>
            <w:tcMar>
              <w:left w:w="105" w:type="dxa"/>
              <w:right w:w="105" w:type="dxa"/>
            </w:tcMar>
            <w:vAlign w:val="bottom"/>
          </w:tcPr>
          <w:p w14:paraId="75DB4A87" w14:textId="34592C19" w:rsidR="0061344A" w:rsidRPr="00445B41" w:rsidRDefault="0061344A" w:rsidP="00F13E64">
            <w:pPr>
              <w:spacing w:after="0" w:line="240" w:lineRule="auto"/>
              <w:rPr>
                <w:rFonts w:eastAsia="Calibri" w:cstheme="minorHAnsi"/>
              </w:rPr>
            </w:pPr>
            <w:r w:rsidRPr="00445B41">
              <w:rPr>
                <w:rFonts w:eastAsia="Calibri" w:cstheme="minorHAnsi"/>
                <w:vertAlign w:val="superscript"/>
              </w:rPr>
              <w:t>a</w:t>
            </w:r>
            <w:r w:rsidRPr="00445B41">
              <w:rPr>
                <w:rFonts w:eastAsia="Calibri" w:cstheme="minorHAnsi"/>
              </w:rPr>
              <w:t xml:space="preserve"> </w:t>
            </w:r>
            <w:r w:rsidR="00F61FA6" w:rsidRPr="00445B41">
              <w:rPr>
                <w:rFonts w:eastAsia="Calibri" w:cstheme="minorHAnsi"/>
              </w:rPr>
              <w:t>Nonhispanic other</w:t>
            </w:r>
            <w:r w:rsidRPr="00445B41">
              <w:rPr>
                <w:rFonts w:eastAsia="Calibri" w:cstheme="minorHAnsi"/>
              </w:rPr>
              <w:t xml:space="preserve"> includes </w:t>
            </w:r>
            <w:r w:rsidR="00F61FA6" w:rsidRPr="00445B41">
              <w:rPr>
                <w:rFonts w:eastAsia="Calibri" w:cstheme="minorHAnsi"/>
              </w:rPr>
              <w:t xml:space="preserve">Asian, Pacific Islander, </w:t>
            </w:r>
            <w:r w:rsidRPr="00445B41">
              <w:rPr>
                <w:rFonts w:eastAsia="Calibri" w:cstheme="minorHAnsi"/>
              </w:rPr>
              <w:t>American Indian, Alaskan Native, and other.</w:t>
            </w:r>
          </w:p>
          <w:p w14:paraId="78C71599" w14:textId="7C7C31A6" w:rsidR="0061344A" w:rsidRPr="00445B41" w:rsidRDefault="00445B41" w:rsidP="00F13E64">
            <w:pPr>
              <w:spacing w:after="0" w:line="240" w:lineRule="auto"/>
              <w:rPr>
                <w:rFonts w:eastAsia="Calibri" w:cstheme="minorHAnsi"/>
              </w:rPr>
            </w:pPr>
            <w:r>
              <w:rPr>
                <w:rFonts w:eastAsia="Calibri" w:cstheme="minorHAnsi"/>
                <w:vertAlign w:val="superscript"/>
              </w:rPr>
              <w:t xml:space="preserve">b </w:t>
            </w:r>
            <w:r w:rsidR="0061344A" w:rsidRPr="00445B41">
              <w:rPr>
                <w:rFonts w:eastAsia="Calibri" w:cstheme="minorHAnsi"/>
              </w:rPr>
              <w:t xml:space="preserve">Patient reported current or former smoker </w:t>
            </w:r>
          </w:p>
          <w:p w14:paraId="089498D4"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 xml:space="preserve">BP: blood pressure | BMI: body mass index | IQR: interquartile range </w:t>
            </w:r>
          </w:p>
          <w:p w14:paraId="47B7B570" w14:textId="77777777" w:rsidR="0061344A" w:rsidRPr="00445B41" w:rsidRDefault="0061344A" w:rsidP="00F13E64">
            <w:pPr>
              <w:spacing w:after="0" w:line="240" w:lineRule="auto"/>
              <w:rPr>
                <w:rFonts w:eastAsia="Calibri" w:cstheme="minorHAnsi"/>
                <w:color w:val="000000" w:themeColor="text1"/>
              </w:rPr>
            </w:pPr>
          </w:p>
          <w:p w14:paraId="6DB85AE8"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Age &lt;1% missing</w:t>
            </w:r>
          </w:p>
          <w:p w14:paraId="54847296"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Sex &lt;1% missing</w:t>
            </w:r>
          </w:p>
          <w:p w14:paraId="782CCB84"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Race/ethnicity 4% missing</w:t>
            </w:r>
          </w:p>
          <w:p w14:paraId="69887DCA"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Hypertension history 23% missing</w:t>
            </w:r>
          </w:p>
          <w:p w14:paraId="344E8B85"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Diabetes history 24% missing</w:t>
            </w:r>
          </w:p>
          <w:p w14:paraId="444B3EB0"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BMI 30% missing</w:t>
            </w:r>
          </w:p>
          <w:p w14:paraId="15B0C9D2"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Systolic blood pressure 35% missing</w:t>
            </w:r>
          </w:p>
          <w:p w14:paraId="3A3B35A3"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Diastolic blood pressure 35% missing</w:t>
            </w:r>
          </w:p>
          <w:p w14:paraId="0C857879" w14:textId="1084A676" w:rsidR="0061344A" w:rsidRPr="00445B41" w:rsidRDefault="008A09B7" w:rsidP="00F13E64">
            <w:pPr>
              <w:spacing w:after="0" w:line="240" w:lineRule="auto"/>
              <w:rPr>
                <w:rFonts w:eastAsia="Calibri" w:cstheme="minorHAnsi"/>
                <w:color w:val="000000" w:themeColor="text1"/>
              </w:rPr>
            </w:pPr>
            <w:r>
              <w:rPr>
                <w:rFonts w:eastAsia="Calibri" w:cstheme="minorHAnsi"/>
                <w:color w:val="000000" w:themeColor="text1"/>
              </w:rPr>
              <w:t>Serum creatinine/</w:t>
            </w:r>
            <w:r w:rsidR="0061344A" w:rsidRPr="00445B41">
              <w:rPr>
                <w:rFonts w:eastAsia="Calibri" w:cstheme="minorHAnsi"/>
                <w:color w:val="000000" w:themeColor="text1"/>
              </w:rPr>
              <w:t>eGFR 24% missing</w:t>
            </w:r>
          </w:p>
          <w:p w14:paraId="776B6DA8"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 xml:space="preserve">Ever Smoke &lt;1% missing </w:t>
            </w:r>
          </w:p>
          <w:p w14:paraId="6F5AAC9B"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lastRenderedPageBreak/>
              <w:t>Insurance status 5% missing</w:t>
            </w:r>
          </w:p>
          <w:p w14:paraId="049CA9C7"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Education level &lt;1% missing</w:t>
            </w:r>
          </w:p>
          <w:p w14:paraId="0929E753" w14:textId="77777777" w:rsidR="0061344A" w:rsidRPr="00445B41" w:rsidRDefault="0061344A" w:rsidP="00F13E64">
            <w:pPr>
              <w:spacing w:after="0" w:line="240" w:lineRule="auto"/>
              <w:rPr>
                <w:rFonts w:eastAsia="Calibri" w:cstheme="minorHAnsi"/>
                <w:color w:val="000000" w:themeColor="text1"/>
              </w:rPr>
            </w:pPr>
            <w:r w:rsidRPr="00445B41">
              <w:rPr>
                <w:rFonts w:eastAsia="Calibri" w:cstheme="minorHAnsi"/>
                <w:color w:val="000000" w:themeColor="text1"/>
              </w:rPr>
              <w:t>Area deprivation index 19% missing</w:t>
            </w:r>
          </w:p>
          <w:p w14:paraId="520D9C0A" w14:textId="279C1F30" w:rsidR="0061344A" w:rsidRPr="00445B41" w:rsidRDefault="0061344A" w:rsidP="00F13E64">
            <w:pPr>
              <w:spacing w:after="0" w:line="240" w:lineRule="auto"/>
              <w:rPr>
                <w:rFonts w:eastAsia="Arial" w:cstheme="minorHAnsi"/>
              </w:rPr>
            </w:pPr>
            <w:r w:rsidRPr="00445B41">
              <w:rPr>
                <w:rFonts w:eastAsia="Calibri" w:cstheme="minorHAnsi"/>
                <w:color w:val="000000" w:themeColor="text1"/>
              </w:rPr>
              <w:t>Transplant center 0% missing</w:t>
            </w:r>
          </w:p>
        </w:tc>
      </w:tr>
    </w:tbl>
    <w:p w14:paraId="0BE2708F" w14:textId="53A11BE7" w:rsidR="00A06B5F" w:rsidRPr="00445B41" w:rsidRDefault="00A06B5F" w:rsidP="00C20243">
      <w:pPr>
        <w:spacing w:after="0" w:line="240" w:lineRule="auto"/>
        <w:rPr>
          <w:rFonts w:eastAsia="Calibri"/>
        </w:rPr>
      </w:pPr>
    </w:p>
    <w:p w14:paraId="0693059F" w14:textId="77777777" w:rsidR="00AF1756" w:rsidRDefault="00AF1756">
      <w:pPr>
        <w:rPr>
          <w:ins w:id="162" w:author="Mary Grace Bowring" w:date="2023-05-30T12:42:00Z"/>
        </w:rPr>
      </w:pPr>
      <w:ins w:id="163" w:author="Mary Grace Bowring" w:date="2023-05-30T12:42:00Z">
        <w:r>
          <w:br w:type="page"/>
        </w:r>
      </w:ins>
    </w:p>
    <w:p w14:paraId="1ADAD26B" w14:textId="5FF9A099" w:rsidR="0090705C" w:rsidRPr="00445B41" w:rsidDel="00AF1756" w:rsidRDefault="0090705C" w:rsidP="0090705C">
      <w:pPr>
        <w:spacing w:after="0" w:line="240" w:lineRule="auto"/>
        <w:rPr>
          <w:del w:id="164" w:author="Mary Grace Bowring" w:date="2023-05-30T12:42:00Z"/>
          <w:rFonts w:eastAsia="Calibri" w:cstheme="minorHAnsi"/>
          <w:color w:val="000000" w:themeColor="text1"/>
        </w:rPr>
      </w:pPr>
      <w:del w:id="165" w:author="Mary Grace Bowring" w:date="2023-05-30T12:42:00Z">
        <w:r w:rsidRPr="00445B41" w:rsidDel="00AF1756">
          <w:rPr>
            <w:rFonts w:cstheme="minorHAnsi"/>
          </w:rPr>
          <w:br w:type="page"/>
        </w:r>
      </w:del>
    </w:p>
    <w:p w14:paraId="441239A5" w14:textId="72A182CB" w:rsidR="2A1BCC74" w:rsidRPr="00445B41" w:rsidDel="00AF1756" w:rsidRDefault="2A1BCC74" w:rsidP="00F13E64">
      <w:pPr>
        <w:spacing w:after="0" w:line="240" w:lineRule="auto"/>
        <w:rPr>
          <w:del w:id="166" w:author="Mary Grace Bowring" w:date="2023-05-30T12:42:00Z"/>
          <w:rFonts w:cstheme="minorHAnsi"/>
        </w:rPr>
      </w:pPr>
    </w:p>
    <w:p w14:paraId="520C50E7" w14:textId="0E631E90" w:rsidR="2A1BCC74" w:rsidDel="00AF1756" w:rsidRDefault="2A1BCC74" w:rsidP="00FF1657">
      <w:pPr>
        <w:spacing w:after="0" w:line="240" w:lineRule="auto"/>
        <w:rPr>
          <w:del w:id="167" w:author="Mary Grace Bowring" w:date="2023-05-30T12:42:00Z"/>
        </w:rPr>
      </w:pPr>
      <w:del w:id="168" w:author="Mary Grace Bowring" w:date="2023-05-30T12:42:00Z">
        <w:r w:rsidRPr="00445B41" w:rsidDel="00AF1756">
          <w:rPr>
            <w:rFonts w:cstheme="minorHAnsi"/>
          </w:rPr>
          <w:br/>
        </w:r>
      </w:del>
    </w:p>
    <w:p w14:paraId="647E55FE" w14:textId="003CB741" w:rsidR="2A1BCC74" w:rsidDel="00AF1756" w:rsidRDefault="2A1BCC74" w:rsidP="329ECF46">
      <w:pPr>
        <w:spacing w:after="0" w:line="240" w:lineRule="auto"/>
        <w:rPr>
          <w:del w:id="169" w:author="Mary Grace Bowring" w:date="2023-05-30T12:42:00Z"/>
        </w:rPr>
      </w:pPr>
    </w:p>
    <w:p w14:paraId="787CC520" w14:textId="11FED49E" w:rsidR="006D5930" w:rsidRDefault="006D5930" w:rsidP="0091206D">
      <w:pPr>
        <w:spacing w:after="0" w:line="240" w:lineRule="auto"/>
      </w:pPr>
      <w:r>
        <w:t xml:space="preserve">Table </w:t>
      </w:r>
      <w:r w:rsidR="3EF34ABE">
        <w:t>2</w:t>
      </w:r>
      <w:r>
        <w:t>. Cause for hospitalization</w:t>
      </w:r>
      <w:r w:rsidR="00502A3D">
        <w:t xml:space="preserve"> by organ system/specialty</w:t>
      </w:r>
    </w:p>
    <w:tbl>
      <w:tblPr>
        <w:tblW w:w="0" w:type="auto"/>
        <w:tblLook w:val="04A0" w:firstRow="1" w:lastRow="0" w:firstColumn="1" w:lastColumn="0" w:noHBand="0" w:noVBand="1"/>
      </w:tblPr>
      <w:tblGrid>
        <w:gridCol w:w="6300"/>
        <w:gridCol w:w="2871"/>
      </w:tblGrid>
      <w:tr w:rsidR="006D5930" w:rsidRPr="00445B41" w14:paraId="34DDDF96" w14:textId="77777777" w:rsidTr="005341E9">
        <w:trPr>
          <w:trHeight w:val="241"/>
        </w:trPr>
        <w:tc>
          <w:tcPr>
            <w:tcW w:w="6300" w:type="dxa"/>
            <w:tcBorders>
              <w:top w:val="single" w:sz="6" w:space="0" w:color="auto"/>
              <w:left w:val="nil"/>
              <w:bottom w:val="single" w:sz="6" w:space="0" w:color="auto"/>
              <w:right w:val="nil"/>
            </w:tcBorders>
            <w:tcMar>
              <w:left w:w="105" w:type="dxa"/>
              <w:right w:w="105" w:type="dxa"/>
            </w:tcMar>
            <w:vAlign w:val="bottom"/>
          </w:tcPr>
          <w:p w14:paraId="65A35050" w14:textId="77777777" w:rsidR="006D5930" w:rsidRPr="00445B41" w:rsidRDefault="006D5930" w:rsidP="0091206D">
            <w:pPr>
              <w:spacing w:after="0" w:line="240" w:lineRule="auto"/>
              <w:rPr>
                <w:rFonts w:eastAsia="Arial" w:cstheme="minorHAnsi"/>
              </w:rPr>
            </w:pPr>
          </w:p>
        </w:tc>
        <w:tc>
          <w:tcPr>
            <w:tcW w:w="2871" w:type="dxa"/>
            <w:tcBorders>
              <w:top w:val="single" w:sz="6" w:space="0" w:color="auto"/>
              <w:left w:val="nil"/>
              <w:bottom w:val="single" w:sz="6" w:space="0" w:color="auto"/>
              <w:right w:val="nil"/>
            </w:tcBorders>
            <w:tcMar>
              <w:left w:w="105" w:type="dxa"/>
              <w:right w:w="105" w:type="dxa"/>
            </w:tcMar>
            <w:vAlign w:val="bottom"/>
          </w:tcPr>
          <w:p w14:paraId="454CF849" w14:textId="1117C3E8" w:rsidR="006D5930" w:rsidRPr="00445B41" w:rsidRDefault="006D5930" w:rsidP="0091206D">
            <w:pPr>
              <w:spacing w:after="0" w:line="240" w:lineRule="auto"/>
              <w:jc w:val="center"/>
              <w:rPr>
                <w:rFonts w:eastAsia="Arial" w:cstheme="minorHAnsi"/>
              </w:rPr>
            </w:pPr>
            <w:r w:rsidRPr="00445B41">
              <w:rPr>
                <w:rFonts w:eastAsia="Arial" w:cstheme="minorHAnsi"/>
              </w:rPr>
              <w:t>N=</w:t>
            </w:r>
            <w:r w:rsidR="00921506">
              <w:rPr>
                <w:rFonts w:eastAsia="Arial" w:cstheme="minorHAnsi"/>
              </w:rPr>
              <w:t>93</w:t>
            </w:r>
            <w:r w:rsidR="009A705F">
              <w:rPr>
                <w:rFonts w:eastAsia="Arial" w:cstheme="minorHAnsi"/>
              </w:rPr>
              <w:t>8</w:t>
            </w:r>
          </w:p>
        </w:tc>
      </w:tr>
      <w:tr w:rsidR="006D5930" w:rsidRPr="00445B41" w14:paraId="1F26EFE6" w14:textId="77777777" w:rsidTr="005341E9">
        <w:trPr>
          <w:trHeight w:val="329"/>
        </w:trPr>
        <w:tc>
          <w:tcPr>
            <w:tcW w:w="6300" w:type="dxa"/>
            <w:tcBorders>
              <w:left w:val="nil"/>
              <w:bottom w:val="nil"/>
              <w:right w:val="nil"/>
            </w:tcBorders>
            <w:tcMar>
              <w:left w:w="105" w:type="dxa"/>
              <w:right w:w="105" w:type="dxa"/>
            </w:tcMar>
            <w:vAlign w:val="center"/>
          </w:tcPr>
          <w:p w14:paraId="3ED759E1" w14:textId="17C5CFE8" w:rsidR="006D5930" w:rsidRPr="00445B41" w:rsidRDefault="007D29EE" w:rsidP="0091206D">
            <w:pPr>
              <w:spacing w:after="0" w:line="240" w:lineRule="auto"/>
              <w:rPr>
                <w:rFonts w:eastAsia="Arial" w:cstheme="minorHAnsi"/>
              </w:rPr>
            </w:pPr>
            <w:r>
              <w:rPr>
                <w:rFonts w:eastAsia="Arial" w:cstheme="minorHAnsi"/>
              </w:rPr>
              <w:t>Years between donation and first hospitalization, median (IQR)</w:t>
            </w:r>
          </w:p>
        </w:tc>
        <w:tc>
          <w:tcPr>
            <w:tcW w:w="2871" w:type="dxa"/>
            <w:tcBorders>
              <w:left w:val="nil"/>
              <w:bottom w:val="nil"/>
              <w:right w:val="nil"/>
            </w:tcBorders>
            <w:tcMar>
              <w:left w:w="105" w:type="dxa"/>
              <w:right w:w="105" w:type="dxa"/>
            </w:tcMar>
            <w:vAlign w:val="center"/>
          </w:tcPr>
          <w:p w14:paraId="669FE527" w14:textId="0C93B635" w:rsidR="006D5930" w:rsidRPr="00445B41" w:rsidRDefault="009A5DDF" w:rsidP="0091206D">
            <w:pPr>
              <w:spacing w:after="0" w:line="240" w:lineRule="auto"/>
              <w:jc w:val="center"/>
              <w:rPr>
                <w:rFonts w:cstheme="minorHAnsi"/>
              </w:rPr>
            </w:pPr>
            <w:r>
              <w:rPr>
                <w:rFonts w:cstheme="minorHAnsi"/>
              </w:rPr>
              <w:t>7 (3-12)</w:t>
            </w:r>
          </w:p>
        </w:tc>
      </w:tr>
      <w:tr w:rsidR="006D5930" w:rsidRPr="00445B41" w14:paraId="3D351D84" w14:textId="77777777" w:rsidTr="005341E9">
        <w:trPr>
          <w:trHeight w:val="329"/>
        </w:trPr>
        <w:tc>
          <w:tcPr>
            <w:tcW w:w="6300" w:type="dxa"/>
            <w:tcBorders>
              <w:top w:val="nil"/>
              <w:left w:val="nil"/>
              <w:bottom w:val="nil"/>
              <w:right w:val="nil"/>
            </w:tcBorders>
            <w:tcMar>
              <w:left w:w="105" w:type="dxa"/>
              <w:right w:w="105" w:type="dxa"/>
            </w:tcMar>
            <w:vAlign w:val="center"/>
          </w:tcPr>
          <w:p w14:paraId="33CDFF28" w14:textId="5287B211" w:rsidR="006D5930" w:rsidRPr="00445B41" w:rsidRDefault="008D7F4B" w:rsidP="0091206D">
            <w:pPr>
              <w:spacing w:after="0" w:line="240" w:lineRule="auto"/>
              <w:rPr>
                <w:rFonts w:eastAsia="Arial" w:cstheme="minorHAnsi"/>
              </w:rPr>
            </w:pPr>
            <w:r>
              <w:rPr>
                <w:rFonts w:eastAsia="Arial" w:cstheme="minorHAnsi"/>
              </w:rPr>
              <w:t>Number of hospita</w:t>
            </w:r>
            <w:r w:rsidR="00345946">
              <w:rPr>
                <w:rFonts w:eastAsia="Arial" w:cstheme="minorHAnsi"/>
              </w:rPr>
              <w:t>lization post-donation, median (IQR)</w:t>
            </w:r>
          </w:p>
        </w:tc>
        <w:tc>
          <w:tcPr>
            <w:tcW w:w="2871" w:type="dxa"/>
            <w:tcBorders>
              <w:top w:val="nil"/>
              <w:left w:val="nil"/>
              <w:bottom w:val="nil"/>
              <w:right w:val="nil"/>
            </w:tcBorders>
            <w:tcMar>
              <w:left w:w="105" w:type="dxa"/>
              <w:right w:w="105" w:type="dxa"/>
            </w:tcMar>
            <w:vAlign w:val="bottom"/>
          </w:tcPr>
          <w:p w14:paraId="00C268A4" w14:textId="67F2E91E" w:rsidR="006D5930" w:rsidRPr="00445B41" w:rsidRDefault="00345946" w:rsidP="0091206D">
            <w:pPr>
              <w:spacing w:after="0" w:line="240" w:lineRule="auto"/>
              <w:jc w:val="center"/>
              <w:rPr>
                <w:rFonts w:eastAsia="Arial" w:cstheme="minorHAnsi"/>
              </w:rPr>
            </w:pPr>
            <w:r>
              <w:rPr>
                <w:rFonts w:eastAsia="Arial" w:cstheme="minorHAnsi"/>
              </w:rPr>
              <w:t>1 (1-2)</w:t>
            </w:r>
          </w:p>
        </w:tc>
      </w:tr>
      <w:tr w:rsidR="5AFC94E1" w14:paraId="2AF775F3" w14:textId="77777777" w:rsidTr="5AFC94E1">
        <w:trPr>
          <w:trHeight w:val="329"/>
        </w:trPr>
        <w:tc>
          <w:tcPr>
            <w:tcW w:w="6300" w:type="dxa"/>
            <w:tcBorders>
              <w:top w:val="nil"/>
              <w:left w:val="nil"/>
              <w:bottom w:val="nil"/>
              <w:right w:val="nil"/>
            </w:tcBorders>
            <w:tcMar>
              <w:left w:w="105" w:type="dxa"/>
              <w:right w:w="105" w:type="dxa"/>
            </w:tcMar>
            <w:vAlign w:val="center"/>
          </w:tcPr>
          <w:p w14:paraId="4419BEC1" w14:textId="1C14DC5F" w:rsidR="2341EA04" w:rsidRDefault="2341EA04" w:rsidP="5AFC94E1">
            <w:pPr>
              <w:spacing w:line="240" w:lineRule="auto"/>
              <w:rPr>
                <w:rFonts w:eastAsia="Arial"/>
              </w:rPr>
            </w:pPr>
            <w:r w:rsidRPr="5AFC94E1">
              <w:rPr>
                <w:rFonts w:eastAsia="Arial"/>
              </w:rPr>
              <w:t>Hospitalization related to any surgery or procedure, %</w:t>
            </w:r>
          </w:p>
        </w:tc>
        <w:tc>
          <w:tcPr>
            <w:tcW w:w="2871" w:type="dxa"/>
            <w:tcBorders>
              <w:top w:val="nil"/>
              <w:left w:val="nil"/>
              <w:bottom w:val="nil"/>
              <w:right w:val="nil"/>
            </w:tcBorders>
            <w:tcMar>
              <w:left w:w="105" w:type="dxa"/>
              <w:right w:w="105" w:type="dxa"/>
            </w:tcMar>
            <w:vAlign w:val="bottom"/>
          </w:tcPr>
          <w:p w14:paraId="33775195" w14:textId="44D6D015" w:rsidR="2341EA04" w:rsidRDefault="2341EA04" w:rsidP="5AFC94E1">
            <w:pPr>
              <w:spacing w:line="240" w:lineRule="auto"/>
              <w:jc w:val="center"/>
              <w:rPr>
                <w:rFonts w:eastAsia="Arial"/>
              </w:rPr>
            </w:pPr>
            <w:r w:rsidRPr="5AFC94E1">
              <w:rPr>
                <w:rFonts w:eastAsia="Arial"/>
              </w:rPr>
              <w:t>57</w:t>
            </w:r>
          </w:p>
        </w:tc>
      </w:tr>
      <w:tr w:rsidR="00BC3E7F" w:rsidRPr="00445B41" w14:paraId="18E624DC" w14:textId="77777777" w:rsidTr="005341E9">
        <w:trPr>
          <w:trHeight w:val="329"/>
        </w:trPr>
        <w:tc>
          <w:tcPr>
            <w:tcW w:w="6300" w:type="dxa"/>
            <w:tcBorders>
              <w:top w:val="nil"/>
              <w:left w:val="nil"/>
              <w:bottom w:val="nil"/>
              <w:right w:val="nil"/>
            </w:tcBorders>
            <w:tcMar>
              <w:left w:w="105" w:type="dxa"/>
              <w:right w:w="105" w:type="dxa"/>
            </w:tcMar>
            <w:vAlign w:val="center"/>
          </w:tcPr>
          <w:p w14:paraId="4E8630FF" w14:textId="7EDEC3AF" w:rsidR="00BC3E7F" w:rsidRDefault="00BC3E7F" w:rsidP="0091206D">
            <w:pPr>
              <w:spacing w:after="0" w:line="240" w:lineRule="auto"/>
              <w:rPr>
                <w:rFonts w:eastAsia="Arial"/>
              </w:rPr>
            </w:pPr>
            <w:r w:rsidRPr="4F7EBFB6">
              <w:rPr>
                <w:rFonts w:eastAsia="Arial"/>
              </w:rPr>
              <w:t xml:space="preserve">Hospitalization related to </w:t>
            </w:r>
            <w:r w:rsidR="0476AC91" w:rsidRPr="4F7EBFB6">
              <w:rPr>
                <w:rFonts w:eastAsia="Arial"/>
              </w:rPr>
              <w:t xml:space="preserve">organ </w:t>
            </w:r>
            <w:r w:rsidR="009D4622" w:rsidRPr="4F7EBFB6">
              <w:rPr>
                <w:rFonts w:eastAsia="Arial"/>
              </w:rPr>
              <w:t>system</w:t>
            </w:r>
            <w:r w:rsidR="684F5638" w:rsidRPr="4F7EBFB6">
              <w:rPr>
                <w:rFonts w:eastAsia="Arial"/>
              </w:rPr>
              <w:t>/specialty</w:t>
            </w:r>
            <w:r w:rsidR="00176E1F" w:rsidRPr="4F7EBFB6">
              <w:rPr>
                <w:rFonts w:eastAsia="Arial"/>
                <w:vertAlign w:val="superscript"/>
              </w:rPr>
              <w:t>a</w:t>
            </w:r>
            <w:r w:rsidRPr="4F7EBFB6">
              <w:rPr>
                <w:rFonts w:eastAsia="Arial"/>
              </w:rPr>
              <w:t>, %</w:t>
            </w:r>
          </w:p>
        </w:tc>
        <w:tc>
          <w:tcPr>
            <w:tcW w:w="2871" w:type="dxa"/>
            <w:tcBorders>
              <w:top w:val="nil"/>
              <w:left w:val="nil"/>
              <w:bottom w:val="nil"/>
              <w:right w:val="nil"/>
            </w:tcBorders>
            <w:tcMar>
              <w:left w:w="105" w:type="dxa"/>
              <w:right w:w="105" w:type="dxa"/>
            </w:tcMar>
            <w:vAlign w:val="bottom"/>
          </w:tcPr>
          <w:p w14:paraId="0D127A2F" w14:textId="77777777" w:rsidR="00BC3E7F" w:rsidRPr="00445B41" w:rsidRDefault="00BC3E7F" w:rsidP="0091206D">
            <w:pPr>
              <w:spacing w:after="0" w:line="240" w:lineRule="auto"/>
              <w:jc w:val="center"/>
              <w:rPr>
                <w:rFonts w:eastAsia="Arial" w:cstheme="minorHAnsi"/>
              </w:rPr>
            </w:pPr>
          </w:p>
        </w:tc>
      </w:tr>
      <w:tr w:rsidR="007602E0" w:rsidRPr="00445B41" w14:paraId="54A1F4E7" w14:textId="77777777" w:rsidTr="005341E9">
        <w:trPr>
          <w:trHeight w:val="329"/>
        </w:trPr>
        <w:tc>
          <w:tcPr>
            <w:tcW w:w="6300" w:type="dxa"/>
            <w:tcBorders>
              <w:top w:val="nil"/>
              <w:left w:val="nil"/>
              <w:bottom w:val="nil"/>
              <w:right w:val="nil"/>
            </w:tcBorders>
            <w:tcMar>
              <w:left w:w="105" w:type="dxa"/>
              <w:right w:w="105" w:type="dxa"/>
            </w:tcMar>
            <w:vAlign w:val="center"/>
          </w:tcPr>
          <w:p w14:paraId="42EA9BB7" w14:textId="18C9D407" w:rsidR="007602E0" w:rsidRDefault="00FA3AFC" w:rsidP="0091206D">
            <w:pPr>
              <w:spacing w:after="0" w:line="240" w:lineRule="auto"/>
              <w:rPr>
                <w:rFonts w:eastAsia="Arial" w:cstheme="minorHAnsi"/>
              </w:rPr>
            </w:pPr>
            <w:r>
              <w:rPr>
                <w:rFonts w:eastAsia="Arial" w:cstheme="minorHAnsi"/>
              </w:rPr>
              <w:t xml:space="preserve">   Musculoskeletal</w:t>
            </w:r>
          </w:p>
        </w:tc>
        <w:tc>
          <w:tcPr>
            <w:tcW w:w="2871" w:type="dxa"/>
            <w:tcBorders>
              <w:top w:val="nil"/>
              <w:left w:val="nil"/>
              <w:bottom w:val="nil"/>
              <w:right w:val="nil"/>
            </w:tcBorders>
            <w:tcMar>
              <w:left w:w="105" w:type="dxa"/>
              <w:right w:w="105" w:type="dxa"/>
            </w:tcMar>
            <w:vAlign w:val="bottom"/>
          </w:tcPr>
          <w:p w14:paraId="3D648729" w14:textId="21C094DD" w:rsidR="007602E0" w:rsidRDefault="00FA3AFC" w:rsidP="0091206D">
            <w:pPr>
              <w:spacing w:after="0" w:line="240" w:lineRule="auto"/>
              <w:jc w:val="center"/>
              <w:rPr>
                <w:rFonts w:eastAsia="Arial" w:cstheme="minorHAnsi"/>
              </w:rPr>
            </w:pPr>
            <w:r>
              <w:rPr>
                <w:rFonts w:eastAsia="Arial" w:cstheme="minorHAnsi"/>
              </w:rPr>
              <w:t>23</w:t>
            </w:r>
          </w:p>
        </w:tc>
      </w:tr>
      <w:tr w:rsidR="005341E9" w:rsidRPr="00445B41" w14:paraId="30C55AE2" w14:textId="77777777" w:rsidTr="005341E9">
        <w:trPr>
          <w:trHeight w:val="329"/>
        </w:trPr>
        <w:tc>
          <w:tcPr>
            <w:tcW w:w="6300" w:type="dxa"/>
            <w:tcBorders>
              <w:top w:val="nil"/>
              <w:left w:val="nil"/>
              <w:bottom w:val="nil"/>
              <w:right w:val="nil"/>
            </w:tcBorders>
            <w:tcMar>
              <w:left w:w="105" w:type="dxa"/>
              <w:right w:w="105" w:type="dxa"/>
            </w:tcMar>
            <w:vAlign w:val="center"/>
          </w:tcPr>
          <w:p w14:paraId="0BD2F450" w14:textId="252C452D" w:rsidR="005341E9" w:rsidRDefault="00FA3AFC" w:rsidP="0091206D">
            <w:pPr>
              <w:spacing w:after="0" w:line="240" w:lineRule="auto"/>
              <w:rPr>
                <w:rFonts w:eastAsia="Arial" w:cstheme="minorHAnsi"/>
              </w:rPr>
            </w:pPr>
            <w:r>
              <w:rPr>
                <w:rFonts w:eastAsia="Arial" w:cstheme="minorHAnsi"/>
              </w:rPr>
              <w:t xml:space="preserve">   </w:t>
            </w:r>
            <w:r w:rsidR="008F24C5">
              <w:rPr>
                <w:rFonts w:eastAsia="Arial" w:cstheme="minorHAnsi"/>
              </w:rPr>
              <w:t>Gastrointestinal</w:t>
            </w:r>
            <w:r>
              <w:rPr>
                <w:rFonts w:eastAsia="Arial" w:cstheme="minorHAnsi"/>
              </w:rPr>
              <w:t xml:space="preserve"> </w:t>
            </w:r>
          </w:p>
        </w:tc>
        <w:tc>
          <w:tcPr>
            <w:tcW w:w="2871" w:type="dxa"/>
            <w:tcBorders>
              <w:top w:val="nil"/>
              <w:left w:val="nil"/>
              <w:bottom w:val="nil"/>
              <w:right w:val="nil"/>
            </w:tcBorders>
            <w:tcMar>
              <w:left w:w="105" w:type="dxa"/>
              <w:right w:w="105" w:type="dxa"/>
            </w:tcMar>
            <w:vAlign w:val="bottom"/>
          </w:tcPr>
          <w:p w14:paraId="36F359B6" w14:textId="769BD60B" w:rsidR="005341E9" w:rsidRDefault="00FA3AFC" w:rsidP="0091206D">
            <w:pPr>
              <w:spacing w:after="0" w:line="240" w:lineRule="auto"/>
              <w:jc w:val="center"/>
              <w:rPr>
                <w:rFonts w:eastAsia="Arial" w:cstheme="minorHAnsi"/>
              </w:rPr>
            </w:pPr>
            <w:r>
              <w:rPr>
                <w:rFonts w:eastAsia="Arial" w:cstheme="minorHAnsi"/>
              </w:rPr>
              <w:t>21</w:t>
            </w:r>
          </w:p>
        </w:tc>
      </w:tr>
      <w:tr w:rsidR="005341E9" w:rsidRPr="00445B41" w14:paraId="4E903474" w14:textId="77777777" w:rsidTr="005341E9">
        <w:trPr>
          <w:trHeight w:val="329"/>
        </w:trPr>
        <w:tc>
          <w:tcPr>
            <w:tcW w:w="6300" w:type="dxa"/>
            <w:tcBorders>
              <w:top w:val="nil"/>
              <w:left w:val="nil"/>
              <w:bottom w:val="nil"/>
              <w:right w:val="nil"/>
            </w:tcBorders>
            <w:tcMar>
              <w:left w:w="105" w:type="dxa"/>
              <w:right w:w="105" w:type="dxa"/>
            </w:tcMar>
            <w:vAlign w:val="center"/>
          </w:tcPr>
          <w:p w14:paraId="7399E5D2" w14:textId="2313EF10" w:rsidR="005341E9" w:rsidRDefault="00FA3AFC" w:rsidP="0091206D">
            <w:pPr>
              <w:spacing w:after="0" w:line="240" w:lineRule="auto"/>
              <w:rPr>
                <w:rFonts w:eastAsia="Arial" w:cstheme="minorHAnsi"/>
              </w:rPr>
            </w:pPr>
            <w:r>
              <w:rPr>
                <w:rFonts w:eastAsia="Arial" w:cstheme="minorHAnsi"/>
              </w:rPr>
              <w:t xml:space="preserve">   </w:t>
            </w:r>
            <w:r w:rsidR="00E712AC">
              <w:rPr>
                <w:rFonts w:eastAsia="Arial" w:cstheme="minorHAnsi"/>
              </w:rPr>
              <w:t>Cardiovascular</w:t>
            </w:r>
          </w:p>
        </w:tc>
        <w:tc>
          <w:tcPr>
            <w:tcW w:w="2871" w:type="dxa"/>
            <w:tcBorders>
              <w:top w:val="nil"/>
              <w:left w:val="nil"/>
              <w:bottom w:val="nil"/>
              <w:right w:val="nil"/>
            </w:tcBorders>
            <w:tcMar>
              <w:left w:w="105" w:type="dxa"/>
              <w:right w:w="105" w:type="dxa"/>
            </w:tcMar>
            <w:vAlign w:val="bottom"/>
          </w:tcPr>
          <w:p w14:paraId="7212994E" w14:textId="45180E5E" w:rsidR="005341E9" w:rsidRDefault="00E712AC" w:rsidP="0091206D">
            <w:pPr>
              <w:spacing w:after="0" w:line="240" w:lineRule="auto"/>
              <w:jc w:val="center"/>
              <w:rPr>
                <w:rFonts w:eastAsia="Arial" w:cstheme="minorHAnsi"/>
              </w:rPr>
            </w:pPr>
            <w:r>
              <w:rPr>
                <w:rFonts w:eastAsia="Arial" w:cstheme="minorHAnsi"/>
              </w:rPr>
              <w:t>20</w:t>
            </w:r>
          </w:p>
        </w:tc>
      </w:tr>
      <w:tr w:rsidR="00EA7059" w:rsidRPr="00445B41" w14:paraId="6556EE76" w14:textId="77777777" w:rsidTr="005341E9">
        <w:trPr>
          <w:trHeight w:val="329"/>
        </w:trPr>
        <w:tc>
          <w:tcPr>
            <w:tcW w:w="6300" w:type="dxa"/>
            <w:tcBorders>
              <w:top w:val="nil"/>
              <w:left w:val="nil"/>
              <w:bottom w:val="nil"/>
              <w:right w:val="nil"/>
            </w:tcBorders>
            <w:tcMar>
              <w:left w:w="105" w:type="dxa"/>
              <w:right w:w="105" w:type="dxa"/>
            </w:tcMar>
            <w:vAlign w:val="center"/>
          </w:tcPr>
          <w:p w14:paraId="5C5F62F4" w14:textId="1A89E8C4" w:rsidR="00EA7059" w:rsidRDefault="00EA7059" w:rsidP="0091206D">
            <w:pPr>
              <w:spacing w:after="0" w:line="240" w:lineRule="auto"/>
              <w:rPr>
                <w:rFonts w:eastAsia="Arial" w:cstheme="minorHAnsi"/>
              </w:rPr>
            </w:pPr>
            <w:r>
              <w:rPr>
                <w:rFonts w:eastAsia="Arial" w:cstheme="minorHAnsi"/>
              </w:rPr>
              <w:t xml:space="preserve">   Female genitourinary</w:t>
            </w:r>
          </w:p>
        </w:tc>
        <w:tc>
          <w:tcPr>
            <w:tcW w:w="2871" w:type="dxa"/>
            <w:tcBorders>
              <w:top w:val="nil"/>
              <w:left w:val="nil"/>
              <w:bottom w:val="nil"/>
              <w:right w:val="nil"/>
            </w:tcBorders>
            <w:tcMar>
              <w:left w:w="105" w:type="dxa"/>
              <w:right w:w="105" w:type="dxa"/>
            </w:tcMar>
            <w:vAlign w:val="bottom"/>
          </w:tcPr>
          <w:p w14:paraId="52641A6F" w14:textId="790BDE9E" w:rsidR="00EA7059" w:rsidRDefault="00EA7059" w:rsidP="0091206D">
            <w:pPr>
              <w:spacing w:after="0" w:line="240" w:lineRule="auto"/>
              <w:jc w:val="center"/>
              <w:rPr>
                <w:rFonts w:eastAsia="Arial" w:cstheme="minorHAnsi"/>
              </w:rPr>
            </w:pPr>
            <w:r>
              <w:rPr>
                <w:rFonts w:eastAsia="Arial" w:cstheme="minorHAnsi"/>
              </w:rPr>
              <w:t>10</w:t>
            </w:r>
          </w:p>
        </w:tc>
      </w:tr>
      <w:tr w:rsidR="00EA7059" w:rsidRPr="00445B41" w14:paraId="560733E7" w14:textId="77777777" w:rsidTr="005341E9">
        <w:trPr>
          <w:trHeight w:val="329"/>
        </w:trPr>
        <w:tc>
          <w:tcPr>
            <w:tcW w:w="6300" w:type="dxa"/>
            <w:tcBorders>
              <w:top w:val="nil"/>
              <w:left w:val="nil"/>
              <w:bottom w:val="nil"/>
              <w:right w:val="nil"/>
            </w:tcBorders>
            <w:tcMar>
              <w:left w:w="105" w:type="dxa"/>
              <w:right w:w="105" w:type="dxa"/>
            </w:tcMar>
            <w:vAlign w:val="center"/>
          </w:tcPr>
          <w:p w14:paraId="643D26EB" w14:textId="2A970120" w:rsidR="00EA7059" w:rsidRDefault="00EA7059" w:rsidP="0091206D">
            <w:pPr>
              <w:spacing w:after="0" w:line="240" w:lineRule="auto"/>
              <w:rPr>
                <w:rFonts w:eastAsia="Arial" w:cstheme="minorHAnsi"/>
              </w:rPr>
            </w:pPr>
            <w:r>
              <w:rPr>
                <w:rFonts w:eastAsia="Arial" w:cstheme="minorHAnsi"/>
              </w:rPr>
              <w:t xml:space="preserve">   Ne</w:t>
            </w:r>
            <w:r w:rsidR="00051C38">
              <w:rPr>
                <w:rFonts w:eastAsia="Arial" w:cstheme="minorHAnsi"/>
              </w:rPr>
              <w:t>urology</w:t>
            </w:r>
          </w:p>
        </w:tc>
        <w:tc>
          <w:tcPr>
            <w:tcW w:w="2871" w:type="dxa"/>
            <w:tcBorders>
              <w:top w:val="nil"/>
              <w:left w:val="nil"/>
              <w:bottom w:val="nil"/>
              <w:right w:val="nil"/>
            </w:tcBorders>
            <w:tcMar>
              <w:left w:w="105" w:type="dxa"/>
              <w:right w:w="105" w:type="dxa"/>
            </w:tcMar>
            <w:vAlign w:val="bottom"/>
          </w:tcPr>
          <w:p w14:paraId="190AFFE2" w14:textId="17A7A010" w:rsidR="00EA7059" w:rsidRDefault="00EA7059" w:rsidP="0091206D">
            <w:pPr>
              <w:spacing w:after="0" w:line="240" w:lineRule="auto"/>
              <w:jc w:val="center"/>
              <w:rPr>
                <w:rFonts w:eastAsia="Arial" w:cstheme="minorHAnsi"/>
              </w:rPr>
            </w:pPr>
            <w:r>
              <w:rPr>
                <w:rFonts w:eastAsia="Arial" w:cstheme="minorHAnsi"/>
              </w:rPr>
              <w:t>10</w:t>
            </w:r>
          </w:p>
        </w:tc>
      </w:tr>
      <w:tr w:rsidR="00EA7059" w:rsidRPr="00445B41" w14:paraId="7D4875E0" w14:textId="77777777" w:rsidTr="005341E9">
        <w:trPr>
          <w:trHeight w:val="329"/>
        </w:trPr>
        <w:tc>
          <w:tcPr>
            <w:tcW w:w="6300" w:type="dxa"/>
            <w:tcBorders>
              <w:top w:val="nil"/>
              <w:left w:val="nil"/>
              <w:bottom w:val="nil"/>
              <w:right w:val="nil"/>
            </w:tcBorders>
            <w:tcMar>
              <w:left w:w="105" w:type="dxa"/>
              <w:right w:w="105" w:type="dxa"/>
            </w:tcMar>
            <w:vAlign w:val="center"/>
          </w:tcPr>
          <w:p w14:paraId="11CBE29E" w14:textId="5F1C61B4" w:rsidR="00EA7059" w:rsidRPr="00445B41" w:rsidRDefault="00EA7059" w:rsidP="0091206D">
            <w:pPr>
              <w:spacing w:after="0" w:line="240" w:lineRule="auto"/>
              <w:rPr>
                <w:rFonts w:eastAsia="Arial" w:cstheme="minorHAnsi"/>
              </w:rPr>
            </w:pPr>
            <w:r>
              <w:rPr>
                <w:rFonts w:eastAsia="Arial" w:cstheme="minorHAnsi"/>
              </w:rPr>
              <w:t xml:space="preserve">   Urology/nephrology</w:t>
            </w:r>
          </w:p>
        </w:tc>
        <w:tc>
          <w:tcPr>
            <w:tcW w:w="2871" w:type="dxa"/>
            <w:tcBorders>
              <w:top w:val="nil"/>
              <w:left w:val="nil"/>
              <w:bottom w:val="nil"/>
              <w:right w:val="nil"/>
            </w:tcBorders>
            <w:tcMar>
              <w:left w:w="105" w:type="dxa"/>
              <w:right w:w="105" w:type="dxa"/>
            </w:tcMar>
            <w:vAlign w:val="bottom"/>
          </w:tcPr>
          <w:p w14:paraId="55C18CEE" w14:textId="17DCD8C3" w:rsidR="00EA7059" w:rsidRPr="00445B41" w:rsidRDefault="00EA7059" w:rsidP="0091206D">
            <w:pPr>
              <w:spacing w:after="0" w:line="240" w:lineRule="auto"/>
              <w:jc w:val="center"/>
              <w:rPr>
                <w:rFonts w:eastAsia="Arial" w:cstheme="minorHAnsi"/>
              </w:rPr>
            </w:pPr>
            <w:r>
              <w:rPr>
                <w:rFonts w:eastAsia="Arial" w:cstheme="minorHAnsi"/>
              </w:rPr>
              <w:t>7</w:t>
            </w:r>
          </w:p>
        </w:tc>
      </w:tr>
      <w:tr w:rsidR="5AFD8CF9" w14:paraId="79DBC907" w14:textId="77777777" w:rsidTr="20CE7480">
        <w:trPr>
          <w:trHeight w:val="329"/>
        </w:trPr>
        <w:tc>
          <w:tcPr>
            <w:tcW w:w="6300" w:type="dxa"/>
            <w:tcBorders>
              <w:top w:val="nil"/>
              <w:left w:val="nil"/>
              <w:bottom w:val="nil"/>
              <w:right w:val="nil"/>
            </w:tcBorders>
            <w:tcMar>
              <w:left w:w="105" w:type="dxa"/>
              <w:right w:w="105" w:type="dxa"/>
            </w:tcMar>
            <w:vAlign w:val="center"/>
          </w:tcPr>
          <w:p w14:paraId="661C5177" w14:textId="074FF86D" w:rsidR="20CE7480" w:rsidRPr="20CE7480" w:rsidRDefault="20CE7480" w:rsidP="0091206D">
            <w:pPr>
              <w:spacing w:after="0" w:line="240" w:lineRule="auto"/>
              <w:rPr>
                <w:rFonts w:eastAsia="Arial"/>
              </w:rPr>
            </w:pPr>
            <w:r w:rsidRPr="20CE7480">
              <w:rPr>
                <w:rFonts w:eastAsia="Arial"/>
              </w:rPr>
              <w:t xml:space="preserve">   Hernia</w:t>
            </w:r>
          </w:p>
        </w:tc>
        <w:tc>
          <w:tcPr>
            <w:tcW w:w="2871" w:type="dxa"/>
            <w:tcBorders>
              <w:top w:val="nil"/>
              <w:left w:val="nil"/>
              <w:bottom w:val="nil"/>
              <w:right w:val="nil"/>
            </w:tcBorders>
            <w:tcMar>
              <w:left w:w="105" w:type="dxa"/>
              <w:right w:w="105" w:type="dxa"/>
            </w:tcMar>
            <w:vAlign w:val="bottom"/>
          </w:tcPr>
          <w:p w14:paraId="6823A856" w14:textId="638254A2" w:rsidR="20CE7480" w:rsidRPr="20CE7480" w:rsidRDefault="20CE7480" w:rsidP="0091206D">
            <w:pPr>
              <w:spacing w:after="0" w:line="240" w:lineRule="auto"/>
              <w:jc w:val="center"/>
              <w:rPr>
                <w:rFonts w:eastAsia="Arial"/>
              </w:rPr>
            </w:pPr>
            <w:r w:rsidRPr="20CE7480">
              <w:rPr>
                <w:rFonts w:eastAsia="Arial"/>
              </w:rPr>
              <w:t>6</w:t>
            </w:r>
          </w:p>
        </w:tc>
      </w:tr>
      <w:tr w:rsidR="00EA7059" w:rsidRPr="00445B41" w14:paraId="0CC30CCC" w14:textId="77777777" w:rsidTr="005341E9">
        <w:trPr>
          <w:trHeight w:val="329"/>
        </w:trPr>
        <w:tc>
          <w:tcPr>
            <w:tcW w:w="6300" w:type="dxa"/>
            <w:tcBorders>
              <w:top w:val="nil"/>
              <w:left w:val="nil"/>
              <w:bottom w:val="nil"/>
              <w:right w:val="nil"/>
            </w:tcBorders>
            <w:tcMar>
              <w:left w:w="105" w:type="dxa"/>
              <w:right w:w="105" w:type="dxa"/>
            </w:tcMar>
            <w:vAlign w:val="center"/>
          </w:tcPr>
          <w:p w14:paraId="643CCB34" w14:textId="1A0E2FE8" w:rsidR="00EA7059" w:rsidRDefault="00EA7059" w:rsidP="0091206D">
            <w:pPr>
              <w:spacing w:after="0" w:line="240" w:lineRule="auto"/>
              <w:rPr>
                <w:rFonts w:eastAsia="Arial" w:cstheme="minorHAnsi"/>
              </w:rPr>
            </w:pPr>
            <w:r>
              <w:rPr>
                <w:rFonts w:eastAsia="Arial" w:cstheme="minorHAnsi"/>
              </w:rPr>
              <w:t xml:space="preserve">   Neoplasm</w:t>
            </w:r>
            <w:r w:rsidRPr="00176E1F">
              <w:rPr>
                <w:rFonts w:eastAsia="Arial" w:cstheme="minorHAnsi"/>
                <w:vertAlign w:val="superscript"/>
              </w:rPr>
              <w:t>b</w:t>
            </w:r>
          </w:p>
        </w:tc>
        <w:tc>
          <w:tcPr>
            <w:tcW w:w="2871" w:type="dxa"/>
            <w:tcBorders>
              <w:top w:val="nil"/>
              <w:left w:val="nil"/>
              <w:bottom w:val="nil"/>
              <w:right w:val="nil"/>
            </w:tcBorders>
            <w:tcMar>
              <w:left w:w="105" w:type="dxa"/>
              <w:right w:w="105" w:type="dxa"/>
            </w:tcMar>
            <w:vAlign w:val="bottom"/>
          </w:tcPr>
          <w:p w14:paraId="0B4C64C8" w14:textId="52AD8659" w:rsidR="00EA7059" w:rsidRDefault="00EA7059" w:rsidP="0091206D">
            <w:pPr>
              <w:spacing w:after="0" w:line="240" w:lineRule="auto"/>
              <w:jc w:val="center"/>
              <w:rPr>
                <w:rFonts w:eastAsia="Arial" w:cstheme="minorHAnsi"/>
              </w:rPr>
            </w:pPr>
            <w:r>
              <w:rPr>
                <w:rFonts w:eastAsia="Arial" w:cstheme="minorHAnsi"/>
              </w:rPr>
              <w:t>5</w:t>
            </w:r>
          </w:p>
        </w:tc>
      </w:tr>
      <w:tr w:rsidR="2BAC87A9" w14:paraId="142E3F8D" w14:textId="77777777" w:rsidTr="0091206D">
        <w:trPr>
          <w:trHeight w:val="153"/>
        </w:trPr>
        <w:tc>
          <w:tcPr>
            <w:tcW w:w="6300" w:type="dxa"/>
            <w:tcBorders>
              <w:top w:val="nil"/>
              <w:left w:val="nil"/>
              <w:bottom w:val="nil"/>
              <w:right w:val="nil"/>
            </w:tcBorders>
            <w:tcMar>
              <w:left w:w="105" w:type="dxa"/>
              <w:right w:w="105" w:type="dxa"/>
            </w:tcMar>
            <w:vAlign w:val="center"/>
          </w:tcPr>
          <w:p w14:paraId="4A33B8F0" w14:textId="146030E7" w:rsidR="2BAC87A9" w:rsidRDefault="0091206D" w:rsidP="0091206D">
            <w:pPr>
              <w:spacing w:after="0" w:line="240" w:lineRule="auto"/>
              <w:rPr>
                <w:rFonts w:eastAsia="Arial"/>
              </w:rPr>
            </w:pPr>
            <w:r>
              <w:rPr>
                <w:rFonts w:eastAsia="Arial"/>
              </w:rPr>
              <w:t xml:space="preserve">   </w:t>
            </w:r>
            <w:r w:rsidR="6FC37AC4" w:rsidRPr="51C97405">
              <w:rPr>
                <w:rFonts w:eastAsia="Arial"/>
              </w:rPr>
              <w:t>Delivery/</w:t>
            </w:r>
            <w:r w:rsidR="6FC37AC4" w:rsidRPr="32AB7887">
              <w:rPr>
                <w:rFonts w:eastAsia="Arial"/>
              </w:rPr>
              <w:t>cesarean section</w:t>
            </w:r>
            <w:r w:rsidR="007E0C05" w:rsidRPr="007E0C05">
              <w:rPr>
                <w:rFonts w:eastAsia="Arial"/>
                <w:vertAlign w:val="superscript"/>
              </w:rPr>
              <w:t>c</w:t>
            </w:r>
          </w:p>
        </w:tc>
        <w:tc>
          <w:tcPr>
            <w:tcW w:w="2871" w:type="dxa"/>
            <w:tcBorders>
              <w:top w:val="nil"/>
              <w:left w:val="nil"/>
              <w:bottom w:val="nil"/>
              <w:right w:val="nil"/>
            </w:tcBorders>
            <w:tcMar>
              <w:left w:w="105" w:type="dxa"/>
              <w:right w:w="105" w:type="dxa"/>
            </w:tcMar>
            <w:vAlign w:val="bottom"/>
          </w:tcPr>
          <w:p w14:paraId="1FDAD660" w14:textId="5731D435" w:rsidR="2BAC87A9" w:rsidRDefault="6FC37AC4" w:rsidP="0091206D">
            <w:pPr>
              <w:spacing w:after="0" w:line="240" w:lineRule="auto"/>
              <w:jc w:val="center"/>
              <w:rPr>
                <w:rFonts w:eastAsia="Arial"/>
              </w:rPr>
            </w:pPr>
            <w:r w:rsidRPr="3CFF2D98">
              <w:rPr>
                <w:rFonts w:eastAsia="Arial"/>
              </w:rPr>
              <w:t>5</w:t>
            </w:r>
          </w:p>
        </w:tc>
      </w:tr>
      <w:tr w:rsidR="00EA7059" w:rsidRPr="00445B41" w14:paraId="66A83149" w14:textId="77777777" w:rsidTr="005341E9">
        <w:trPr>
          <w:trHeight w:val="329"/>
        </w:trPr>
        <w:tc>
          <w:tcPr>
            <w:tcW w:w="6300" w:type="dxa"/>
            <w:tcBorders>
              <w:top w:val="nil"/>
              <w:left w:val="nil"/>
              <w:bottom w:val="nil"/>
              <w:right w:val="nil"/>
            </w:tcBorders>
            <w:tcMar>
              <w:left w:w="105" w:type="dxa"/>
              <w:right w:w="105" w:type="dxa"/>
            </w:tcMar>
            <w:vAlign w:val="center"/>
          </w:tcPr>
          <w:p w14:paraId="7943DECD" w14:textId="3843CE2C" w:rsidR="00EA7059" w:rsidRPr="00445B41" w:rsidRDefault="00EA7059" w:rsidP="0091206D">
            <w:pPr>
              <w:spacing w:after="0" w:line="240" w:lineRule="auto"/>
              <w:rPr>
                <w:rFonts w:eastAsia="Arial" w:cstheme="minorHAnsi"/>
              </w:rPr>
            </w:pPr>
            <w:r>
              <w:rPr>
                <w:rFonts w:eastAsia="Arial" w:cstheme="minorHAnsi"/>
              </w:rPr>
              <w:t xml:space="preserve">   Endocrine</w:t>
            </w:r>
          </w:p>
        </w:tc>
        <w:tc>
          <w:tcPr>
            <w:tcW w:w="2871" w:type="dxa"/>
            <w:tcBorders>
              <w:top w:val="nil"/>
              <w:left w:val="nil"/>
              <w:bottom w:val="nil"/>
              <w:right w:val="nil"/>
            </w:tcBorders>
            <w:tcMar>
              <w:left w:w="105" w:type="dxa"/>
              <w:right w:w="105" w:type="dxa"/>
            </w:tcMar>
            <w:vAlign w:val="bottom"/>
          </w:tcPr>
          <w:p w14:paraId="3BC744D3" w14:textId="3425DDFE" w:rsidR="00EA7059" w:rsidRPr="00445B41" w:rsidRDefault="00EA7059" w:rsidP="0091206D">
            <w:pPr>
              <w:spacing w:after="0" w:line="240" w:lineRule="auto"/>
              <w:jc w:val="center"/>
              <w:rPr>
                <w:rFonts w:eastAsia="Arial" w:cstheme="minorHAnsi"/>
              </w:rPr>
            </w:pPr>
            <w:r>
              <w:rPr>
                <w:rFonts w:eastAsia="Arial" w:cstheme="minorHAnsi"/>
              </w:rPr>
              <w:t>4</w:t>
            </w:r>
          </w:p>
        </w:tc>
      </w:tr>
      <w:tr w:rsidR="00475084" w:rsidRPr="00445B41" w14:paraId="0CDF39B6" w14:textId="77777777" w:rsidTr="005341E9">
        <w:trPr>
          <w:trHeight w:val="329"/>
        </w:trPr>
        <w:tc>
          <w:tcPr>
            <w:tcW w:w="6300" w:type="dxa"/>
            <w:tcBorders>
              <w:top w:val="nil"/>
              <w:left w:val="nil"/>
              <w:bottom w:val="nil"/>
              <w:right w:val="nil"/>
            </w:tcBorders>
            <w:tcMar>
              <w:left w:w="105" w:type="dxa"/>
              <w:right w:w="105" w:type="dxa"/>
            </w:tcMar>
            <w:vAlign w:val="center"/>
          </w:tcPr>
          <w:p w14:paraId="743BCA1A" w14:textId="6C155149" w:rsidR="00475084" w:rsidRDefault="00475084" w:rsidP="0091206D">
            <w:pPr>
              <w:spacing w:after="0" w:line="240" w:lineRule="auto"/>
              <w:rPr>
                <w:rFonts w:eastAsia="Arial" w:cstheme="minorHAnsi"/>
              </w:rPr>
            </w:pPr>
            <w:r>
              <w:rPr>
                <w:rFonts w:eastAsia="Arial" w:cstheme="minorHAnsi"/>
              </w:rPr>
              <w:t xml:space="preserve">   Breast</w:t>
            </w:r>
          </w:p>
        </w:tc>
        <w:tc>
          <w:tcPr>
            <w:tcW w:w="2871" w:type="dxa"/>
            <w:tcBorders>
              <w:top w:val="nil"/>
              <w:left w:val="nil"/>
              <w:bottom w:val="nil"/>
              <w:right w:val="nil"/>
            </w:tcBorders>
            <w:tcMar>
              <w:left w:w="105" w:type="dxa"/>
              <w:right w:w="105" w:type="dxa"/>
            </w:tcMar>
            <w:vAlign w:val="bottom"/>
          </w:tcPr>
          <w:p w14:paraId="34C53717" w14:textId="080D1F14"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47C8AC76" w14:textId="77777777" w:rsidTr="005341E9">
        <w:trPr>
          <w:trHeight w:val="329"/>
        </w:trPr>
        <w:tc>
          <w:tcPr>
            <w:tcW w:w="6300" w:type="dxa"/>
            <w:tcBorders>
              <w:top w:val="nil"/>
              <w:left w:val="nil"/>
              <w:bottom w:val="nil"/>
              <w:right w:val="nil"/>
            </w:tcBorders>
            <w:tcMar>
              <w:left w:w="105" w:type="dxa"/>
              <w:right w:w="105" w:type="dxa"/>
            </w:tcMar>
            <w:vAlign w:val="center"/>
          </w:tcPr>
          <w:p w14:paraId="6B839135" w14:textId="07D41CFB" w:rsidR="00475084" w:rsidRDefault="00475084" w:rsidP="0091206D">
            <w:pPr>
              <w:spacing w:after="0" w:line="240" w:lineRule="auto"/>
              <w:rPr>
                <w:rFonts w:eastAsia="Arial" w:cstheme="minorHAnsi"/>
              </w:rPr>
            </w:pPr>
            <w:r>
              <w:rPr>
                <w:rFonts w:eastAsia="Arial" w:cstheme="minorHAnsi"/>
              </w:rPr>
              <w:t xml:space="preserve">   Ear, nose, throat</w:t>
            </w:r>
          </w:p>
        </w:tc>
        <w:tc>
          <w:tcPr>
            <w:tcW w:w="2871" w:type="dxa"/>
            <w:tcBorders>
              <w:top w:val="nil"/>
              <w:left w:val="nil"/>
              <w:bottom w:val="nil"/>
              <w:right w:val="nil"/>
            </w:tcBorders>
            <w:tcMar>
              <w:left w:w="105" w:type="dxa"/>
              <w:right w:w="105" w:type="dxa"/>
            </w:tcMar>
            <w:vAlign w:val="bottom"/>
          </w:tcPr>
          <w:p w14:paraId="31669757" w14:textId="6F687790"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3AB64B14" w14:textId="77777777" w:rsidTr="005341E9">
        <w:trPr>
          <w:trHeight w:val="329"/>
        </w:trPr>
        <w:tc>
          <w:tcPr>
            <w:tcW w:w="6300" w:type="dxa"/>
            <w:tcBorders>
              <w:top w:val="nil"/>
              <w:left w:val="nil"/>
              <w:bottom w:val="nil"/>
              <w:right w:val="nil"/>
            </w:tcBorders>
            <w:tcMar>
              <w:left w:w="105" w:type="dxa"/>
              <w:right w:w="105" w:type="dxa"/>
            </w:tcMar>
            <w:vAlign w:val="center"/>
          </w:tcPr>
          <w:p w14:paraId="6AB5B21D" w14:textId="27B9E9C2" w:rsidR="00475084" w:rsidRDefault="00475084" w:rsidP="0091206D">
            <w:pPr>
              <w:spacing w:after="0" w:line="240" w:lineRule="auto"/>
              <w:rPr>
                <w:rFonts w:eastAsia="Arial" w:cstheme="minorHAnsi"/>
              </w:rPr>
            </w:pPr>
            <w:r>
              <w:rPr>
                <w:rFonts w:eastAsia="Arial" w:cstheme="minorHAnsi"/>
              </w:rPr>
              <w:t xml:space="preserve">   Respiratory</w:t>
            </w:r>
          </w:p>
        </w:tc>
        <w:tc>
          <w:tcPr>
            <w:tcW w:w="2871" w:type="dxa"/>
            <w:tcBorders>
              <w:top w:val="nil"/>
              <w:left w:val="nil"/>
              <w:bottom w:val="nil"/>
              <w:right w:val="nil"/>
            </w:tcBorders>
            <w:tcMar>
              <w:left w:w="105" w:type="dxa"/>
              <w:right w:w="105" w:type="dxa"/>
            </w:tcMar>
            <w:vAlign w:val="bottom"/>
          </w:tcPr>
          <w:p w14:paraId="577EE8D0" w14:textId="22497E23"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4FD7404D" w14:textId="77777777" w:rsidTr="005341E9">
        <w:trPr>
          <w:trHeight w:val="329"/>
        </w:trPr>
        <w:tc>
          <w:tcPr>
            <w:tcW w:w="6300" w:type="dxa"/>
            <w:tcBorders>
              <w:top w:val="nil"/>
              <w:left w:val="nil"/>
              <w:bottom w:val="nil"/>
              <w:right w:val="nil"/>
            </w:tcBorders>
            <w:tcMar>
              <w:left w:w="105" w:type="dxa"/>
              <w:right w:w="105" w:type="dxa"/>
            </w:tcMar>
            <w:vAlign w:val="center"/>
          </w:tcPr>
          <w:p w14:paraId="5B798483" w14:textId="4BB3DC34" w:rsidR="00475084" w:rsidRDefault="00475084" w:rsidP="0091206D">
            <w:pPr>
              <w:spacing w:after="0" w:line="240" w:lineRule="auto"/>
              <w:rPr>
                <w:rFonts w:eastAsia="Arial" w:cstheme="minorHAnsi"/>
              </w:rPr>
            </w:pPr>
            <w:r>
              <w:rPr>
                <w:rFonts w:eastAsia="Arial" w:cstheme="minorHAnsi"/>
              </w:rPr>
              <w:t xml:space="preserve">   Other</w:t>
            </w:r>
          </w:p>
        </w:tc>
        <w:tc>
          <w:tcPr>
            <w:tcW w:w="2871" w:type="dxa"/>
            <w:tcBorders>
              <w:top w:val="nil"/>
              <w:left w:val="nil"/>
              <w:bottom w:val="nil"/>
              <w:right w:val="nil"/>
            </w:tcBorders>
            <w:tcMar>
              <w:left w:w="105" w:type="dxa"/>
              <w:right w:w="105" w:type="dxa"/>
            </w:tcMar>
            <w:vAlign w:val="bottom"/>
          </w:tcPr>
          <w:p w14:paraId="5FDD8229" w14:textId="4E13A46F" w:rsidR="00475084" w:rsidRDefault="00475084" w:rsidP="0091206D">
            <w:pPr>
              <w:spacing w:after="0" w:line="240" w:lineRule="auto"/>
              <w:jc w:val="center"/>
              <w:rPr>
                <w:rFonts w:eastAsia="Arial" w:cstheme="minorHAnsi"/>
              </w:rPr>
            </w:pPr>
            <w:r>
              <w:rPr>
                <w:rFonts w:eastAsia="Arial" w:cstheme="minorHAnsi"/>
              </w:rPr>
              <w:t>4</w:t>
            </w:r>
          </w:p>
        </w:tc>
      </w:tr>
      <w:tr w:rsidR="00475084" w:rsidRPr="00445B41" w14:paraId="2126970A" w14:textId="77777777" w:rsidTr="005341E9">
        <w:trPr>
          <w:trHeight w:val="329"/>
        </w:trPr>
        <w:tc>
          <w:tcPr>
            <w:tcW w:w="6300" w:type="dxa"/>
            <w:tcBorders>
              <w:top w:val="nil"/>
              <w:left w:val="nil"/>
              <w:bottom w:val="nil"/>
              <w:right w:val="nil"/>
            </w:tcBorders>
            <w:tcMar>
              <w:left w:w="105" w:type="dxa"/>
              <w:right w:w="105" w:type="dxa"/>
            </w:tcMar>
            <w:vAlign w:val="center"/>
          </w:tcPr>
          <w:p w14:paraId="5D77A72B" w14:textId="0FFB5805" w:rsidR="00475084" w:rsidRPr="00445B41" w:rsidRDefault="00475084" w:rsidP="0091206D">
            <w:pPr>
              <w:spacing w:after="0" w:line="240" w:lineRule="auto"/>
              <w:rPr>
                <w:rFonts w:eastAsia="Arial" w:cstheme="minorHAnsi"/>
              </w:rPr>
            </w:pPr>
            <w:r>
              <w:rPr>
                <w:rFonts w:eastAsia="Arial" w:cstheme="minorHAnsi"/>
              </w:rPr>
              <w:t xml:space="preserve">   Infectious disease</w:t>
            </w:r>
          </w:p>
        </w:tc>
        <w:tc>
          <w:tcPr>
            <w:tcW w:w="2871" w:type="dxa"/>
            <w:tcBorders>
              <w:top w:val="nil"/>
              <w:left w:val="nil"/>
              <w:bottom w:val="nil"/>
              <w:right w:val="nil"/>
            </w:tcBorders>
            <w:tcMar>
              <w:left w:w="105" w:type="dxa"/>
              <w:right w:w="105" w:type="dxa"/>
            </w:tcMar>
            <w:vAlign w:val="bottom"/>
          </w:tcPr>
          <w:p w14:paraId="5254FACE" w14:textId="386C776F" w:rsidR="00475084" w:rsidRPr="00445B41" w:rsidRDefault="00475084" w:rsidP="0091206D">
            <w:pPr>
              <w:spacing w:after="0" w:line="240" w:lineRule="auto"/>
              <w:jc w:val="center"/>
              <w:rPr>
                <w:rFonts w:eastAsia="Arial" w:cstheme="minorHAnsi"/>
              </w:rPr>
            </w:pPr>
            <w:r>
              <w:rPr>
                <w:rFonts w:eastAsia="Arial" w:cstheme="minorHAnsi"/>
              </w:rPr>
              <w:t>2</w:t>
            </w:r>
          </w:p>
        </w:tc>
      </w:tr>
      <w:tr w:rsidR="009D5D14" w:rsidRPr="00445B41" w14:paraId="210BCA70" w14:textId="77777777" w:rsidTr="005341E9">
        <w:trPr>
          <w:trHeight w:val="329"/>
        </w:trPr>
        <w:tc>
          <w:tcPr>
            <w:tcW w:w="6300" w:type="dxa"/>
            <w:tcBorders>
              <w:top w:val="nil"/>
              <w:left w:val="nil"/>
              <w:bottom w:val="nil"/>
              <w:right w:val="nil"/>
            </w:tcBorders>
            <w:tcMar>
              <w:left w:w="105" w:type="dxa"/>
              <w:right w:w="105" w:type="dxa"/>
            </w:tcMar>
            <w:vAlign w:val="center"/>
          </w:tcPr>
          <w:p w14:paraId="607D2B2E" w14:textId="59D8CDA5" w:rsidR="009D5D14" w:rsidRPr="00445B41" w:rsidRDefault="009D5D14" w:rsidP="0091206D">
            <w:pPr>
              <w:spacing w:after="0" w:line="240" w:lineRule="auto"/>
              <w:rPr>
                <w:rFonts w:eastAsia="Arial" w:cstheme="minorHAnsi"/>
              </w:rPr>
            </w:pPr>
            <w:r>
              <w:rPr>
                <w:rFonts w:eastAsia="Arial" w:cstheme="minorHAnsi"/>
              </w:rPr>
              <w:t xml:space="preserve">   Psychiatric</w:t>
            </w:r>
          </w:p>
        </w:tc>
        <w:tc>
          <w:tcPr>
            <w:tcW w:w="2871" w:type="dxa"/>
            <w:tcBorders>
              <w:top w:val="nil"/>
              <w:left w:val="nil"/>
              <w:bottom w:val="nil"/>
              <w:right w:val="nil"/>
            </w:tcBorders>
            <w:tcMar>
              <w:left w:w="105" w:type="dxa"/>
              <w:right w:w="105" w:type="dxa"/>
            </w:tcMar>
            <w:vAlign w:val="bottom"/>
          </w:tcPr>
          <w:p w14:paraId="3CEE67AA" w14:textId="197FE2F8" w:rsidR="009D5D14" w:rsidRPr="00445B41" w:rsidRDefault="009D5D14" w:rsidP="0091206D">
            <w:pPr>
              <w:spacing w:after="0" w:line="240" w:lineRule="auto"/>
              <w:jc w:val="center"/>
              <w:rPr>
                <w:rFonts w:cstheme="minorHAnsi"/>
              </w:rPr>
            </w:pPr>
            <w:r>
              <w:rPr>
                <w:rFonts w:cstheme="minorHAnsi"/>
              </w:rPr>
              <w:t>1</w:t>
            </w:r>
          </w:p>
        </w:tc>
      </w:tr>
      <w:tr w:rsidR="000F3892" w:rsidRPr="00445B41" w14:paraId="1F9B4EC4" w14:textId="77777777" w:rsidTr="005341E9">
        <w:trPr>
          <w:trHeight w:val="329"/>
        </w:trPr>
        <w:tc>
          <w:tcPr>
            <w:tcW w:w="6300" w:type="dxa"/>
            <w:tcBorders>
              <w:top w:val="nil"/>
              <w:left w:val="nil"/>
              <w:bottom w:val="nil"/>
              <w:right w:val="nil"/>
            </w:tcBorders>
            <w:tcMar>
              <w:left w:w="105" w:type="dxa"/>
              <w:right w:w="105" w:type="dxa"/>
            </w:tcMar>
            <w:vAlign w:val="center"/>
          </w:tcPr>
          <w:p w14:paraId="6CF4D702" w14:textId="2BFB66A2" w:rsidR="000F3892" w:rsidRDefault="000F3892" w:rsidP="0091206D">
            <w:pPr>
              <w:spacing w:after="0" w:line="240" w:lineRule="auto"/>
              <w:rPr>
                <w:rFonts w:eastAsia="Arial"/>
                <w:vertAlign w:val="superscript"/>
              </w:rPr>
            </w:pPr>
            <w:r w:rsidRPr="1F50534B">
              <w:rPr>
                <w:rFonts w:eastAsia="Arial"/>
              </w:rPr>
              <w:t xml:space="preserve">   Pregnancy</w:t>
            </w:r>
            <w:r w:rsidRPr="1F50534B">
              <w:rPr>
                <w:rFonts w:eastAsia="Arial"/>
                <w:vertAlign w:val="superscript"/>
              </w:rPr>
              <w:t>c</w:t>
            </w:r>
          </w:p>
        </w:tc>
        <w:tc>
          <w:tcPr>
            <w:tcW w:w="2871" w:type="dxa"/>
            <w:tcBorders>
              <w:top w:val="nil"/>
              <w:left w:val="nil"/>
              <w:bottom w:val="nil"/>
              <w:right w:val="nil"/>
            </w:tcBorders>
            <w:tcMar>
              <w:left w:w="105" w:type="dxa"/>
              <w:right w:w="105" w:type="dxa"/>
            </w:tcMar>
            <w:vAlign w:val="bottom"/>
          </w:tcPr>
          <w:p w14:paraId="07E96383" w14:textId="40688676" w:rsidR="000F3892" w:rsidRDefault="000F3892" w:rsidP="0091206D">
            <w:pPr>
              <w:spacing w:after="0" w:line="240" w:lineRule="auto"/>
              <w:jc w:val="center"/>
              <w:rPr>
                <w:rFonts w:cstheme="minorHAnsi"/>
              </w:rPr>
            </w:pPr>
            <w:r>
              <w:rPr>
                <w:rFonts w:cstheme="minorHAnsi"/>
              </w:rPr>
              <w:t>1</w:t>
            </w:r>
          </w:p>
        </w:tc>
      </w:tr>
      <w:tr w:rsidR="002C0439" w:rsidRPr="00445B41" w14:paraId="7583FC9F" w14:textId="77777777" w:rsidTr="005341E9">
        <w:trPr>
          <w:trHeight w:val="329"/>
        </w:trPr>
        <w:tc>
          <w:tcPr>
            <w:tcW w:w="6300" w:type="dxa"/>
            <w:tcBorders>
              <w:top w:val="nil"/>
              <w:left w:val="nil"/>
              <w:bottom w:val="nil"/>
              <w:right w:val="nil"/>
            </w:tcBorders>
            <w:tcMar>
              <w:left w:w="105" w:type="dxa"/>
              <w:right w:w="105" w:type="dxa"/>
            </w:tcMar>
            <w:vAlign w:val="center"/>
          </w:tcPr>
          <w:p w14:paraId="5C61F0D2" w14:textId="476C9C88" w:rsidR="002C0439" w:rsidRPr="00445B41" w:rsidRDefault="002C0439" w:rsidP="002C0439">
            <w:pPr>
              <w:spacing w:after="0" w:line="240" w:lineRule="auto"/>
              <w:rPr>
                <w:rFonts w:eastAsia="Arial" w:cstheme="minorHAnsi"/>
              </w:rPr>
            </w:pPr>
            <w:r>
              <w:rPr>
                <w:rFonts w:eastAsia="Arial" w:cstheme="minorHAnsi"/>
              </w:rPr>
              <w:t xml:space="preserve">   Hematology</w:t>
            </w:r>
          </w:p>
        </w:tc>
        <w:tc>
          <w:tcPr>
            <w:tcW w:w="2871" w:type="dxa"/>
            <w:tcBorders>
              <w:top w:val="nil"/>
              <w:left w:val="nil"/>
              <w:bottom w:val="nil"/>
              <w:right w:val="nil"/>
            </w:tcBorders>
            <w:tcMar>
              <w:left w:w="105" w:type="dxa"/>
              <w:right w:w="105" w:type="dxa"/>
            </w:tcMar>
            <w:vAlign w:val="bottom"/>
          </w:tcPr>
          <w:p w14:paraId="346082BB" w14:textId="0BCEC964" w:rsidR="002C0439" w:rsidRPr="00445B41" w:rsidRDefault="002C0439" w:rsidP="002C0439">
            <w:pPr>
              <w:spacing w:after="0" w:line="240" w:lineRule="auto"/>
              <w:jc w:val="center"/>
              <w:rPr>
                <w:rFonts w:cstheme="minorHAnsi"/>
              </w:rPr>
            </w:pPr>
            <w:r>
              <w:rPr>
                <w:rFonts w:cstheme="minorHAnsi"/>
              </w:rPr>
              <w:t>1</w:t>
            </w:r>
          </w:p>
        </w:tc>
      </w:tr>
      <w:tr w:rsidR="004E0669" w:rsidRPr="00445B41" w14:paraId="1CAC46CE" w14:textId="77777777" w:rsidTr="005341E9">
        <w:trPr>
          <w:trHeight w:val="329"/>
        </w:trPr>
        <w:tc>
          <w:tcPr>
            <w:tcW w:w="6300" w:type="dxa"/>
            <w:tcBorders>
              <w:top w:val="nil"/>
              <w:left w:val="nil"/>
              <w:bottom w:val="nil"/>
              <w:right w:val="nil"/>
            </w:tcBorders>
            <w:tcMar>
              <w:left w:w="105" w:type="dxa"/>
              <w:right w:w="105" w:type="dxa"/>
            </w:tcMar>
            <w:vAlign w:val="center"/>
          </w:tcPr>
          <w:p w14:paraId="11D28AAE" w14:textId="7C112559" w:rsidR="004E0669" w:rsidRDefault="004E0669" w:rsidP="004E0669">
            <w:pPr>
              <w:spacing w:after="0" w:line="240" w:lineRule="auto"/>
              <w:rPr>
                <w:rFonts w:eastAsia="Arial" w:cstheme="minorHAnsi"/>
              </w:rPr>
            </w:pPr>
            <w:r>
              <w:rPr>
                <w:rFonts w:eastAsia="Arial" w:cstheme="minorHAnsi"/>
              </w:rPr>
              <w:t xml:space="preserve">   Fall</w:t>
            </w:r>
          </w:p>
        </w:tc>
        <w:tc>
          <w:tcPr>
            <w:tcW w:w="2871" w:type="dxa"/>
            <w:tcBorders>
              <w:top w:val="nil"/>
              <w:left w:val="nil"/>
              <w:bottom w:val="nil"/>
              <w:right w:val="nil"/>
            </w:tcBorders>
            <w:tcMar>
              <w:left w:w="105" w:type="dxa"/>
              <w:right w:w="105" w:type="dxa"/>
            </w:tcMar>
            <w:vAlign w:val="bottom"/>
          </w:tcPr>
          <w:p w14:paraId="551EE10B" w14:textId="09DE9D47" w:rsidR="004E0669" w:rsidRDefault="004E0669" w:rsidP="004E0669">
            <w:pPr>
              <w:spacing w:after="0" w:line="240" w:lineRule="auto"/>
              <w:jc w:val="center"/>
              <w:rPr>
                <w:rFonts w:cstheme="minorHAnsi"/>
              </w:rPr>
            </w:pPr>
            <w:r>
              <w:rPr>
                <w:rFonts w:cstheme="minorHAnsi"/>
              </w:rPr>
              <w:t>1</w:t>
            </w:r>
          </w:p>
        </w:tc>
      </w:tr>
      <w:tr w:rsidR="004E0669" w:rsidRPr="00445B41" w14:paraId="5A24CA0A" w14:textId="77777777" w:rsidTr="005341E9">
        <w:trPr>
          <w:trHeight w:val="329"/>
        </w:trPr>
        <w:tc>
          <w:tcPr>
            <w:tcW w:w="6300" w:type="dxa"/>
            <w:tcBorders>
              <w:top w:val="nil"/>
              <w:left w:val="nil"/>
              <w:bottom w:val="nil"/>
              <w:right w:val="nil"/>
            </w:tcBorders>
            <w:tcMar>
              <w:left w:w="105" w:type="dxa"/>
              <w:right w:w="105" w:type="dxa"/>
            </w:tcMar>
            <w:vAlign w:val="center"/>
          </w:tcPr>
          <w:p w14:paraId="17E808F4" w14:textId="4A7FB1C8" w:rsidR="004E0669" w:rsidRDefault="004E0669" w:rsidP="004E0669">
            <w:pPr>
              <w:spacing w:after="0" w:line="240" w:lineRule="auto"/>
              <w:rPr>
                <w:rFonts w:eastAsia="Arial" w:cstheme="minorHAnsi"/>
              </w:rPr>
            </w:pPr>
            <w:r>
              <w:rPr>
                <w:rFonts w:eastAsia="Arial" w:cstheme="minorHAnsi"/>
              </w:rPr>
              <w:t xml:space="preserve">   Dermatology</w:t>
            </w:r>
          </w:p>
        </w:tc>
        <w:tc>
          <w:tcPr>
            <w:tcW w:w="2871" w:type="dxa"/>
            <w:tcBorders>
              <w:top w:val="nil"/>
              <w:left w:val="nil"/>
              <w:bottom w:val="nil"/>
              <w:right w:val="nil"/>
            </w:tcBorders>
            <w:tcMar>
              <w:left w:w="105" w:type="dxa"/>
              <w:right w:w="105" w:type="dxa"/>
            </w:tcMar>
            <w:vAlign w:val="bottom"/>
          </w:tcPr>
          <w:p w14:paraId="3BAC401F" w14:textId="1FD41D66" w:rsidR="004E0669" w:rsidRDefault="004E0669" w:rsidP="004E0669">
            <w:pPr>
              <w:spacing w:after="0" w:line="240" w:lineRule="auto"/>
              <w:jc w:val="center"/>
              <w:rPr>
                <w:rFonts w:cstheme="minorHAnsi"/>
              </w:rPr>
            </w:pPr>
            <w:r>
              <w:rPr>
                <w:rFonts w:cstheme="minorHAnsi"/>
              </w:rPr>
              <w:t>1</w:t>
            </w:r>
          </w:p>
        </w:tc>
      </w:tr>
      <w:tr w:rsidR="004E0669" w:rsidRPr="00445B41" w14:paraId="581946BF" w14:textId="77777777" w:rsidTr="005341E9">
        <w:trPr>
          <w:trHeight w:val="329"/>
        </w:trPr>
        <w:tc>
          <w:tcPr>
            <w:tcW w:w="6300" w:type="dxa"/>
            <w:tcBorders>
              <w:top w:val="nil"/>
              <w:left w:val="nil"/>
              <w:bottom w:val="nil"/>
              <w:right w:val="nil"/>
            </w:tcBorders>
            <w:tcMar>
              <w:left w:w="105" w:type="dxa"/>
              <w:right w:w="105" w:type="dxa"/>
            </w:tcMar>
            <w:vAlign w:val="center"/>
          </w:tcPr>
          <w:p w14:paraId="1824FE37" w14:textId="649D19E7" w:rsidR="004E0669" w:rsidRDefault="004E0669" w:rsidP="004E0669">
            <w:pPr>
              <w:spacing w:after="0" w:line="240" w:lineRule="auto"/>
              <w:rPr>
                <w:rFonts w:eastAsia="Arial" w:cstheme="minorHAnsi"/>
              </w:rPr>
            </w:pPr>
            <w:r>
              <w:rPr>
                <w:rFonts w:eastAsia="Arial" w:cstheme="minorHAnsi"/>
              </w:rPr>
              <w:t xml:space="preserve">   Male genitourinary</w:t>
            </w:r>
          </w:p>
        </w:tc>
        <w:tc>
          <w:tcPr>
            <w:tcW w:w="2871" w:type="dxa"/>
            <w:tcBorders>
              <w:top w:val="nil"/>
              <w:left w:val="nil"/>
              <w:bottom w:val="nil"/>
              <w:right w:val="nil"/>
            </w:tcBorders>
            <w:tcMar>
              <w:left w:w="105" w:type="dxa"/>
              <w:right w:w="105" w:type="dxa"/>
            </w:tcMar>
            <w:vAlign w:val="bottom"/>
          </w:tcPr>
          <w:p w14:paraId="5E39525B" w14:textId="79F7AEC5" w:rsidR="004E0669" w:rsidRDefault="004E0669" w:rsidP="004E0669">
            <w:pPr>
              <w:spacing w:after="0" w:line="240" w:lineRule="auto"/>
              <w:jc w:val="center"/>
              <w:rPr>
                <w:rFonts w:cstheme="minorHAnsi"/>
              </w:rPr>
            </w:pPr>
            <w:r>
              <w:rPr>
                <w:rFonts w:cstheme="minorHAnsi"/>
              </w:rPr>
              <w:t>1</w:t>
            </w:r>
          </w:p>
        </w:tc>
      </w:tr>
      <w:tr w:rsidR="004E0669" w:rsidRPr="00445B41" w14:paraId="6689BE28" w14:textId="77777777" w:rsidTr="005341E9">
        <w:trPr>
          <w:trHeight w:val="329"/>
        </w:trPr>
        <w:tc>
          <w:tcPr>
            <w:tcW w:w="6300" w:type="dxa"/>
            <w:tcBorders>
              <w:top w:val="nil"/>
              <w:left w:val="nil"/>
              <w:bottom w:val="nil"/>
              <w:right w:val="nil"/>
            </w:tcBorders>
            <w:tcMar>
              <w:left w:w="105" w:type="dxa"/>
              <w:right w:w="105" w:type="dxa"/>
            </w:tcMar>
            <w:vAlign w:val="center"/>
          </w:tcPr>
          <w:p w14:paraId="056F2412" w14:textId="744A6941" w:rsidR="004E0669" w:rsidRDefault="004E0669" w:rsidP="004E0669">
            <w:pPr>
              <w:spacing w:after="0" w:line="240" w:lineRule="auto"/>
              <w:rPr>
                <w:rFonts w:eastAsia="Arial" w:cstheme="minorHAnsi"/>
              </w:rPr>
            </w:pPr>
            <w:r>
              <w:rPr>
                <w:rFonts w:eastAsia="Arial" w:cstheme="minorHAnsi"/>
              </w:rPr>
              <w:t xml:space="preserve">   Post-operative complication</w:t>
            </w:r>
          </w:p>
        </w:tc>
        <w:tc>
          <w:tcPr>
            <w:tcW w:w="2871" w:type="dxa"/>
            <w:tcBorders>
              <w:top w:val="nil"/>
              <w:left w:val="nil"/>
              <w:bottom w:val="nil"/>
              <w:right w:val="nil"/>
            </w:tcBorders>
            <w:tcMar>
              <w:left w:w="105" w:type="dxa"/>
              <w:right w:w="105" w:type="dxa"/>
            </w:tcMar>
            <w:vAlign w:val="bottom"/>
          </w:tcPr>
          <w:p w14:paraId="13C7796B" w14:textId="65B4CDC2" w:rsidR="004E0669" w:rsidRDefault="004E0669" w:rsidP="004E0669">
            <w:pPr>
              <w:spacing w:after="0" w:line="240" w:lineRule="auto"/>
              <w:jc w:val="center"/>
              <w:rPr>
                <w:rFonts w:cstheme="minorHAnsi"/>
              </w:rPr>
            </w:pPr>
            <w:r>
              <w:rPr>
                <w:rFonts w:cstheme="minorHAnsi"/>
              </w:rPr>
              <w:t>1</w:t>
            </w:r>
          </w:p>
        </w:tc>
      </w:tr>
      <w:tr w:rsidR="007A4955" w:rsidRPr="00445B41" w14:paraId="1368B4C3" w14:textId="77777777">
        <w:trPr>
          <w:trHeight w:val="44"/>
        </w:trPr>
        <w:tc>
          <w:tcPr>
            <w:tcW w:w="9171" w:type="dxa"/>
            <w:gridSpan w:val="2"/>
            <w:tcBorders>
              <w:top w:val="single" w:sz="4" w:space="0" w:color="auto"/>
              <w:left w:val="nil"/>
              <w:bottom w:val="nil"/>
            </w:tcBorders>
            <w:tcMar>
              <w:left w:w="105" w:type="dxa"/>
              <w:right w:w="105" w:type="dxa"/>
            </w:tcMar>
            <w:vAlign w:val="bottom"/>
          </w:tcPr>
          <w:p w14:paraId="78AA4020" w14:textId="79FF83B5" w:rsidR="007A4955" w:rsidRPr="00093F43" w:rsidRDefault="007A4955" w:rsidP="004E0669">
            <w:pPr>
              <w:spacing w:after="0" w:line="240" w:lineRule="auto"/>
              <w:rPr>
                <w:rFonts w:eastAsia="Arial"/>
              </w:rPr>
            </w:pPr>
            <w:r w:rsidRPr="5AFC94E1">
              <w:rPr>
                <w:rFonts w:eastAsia="Calibri"/>
                <w:vertAlign w:val="superscript"/>
              </w:rPr>
              <w:t>a</w:t>
            </w:r>
            <w:r w:rsidRPr="5AFC94E1">
              <w:rPr>
                <w:rFonts w:eastAsia="Calibri"/>
              </w:rPr>
              <w:t xml:space="preserve"> Cause for hospitalization includes symptoms, surgery, procedure, or diagnosis related to the respective system. These causes are mutually exclusive by </w:t>
            </w:r>
            <w:r w:rsidR="36C1CD71" w:rsidRPr="5AFC94E1">
              <w:rPr>
                <w:rFonts w:eastAsia="Calibri"/>
              </w:rPr>
              <w:t xml:space="preserve">organ </w:t>
            </w:r>
            <w:r w:rsidR="499AA755" w:rsidRPr="5AFC94E1">
              <w:rPr>
                <w:rFonts w:eastAsia="Calibri"/>
              </w:rPr>
              <w:t>system</w:t>
            </w:r>
            <w:r w:rsidR="552F0BE5" w:rsidRPr="5AFC94E1">
              <w:rPr>
                <w:rFonts w:eastAsia="Calibri"/>
              </w:rPr>
              <w:t>/specialty</w:t>
            </w:r>
            <w:r w:rsidRPr="5AFC94E1">
              <w:rPr>
                <w:rFonts w:eastAsia="Calibri"/>
              </w:rPr>
              <w:t>.</w:t>
            </w:r>
            <w:r>
              <w:br/>
            </w:r>
            <w:r w:rsidRPr="5AFC94E1">
              <w:rPr>
                <w:rFonts w:eastAsia="Calibri"/>
                <w:vertAlign w:val="superscript"/>
              </w:rPr>
              <w:t xml:space="preserve">b </w:t>
            </w:r>
            <w:r w:rsidRPr="5AFC94E1">
              <w:rPr>
                <w:rFonts w:eastAsia="Calibri"/>
              </w:rPr>
              <w:t xml:space="preserve">Neoplasm </w:t>
            </w:r>
            <w:r w:rsidRPr="5AFC94E1">
              <w:rPr>
                <w:rFonts w:eastAsia="Arial"/>
              </w:rPr>
              <w:t>includes benign and malignant.</w:t>
            </w:r>
          </w:p>
          <w:p w14:paraId="3B0A40E7" w14:textId="7204C316" w:rsidR="007A4955" w:rsidRPr="00445B41" w:rsidRDefault="007A4955" w:rsidP="004E0669">
            <w:pPr>
              <w:spacing w:after="0" w:line="240" w:lineRule="auto"/>
              <w:rPr>
                <w:rFonts w:eastAsia="Arial"/>
              </w:rPr>
            </w:pPr>
            <w:r w:rsidRPr="1F50534B">
              <w:rPr>
                <w:rFonts w:eastAsia="Arial"/>
                <w:vertAlign w:val="superscript"/>
              </w:rPr>
              <w:t>c</w:t>
            </w:r>
            <w:r w:rsidRPr="1F50534B">
              <w:rPr>
                <w:rFonts w:eastAsia="Arial"/>
              </w:rPr>
              <w:t xml:space="preserve"> Pregnancy </w:t>
            </w:r>
            <w:r>
              <w:rPr>
                <w:rFonts w:eastAsia="Arial"/>
              </w:rPr>
              <w:t>and</w:t>
            </w:r>
            <w:r w:rsidRPr="1F50534B">
              <w:rPr>
                <w:rFonts w:eastAsia="Arial"/>
              </w:rPr>
              <w:t xml:space="preserve"> delivery</w:t>
            </w:r>
            <w:r>
              <w:rPr>
                <w:rFonts w:eastAsia="Arial"/>
              </w:rPr>
              <w:t>/</w:t>
            </w:r>
            <w:r w:rsidRPr="1F50534B">
              <w:rPr>
                <w:rFonts w:eastAsia="Arial"/>
              </w:rPr>
              <w:t>C section</w:t>
            </w:r>
            <w:r>
              <w:rPr>
                <w:rFonts w:eastAsia="Arial"/>
              </w:rPr>
              <w:t xml:space="preserve"> are mutually exclusive</w:t>
            </w:r>
            <w:r w:rsidR="64634AC7" w:rsidRPr="5AFC94E1">
              <w:rPr>
                <w:rFonts w:eastAsia="Arial"/>
              </w:rPr>
              <w:t>.</w:t>
            </w:r>
          </w:p>
        </w:tc>
      </w:tr>
    </w:tbl>
    <w:p w14:paraId="0B748292" w14:textId="77777777" w:rsidR="006D5930" w:rsidRDefault="006D5930" w:rsidP="329ECF46">
      <w:pPr>
        <w:spacing w:after="0" w:line="240" w:lineRule="auto"/>
      </w:pPr>
    </w:p>
    <w:p w14:paraId="273C6956" w14:textId="77777777" w:rsidR="00423025" w:rsidRDefault="00423025">
      <w:r>
        <w:br w:type="page"/>
      </w:r>
    </w:p>
    <w:p w14:paraId="1ECF3FAA" w14:textId="23236FA6" w:rsidR="51B806FC" w:rsidRDefault="24F2F2B1" w:rsidP="38B27A4C">
      <w:pPr>
        <w:spacing w:after="0" w:line="240" w:lineRule="auto"/>
        <w:rPr>
          <w:ins w:id="170" w:author="Mary Grace Bowring" w:date="2023-05-30T12:45:00Z"/>
          <w:rFonts w:ascii="Calibri" w:eastAsia="Calibri" w:hAnsi="Calibri" w:cs="Calibri"/>
        </w:rPr>
      </w:pPr>
      <w:r w:rsidRPr="74F698B8">
        <w:rPr>
          <w:rFonts w:ascii="Calibri" w:eastAsia="Calibri" w:hAnsi="Calibri" w:cs="Calibri"/>
        </w:rPr>
        <w:lastRenderedPageBreak/>
        <w:t xml:space="preserve">Figure </w:t>
      </w:r>
      <w:r w:rsidR="007D104B">
        <w:rPr>
          <w:rFonts w:ascii="Calibri" w:eastAsia="Calibri" w:hAnsi="Calibri" w:cs="Calibri"/>
        </w:rPr>
        <w:t>1</w:t>
      </w:r>
      <w:r w:rsidRPr="74F698B8">
        <w:rPr>
          <w:rFonts w:ascii="Calibri" w:eastAsia="Calibri" w:hAnsi="Calibri" w:cs="Calibri"/>
        </w:rPr>
        <w:t xml:space="preserve">: </w:t>
      </w:r>
      <w:del w:id="171" w:author="Mary Grace Bowring" w:date="2023-05-30T12:43:00Z">
        <w:r w:rsidR="00502A3D" w:rsidRPr="74F698B8" w:rsidDel="00AF1756">
          <w:rPr>
            <w:rFonts w:ascii="Calibri" w:eastAsia="Calibri" w:hAnsi="Calibri" w:cs="Calibri"/>
          </w:rPr>
          <w:delText>Kapla-Meier failure curve was used to graph the c</w:delText>
        </w:r>
      </w:del>
      <w:ins w:id="172" w:author="Mary Grace Bowring" w:date="2023-05-30T12:44:00Z">
        <w:r w:rsidR="00D153FC">
          <w:rPr>
            <w:rFonts w:ascii="Calibri" w:eastAsia="Calibri" w:hAnsi="Calibri" w:cs="Calibri"/>
          </w:rPr>
          <w:t xml:space="preserve">Cumulative incidence of </w:t>
        </w:r>
      </w:ins>
      <w:del w:id="173" w:author="Mary Grace Bowring" w:date="2023-05-30T12:44:00Z">
        <w:r w:rsidRPr="74F698B8" w:rsidDel="00D153FC">
          <w:rPr>
            <w:rFonts w:ascii="Calibri" w:eastAsia="Calibri" w:hAnsi="Calibri" w:cs="Calibri"/>
          </w:rPr>
          <w:delText xml:space="preserve">umulative incidence of </w:delText>
        </w:r>
      </w:del>
      <w:ins w:id="174" w:author="Mary Grace Bowring" w:date="2023-05-30T12:43:00Z">
        <w:r w:rsidR="00AF1756">
          <w:rPr>
            <w:rFonts w:ascii="Calibri" w:eastAsia="Calibri" w:hAnsi="Calibri" w:cs="Calibri"/>
          </w:rPr>
          <w:t xml:space="preserve">first all-cause </w:t>
        </w:r>
      </w:ins>
      <w:r w:rsidRPr="74F698B8">
        <w:rPr>
          <w:rFonts w:ascii="Calibri" w:eastAsia="Calibri" w:hAnsi="Calibri" w:cs="Calibri"/>
        </w:rPr>
        <w:t>hospitalization</w:t>
      </w:r>
      <w:ins w:id="175" w:author="Mary Grace Bowring" w:date="2023-05-30T12:49:00Z">
        <w:r w:rsidR="009D15C7">
          <w:rPr>
            <w:rFonts w:ascii="Calibri" w:eastAsia="Calibri" w:hAnsi="Calibri" w:cs="Calibri"/>
            <w:vertAlign w:val="superscript"/>
          </w:rPr>
          <w:t>+</w:t>
        </w:r>
      </w:ins>
      <w:r w:rsidRPr="74F698B8">
        <w:rPr>
          <w:rFonts w:ascii="Calibri" w:eastAsia="Calibri" w:hAnsi="Calibri" w:cs="Calibri"/>
        </w:rPr>
        <w:t xml:space="preserve"> </w:t>
      </w:r>
      <w:ins w:id="176" w:author="Mary Grace Bowring" w:date="2023-05-30T12:44:00Z">
        <w:r w:rsidR="00D153FC">
          <w:rPr>
            <w:rFonts w:ascii="Calibri" w:eastAsia="Calibri" w:hAnsi="Calibri" w:cs="Calibri"/>
          </w:rPr>
          <w:t>post</w:t>
        </w:r>
        <w:commentRangeStart w:id="177"/>
        <w:commentRangeStart w:id="178"/>
        <w:r w:rsidR="00D153FC">
          <w:rPr>
            <w:rFonts w:ascii="Calibri" w:eastAsia="Calibri" w:hAnsi="Calibri" w:cs="Calibri"/>
          </w:rPr>
          <w:t xml:space="preserve">-donation </w:t>
        </w:r>
      </w:ins>
      <w:r w:rsidRPr="74F698B8">
        <w:rPr>
          <w:rFonts w:ascii="Calibri" w:eastAsia="Calibri" w:hAnsi="Calibri" w:cs="Calibri"/>
        </w:rPr>
        <w:t xml:space="preserve">among live </w:t>
      </w:r>
      <w:commentRangeEnd w:id="177"/>
      <w:r w:rsidR="005C3390">
        <w:rPr>
          <w:rStyle w:val="CommentReference"/>
        </w:rPr>
        <w:commentReference w:id="177"/>
      </w:r>
      <w:commentRangeEnd w:id="178"/>
      <w:r w:rsidR="0065217D">
        <w:rPr>
          <w:rStyle w:val="CommentReference"/>
        </w:rPr>
        <w:commentReference w:id="178"/>
      </w:r>
      <w:r w:rsidRPr="74F698B8">
        <w:rPr>
          <w:rFonts w:ascii="Calibri" w:eastAsia="Calibri" w:hAnsi="Calibri" w:cs="Calibri"/>
        </w:rPr>
        <w:t>kidney donors</w:t>
      </w:r>
      <w:r w:rsidR="5E8FF083" w:rsidRPr="46814204">
        <w:rPr>
          <w:rFonts w:ascii="Calibri" w:eastAsia="Calibri" w:hAnsi="Calibri" w:cs="Calibri"/>
        </w:rPr>
        <w:t>.</w:t>
      </w:r>
      <w:r w:rsidR="008A42BF">
        <w:rPr>
          <w:rFonts w:ascii="Calibri" w:eastAsia="Calibri" w:hAnsi="Calibri" w:cs="Calibri"/>
        </w:rPr>
        <w:t xml:space="preserve"> </w:t>
      </w:r>
      <w:moveFromRangeStart w:id="179" w:author="Mary Grace Bowring" w:date="2023-05-30T12:45:00Z" w:name="move136343124"/>
      <w:moveFrom w:id="180" w:author="Mary Grace Bowring" w:date="2023-05-30T12:45:00Z">
        <w:r w:rsidR="001055D4" w:rsidDel="00DF648B">
          <w:rPr>
            <w:rFonts w:ascii="Calibri" w:eastAsia="Calibri" w:hAnsi="Calibri" w:cs="Calibri"/>
          </w:rPr>
          <w:t xml:space="preserve">Time to either the year of the first hospitalization or last survey date </w:t>
        </w:r>
        <w:r w:rsidR="005023F4" w:rsidDel="00DF648B">
          <w:rPr>
            <w:rFonts w:ascii="Calibri" w:eastAsia="Calibri" w:hAnsi="Calibri" w:cs="Calibri"/>
          </w:rPr>
          <w:t xml:space="preserve">were used. </w:t>
        </w:r>
      </w:moveFrom>
      <w:moveFromRangeEnd w:id="179"/>
    </w:p>
    <w:p w14:paraId="36D627BD" w14:textId="77777777" w:rsidR="00DF648B" w:rsidRDefault="00DF648B" w:rsidP="38B27A4C">
      <w:pPr>
        <w:spacing w:after="0" w:line="240" w:lineRule="auto"/>
        <w:rPr>
          <w:rFonts w:ascii="Calibri" w:eastAsia="Calibri" w:hAnsi="Calibri" w:cs="Calibri"/>
        </w:rPr>
      </w:pPr>
    </w:p>
    <w:p w14:paraId="2033641A" w14:textId="4F6F1EDB" w:rsidR="51B806FC" w:rsidRDefault="5E8FF083" w:rsidP="46814204">
      <w:pPr>
        <w:spacing w:after="0" w:line="240" w:lineRule="auto"/>
      </w:pPr>
      <w:r>
        <w:rPr>
          <w:noProof/>
        </w:rPr>
        <w:drawing>
          <wp:inline distT="0" distB="0" distL="0" distR="0" wp14:anchorId="2656D646" wp14:editId="0FF84094">
            <wp:extent cx="5918200" cy="3701341"/>
            <wp:effectExtent l="0" t="0" r="6350" b="0"/>
            <wp:docPr id="1054809894" name="Picture 105480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13983"/>
                    <a:stretch/>
                  </pic:blipFill>
                  <pic:spPr bwMode="auto">
                    <a:xfrm>
                      <a:off x="0" y="0"/>
                      <a:ext cx="5931849" cy="3709877"/>
                    </a:xfrm>
                    <a:prstGeom prst="rect">
                      <a:avLst/>
                    </a:prstGeom>
                    <a:ln>
                      <a:noFill/>
                    </a:ln>
                    <a:extLst>
                      <a:ext uri="{53640926-AAD7-44D8-BBD7-CCE9431645EC}">
                        <a14:shadowObscured xmlns:a14="http://schemas.microsoft.com/office/drawing/2010/main"/>
                      </a:ext>
                    </a:extLst>
                  </pic:spPr>
                </pic:pic>
              </a:graphicData>
            </a:graphic>
          </wp:inline>
        </w:drawing>
      </w:r>
    </w:p>
    <w:p w14:paraId="288B375B" w14:textId="1B38C9DF" w:rsidR="51B806FC" w:rsidRDefault="009D15C7" w:rsidP="74F698B8">
      <w:pPr>
        <w:spacing w:after="0" w:line="240" w:lineRule="auto"/>
      </w:pPr>
      <w:ins w:id="181" w:author="Mary Grace Bowring" w:date="2023-05-30T12:49:00Z">
        <w:r w:rsidRPr="009D15C7">
          <w:rPr>
            <w:rFonts w:ascii="Calibri" w:eastAsia="Calibri" w:hAnsi="Calibri" w:cs="Calibri"/>
            <w:vertAlign w:val="superscript"/>
            <w:rPrChange w:id="182" w:author="Mary Grace Bowring" w:date="2023-05-30T12:49:00Z">
              <w:rPr>
                <w:rFonts w:ascii="Calibri" w:eastAsia="Calibri" w:hAnsi="Calibri" w:cs="Calibri"/>
              </w:rPr>
            </w:rPrChange>
          </w:rPr>
          <w:t>+</w:t>
        </w:r>
      </w:ins>
      <w:ins w:id="183" w:author="Mary Grace Bowring" w:date="2023-05-30T12:45:00Z">
        <w:r w:rsidR="00F14C36">
          <w:rPr>
            <w:rFonts w:ascii="Calibri" w:eastAsia="Calibri" w:hAnsi="Calibri" w:cs="Calibri"/>
          </w:rPr>
          <w:t xml:space="preserve">Patient time-to-event calculated from the date of nephrectomy until the </w:t>
        </w:r>
      </w:ins>
      <w:ins w:id="184" w:author="Mary Grace Bowring" w:date="2023-05-30T12:46:00Z">
        <w:r w:rsidR="00F14C36">
          <w:rPr>
            <w:rFonts w:ascii="Calibri" w:eastAsia="Calibri" w:hAnsi="Calibri" w:cs="Calibri"/>
          </w:rPr>
          <w:t xml:space="preserve">year of self-reported hospitalization or </w:t>
        </w:r>
      </w:ins>
      <w:ins w:id="185" w:author="Mary Grace Bowring" w:date="2023-05-30T12:48:00Z">
        <w:r w:rsidR="00803FBC">
          <w:rPr>
            <w:rFonts w:ascii="Calibri" w:eastAsia="Calibri" w:hAnsi="Calibri" w:cs="Calibri"/>
          </w:rPr>
          <w:t>date</w:t>
        </w:r>
      </w:ins>
      <w:ins w:id="186" w:author="Mary Grace Bowring" w:date="2023-05-30T12:46:00Z">
        <w:r w:rsidR="00F14C36">
          <w:rPr>
            <w:rFonts w:ascii="Calibri" w:eastAsia="Calibri" w:hAnsi="Calibri" w:cs="Calibri"/>
          </w:rPr>
          <w:t xml:space="preserve"> of </w:t>
        </w:r>
        <w:r w:rsidR="00E8484C">
          <w:rPr>
            <w:rFonts w:ascii="Calibri" w:eastAsia="Calibri" w:hAnsi="Calibri" w:cs="Calibri"/>
          </w:rPr>
          <w:t xml:space="preserve">survey completion. </w:t>
        </w:r>
      </w:ins>
      <w:ins w:id="187" w:author="Mary Grace Bowring" w:date="2023-05-30T12:48:00Z">
        <w:r w:rsidR="00803FBC">
          <w:rPr>
            <w:rFonts w:ascii="Calibri" w:eastAsia="Calibri" w:hAnsi="Calibri" w:cs="Calibri"/>
          </w:rPr>
          <w:t>Month</w:t>
        </w:r>
        <w:r w:rsidR="004D08F6">
          <w:rPr>
            <w:rFonts w:ascii="Calibri" w:eastAsia="Calibri" w:hAnsi="Calibri" w:cs="Calibri"/>
          </w:rPr>
          <w:t xml:space="preserve"> and day of hospitalization were not reported. </w:t>
        </w:r>
      </w:ins>
      <w:ins w:id="188" w:author="Mary Grace Bowring" w:date="2023-05-30T12:49:00Z">
        <w:r w:rsidR="004D08F6">
          <w:rPr>
            <w:rFonts w:ascii="Calibri" w:eastAsia="Calibri" w:hAnsi="Calibri" w:cs="Calibri"/>
          </w:rPr>
          <w:t>Thus</w:t>
        </w:r>
      </w:ins>
      <w:ins w:id="189" w:author="Mary Grace Bowring" w:date="2023-05-30T12:48:00Z">
        <w:r w:rsidR="004D08F6">
          <w:rPr>
            <w:rFonts w:ascii="Calibri" w:eastAsia="Calibri" w:hAnsi="Calibri" w:cs="Calibri"/>
          </w:rPr>
          <w:t xml:space="preserve">, a patient was considered to have been hospitalized by </w:t>
        </w:r>
        <w:proofErr w:type="gramStart"/>
        <w:r w:rsidR="004D08F6">
          <w:rPr>
            <w:rFonts w:ascii="Calibri" w:eastAsia="Calibri" w:hAnsi="Calibri" w:cs="Calibri"/>
          </w:rPr>
          <w:t>1</w:t>
        </w:r>
      </w:ins>
      <w:ins w:id="190" w:author="Mary Grace Bowring" w:date="2023-05-30T15:41:00Z">
        <w:r w:rsidR="00AE6A67">
          <w:rPr>
            <w:rFonts w:ascii="Calibri" w:eastAsia="Calibri" w:hAnsi="Calibri" w:cs="Calibri"/>
          </w:rPr>
          <w:t xml:space="preserve"> </w:t>
        </w:r>
      </w:ins>
      <w:ins w:id="191" w:author="Mary Grace Bowring" w:date="2023-05-30T12:48:00Z">
        <w:r w:rsidR="004D08F6">
          <w:rPr>
            <w:rFonts w:ascii="Calibri" w:eastAsia="Calibri" w:hAnsi="Calibri" w:cs="Calibri"/>
          </w:rPr>
          <w:t>year</w:t>
        </w:r>
        <w:proofErr w:type="gramEnd"/>
        <w:r w:rsidR="004D08F6">
          <w:rPr>
            <w:rFonts w:ascii="Calibri" w:eastAsia="Calibri" w:hAnsi="Calibri" w:cs="Calibri"/>
          </w:rPr>
          <w:t xml:space="preserve"> post-donation if they reported hospitalization within a year post-donation. </w:t>
        </w:r>
      </w:ins>
      <w:moveToRangeStart w:id="192" w:author="Mary Grace Bowring" w:date="2023-05-30T12:45:00Z" w:name="move136343124"/>
      <w:moveTo w:id="193" w:author="Mary Grace Bowring" w:date="2023-05-30T12:45:00Z">
        <w:del w:id="194" w:author="Mary Grace Bowring" w:date="2023-05-30T12:46:00Z">
          <w:r w:rsidR="00DF648B" w:rsidDel="00E8484C">
            <w:rPr>
              <w:rFonts w:ascii="Calibri" w:eastAsia="Calibri" w:hAnsi="Calibri" w:cs="Calibri"/>
            </w:rPr>
            <w:delText>Time to either the year of the first hospitalization or last survey date were used.</w:delText>
          </w:r>
        </w:del>
      </w:moveTo>
      <w:moveToRangeEnd w:id="192"/>
    </w:p>
    <w:p w14:paraId="24F72D78" w14:textId="77777777" w:rsidR="00DF648B" w:rsidRDefault="00DF648B">
      <w:pPr>
        <w:rPr>
          <w:ins w:id="195" w:author="Mary Grace Bowring" w:date="2023-05-30T12:45:00Z"/>
        </w:rPr>
      </w:pPr>
      <w:ins w:id="196" w:author="Mary Grace Bowring" w:date="2023-05-30T12:45:00Z">
        <w:r>
          <w:br w:type="page"/>
        </w:r>
      </w:ins>
    </w:p>
    <w:p w14:paraId="57F76BF3" w14:textId="263638B3" w:rsidR="51B806FC" w:rsidRDefault="5E8FF083" w:rsidP="74F698B8">
      <w:pPr>
        <w:spacing w:after="0" w:line="240" w:lineRule="auto"/>
      </w:pPr>
      <w:r>
        <w:t xml:space="preserve">Figure 2: </w:t>
      </w:r>
      <w:ins w:id="197" w:author="Mary Grace Bowring" w:date="2023-05-30T15:43:00Z">
        <w:r w:rsidR="0065217D">
          <w:t>Patient characteristics associated with all-cause hospitalization post-neph</w:t>
        </w:r>
      </w:ins>
      <w:ins w:id="198" w:author="Mary Grace Bowring" w:date="2023-05-30T15:44:00Z">
        <w:r w:rsidR="0065217D">
          <w:t>rectomy</w:t>
        </w:r>
        <w:r w:rsidR="008D0C5E">
          <w:rPr>
            <w:vertAlign w:val="superscript"/>
          </w:rPr>
          <w:t>+</w:t>
        </w:r>
      </w:ins>
      <w:moveFromRangeStart w:id="199" w:author="Mary Grace Bowring" w:date="2023-05-30T15:43:00Z" w:name="move136353834"/>
      <w:moveFrom w:id="200" w:author="Mary Grace Bowring" w:date="2023-05-30T15:43:00Z">
        <w:r w:rsidDel="0065217D">
          <w:t>Multivariable cox proportional hazard model was used to evaluate baseline characteristics association with risk of hospitalization among live kidney donors.</w:t>
        </w:r>
        <w:r w:rsidR="00BD6786" w:rsidDel="0065217D">
          <w:t xml:space="preserve"> Patients that reported hospitalization but did not report the year of hospitalization were excluded (n=72). Patients were followed until the first self-reported hospitalization or survey date.</w:t>
        </w:r>
      </w:moveFrom>
      <w:moveFromRangeEnd w:id="199"/>
    </w:p>
    <w:p w14:paraId="52A11D70" w14:textId="229605ED" w:rsidR="51B806FC" w:rsidRDefault="51B806FC" w:rsidP="46814204">
      <w:pPr>
        <w:spacing w:after="0" w:line="240" w:lineRule="auto"/>
      </w:pPr>
    </w:p>
    <w:p w14:paraId="49D4BA09" w14:textId="73B04E52" w:rsidR="51B806FC" w:rsidRDefault="7230DF5D" w:rsidP="31038032">
      <w:pPr>
        <w:spacing w:after="0" w:line="240" w:lineRule="auto"/>
      </w:pPr>
      <w:r>
        <w:rPr>
          <w:noProof/>
        </w:rPr>
        <w:drawing>
          <wp:inline distT="0" distB="0" distL="0" distR="0" wp14:anchorId="3A5E6F75" wp14:editId="215B5235">
            <wp:extent cx="5954675" cy="4329545"/>
            <wp:effectExtent l="0" t="0" r="8255" b="0"/>
            <wp:docPr id="1599254612" name="Picture 159925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4794" cy="4344173"/>
                    </a:xfrm>
                    <a:prstGeom prst="rect">
                      <a:avLst/>
                    </a:prstGeom>
                  </pic:spPr>
                </pic:pic>
              </a:graphicData>
            </a:graphic>
          </wp:inline>
        </w:drawing>
      </w:r>
    </w:p>
    <w:p w14:paraId="74753BC0" w14:textId="0F521704" w:rsidR="007E68D6" w:rsidRDefault="008D0C5E" w:rsidP="007E68D6">
      <w:ins w:id="201" w:author="Mary Grace Bowring" w:date="2023-05-30T15:44:00Z">
        <w:r>
          <w:rPr>
            <w:vertAlign w:val="superscript"/>
          </w:rPr>
          <w:t>+</w:t>
        </w:r>
      </w:ins>
      <w:moveToRangeStart w:id="202" w:author="Mary Grace Bowring" w:date="2023-05-30T15:43:00Z" w:name="move136353834"/>
      <w:moveTo w:id="203" w:author="Mary Grace Bowring" w:date="2023-05-30T15:43:00Z">
        <w:r w:rsidR="0065217D">
          <w:t>Multivariable cox proportional hazard model was used to evaluate baseline characteristics association with risk of hospitalization among live kidney donors. Patients that reported hospitalization but did not report the year of hospitalization were excluded (n=72). Patients were followed until the first self-reported hospitalization or survey date.</w:t>
        </w:r>
      </w:moveTo>
      <w:moveToRangeEnd w:id="202"/>
    </w:p>
    <w:p w14:paraId="11E75B36" w14:textId="77777777" w:rsidR="009D15C7" w:rsidRDefault="009D15C7">
      <w:pPr>
        <w:rPr>
          <w:ins w:id="204" w:author="Mary Grace Bowring" w:date="2023-05-30T12:49:00Z"/>
        </w:rPr>
      </w:pPr>
      <w:ins w:id="205" w:author="Mary Grace Bowring" w:date="2023-05-30T12:49:00Z">
        <w:r>
          <w:lastRenderedPageBreak/>
          <w:br w:type="page"/>
        </w:r>
      </w:ins>
    </w:p>
    <w:p w14:paraId="30A9B546" w14:textId="0871D43A" w:rsidR="25806421" w:rsidRDefault="20933FD8" w:rsidP="007E68D6">
      <w:r>
        <w:t xml:space="preserve">Figure 3: Multivariable cox proportional hazard model was used to evaluate the association of post-donation diabetes or hypertension with hospitalization among live kidney donors, adjusting for baseline characteristics. </w:t>
      </w:r>
    </w:p>
    <w:p w14:paraId="36265299" w14:textId="1F3558F9" w:rsidR="25806421" w:rsidRDefault="6562B2D3" w:rsidP="21F9F35B">
      <w:pPr>
        <w:spacing w:after="0" w:line="240" w:lineRule="auto"/>
      </w:pPr>
      <w:r>
        <w:rPr>
          <w:noProof/>
        </w:rPr>
        <w:drawing>
          <wp:inline distT="0" distB="0" distL="0" distR="0" wp14:anchorId="341F9446" wp14:editId="3566FCAB">
            <wp:extent cx="5907038" cy="4294909"/>
            <wp:effectExtent l="0" t="0" r="0" b="0"/>
            <wp:docPr id="1026438202" name="Picture 102643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150" cy="4308078"/>
                    </a:xfrm>
                    <a:prstGeom prst="rect">
                      <a:avLst/>
                    </a:prstGeom>
                  </pic:spPr>
                </pic:pic>
              </a:graphicData>
            </a:graphic>
          </wp:inline>
        </w:drawing>
      </w:r>
    </w:p>
    <w:p w14:paraId="77BD59F4" w14:textId="7AC5ECEE" w:rsidR="005023F4" w:rsidRDefault="005023F4">
      <w:pPr>
        <w:rPr>
          <w:rFonts w:ascii="Calibri" w:eastAsia="Calibri" w:hAnsi="Calibri" w:cs="Calibri"/>
        </w:rPr>
      </w:pPr>
      <w:r>
        <w:rPr>
          <w:rFonts w:ascii="Calibri" w:eastAsia="Calibri" w:hAnsi="Calibri" w:cs="Calibri"/>
        </w:rPr>
        <w:br w:type="page"/>
      </w:r>
    </w:p>
    <w:p w14:paraId="161F6CF6" w14:textId="77777777" w:rsidR="51B806FC" w:rsidRDefault="51B806FC" w:rsidP="031A6950">
      <w:pPr>
        <w:spacing w:after="0" w:line="240" w:lineRule="auto"/>
        <w:rPr>
          <w:rFonts w:ascii="Calibri" w:eastAsia="Calibri" w:hAnsi="Calibri" w:cs="Calibri"/>
        </w:rPr>
      </w:pPr>
    </w:p>
    <w:p w14:paraId="6BFCA4A4" w14:textId="4E48198B" w:rsidR="51B806FC" w:rsidRDefault="006D3C41" w:rsidP="031A6950">
      <w:pPr>
        <w:spacing w:after="0" w:line="240" w:lineRule="auto"/>
        <w:rPr>
          <w:rFonts w:ascii="Calibri" w:eastAsia="Calibri" w:hAnsi="Calibri" w:cs="Calibri"/>
          <w:u w:val="single"/>
        </w:rPr>
      </w:pPr>
      <w:r>
        <w:rPr>
          <w:rFonts w:ascii="Calibri" w:eastAsia="Calibri" w:hAnsi="Calibri" w:cs="Calibri"/>
          <w:u w:val="single"/>
        </w:rPr>
        <w:t>Supplementary</w:t>
      </w:r>
      <w:r w:rsidR="009F03EF">
        <w:rPr>
          <w:rFonts w:ascii="Calibri" w:eastAsia="Calibri" w:hAnsi="Calibri" w:cs="Calibri"/>
          <w:u w:val="single"/>
        </w:rPr>
        <w:t xml:space="preserve"> Figure 1</w:t>
      </w:r>
      <w:r w:rsidR="00623241">
        <w:rPr>
          <w:rFonts w:ascii="Calibri" w:eastAsia="Calibri" w:hAnsi="Calibri" w:cs="Calibri"/>
          <w:u w:val="single"/>
        </w:rPr>
        <w:t xml:space="preserve">: </w:t>
      </w:r>
      <w:r w:rsidR="00623241" w:rsidRPr="5AFC94E1">
        <w:rPr>
          <w:rFonts w:ascii="Calibri" w:eastAsia="Calibri" w:hAnsi="Calibri" w:cs="Calibri"/>
        </w:rPr>
        <w:t>Survey content</w:t>
      </w:r>
    </w:p>
    <w:p w14:paraId="17BC5E3B" w14:textId="6FE10FC1" w:rsidR="00623241" w:rsidRPr="007600D2" w:rsidRDefault="00623241" w:rsidP="00623241">
      <w:pPr>
        <w:pStyle w:val="ListParagraph"/>
        <w:numPr>
          <w:ilvl w:val="0"/>
          <w:numId w:val="4"/>
        </w:numPr>
        <w:spacing w:after="0" w:line="240" w:lineRule="auto"/>
        <w:rPr>
          <w:rFonts w:ascii="Calibri" w:eastAsia="Calibri" w:hAnsi="Calibri" w:cs="Calibri"/>
          <w:i/>
          <w:iCs/>
        </w:rPr>
      </w:pPr>
      <w:r w:rsidRPr="00623241">
        <w:rPr>
          <w:rFonts w:ascii="Calibri" w:eastAsia="Calibri" w:hAnsi="Calibri" w:cs="Calibri"/>
        </w:rPr>
        <w:t xml:space="preserve">Since your donation, have you been admitted to the hospital? </w:t>
      </w:r>
      <w:r w:rsidRPr="007600D2">
        <w:rPr>
          <w:rFonts w:ascii="Calibri" w:eastAsia="Calibri" w:hAnsi="Calibri" w:cs="Calibri"/>
          <w:i/>
          <w:iCs/>
        </w:rPr>
        <w:t>If yes, then the following questions would be asked</w:t>
      </w:r>
      <w:r w:rsidR="006A6E0B">
        <w:rPr>
          <w:rFonts w:ascii="Calibri" w:eastAsia="Calibri" w:hAnsi="Calibri" w:cs="Calibri"/>
          <w:i/>
          <w:iCs/>
        </w:rPr>
        <w:t>.</w:t>
      </w:r>
    </w:p>
    <w:p w14:paraId="153A94C4" w14:textId="5D0F842D" w:rsidR="00623241" w:rsidRPr="00623241" w:rsidRDefault="00623241" w:rsidP="74F698B8">
      <w:pPr>
        <w:pStyle w:val="ListParagraph"/>
        <w:numPr>
          <w:ilvl w:val="0"/>
          <w:numId w:val="4"/>
        </w:numPr>
        <w:spacing w:after="0" w:line="240" w:lineRule="auto"/>
      </w:pPr>
      <w:r w:rsidRPr="00623241">
        <w:rPr>
          <w:rFonts w:ascii="Calibri" w:eastAsia="Calibri" w:hAnsi="Calibri" w:cs="Calibri"/>
        </w:rPr>
        <w:t xml:space="preserve">How many times were admitted to the hospital? Please list the years when this happened, along with the reason for each admission. </w:t>
      </w:r>
      <w:r w:rsidRPr="006A6E0B">
        <w:rPr>
          <w:rFonts w:ascii="Calibri" w:eastAsia="Calibri" w:hAnsi="Calibri" w:cs="Calibri"/>
          <w:i/>
          <w:iCs/>
        </w:rPr>
        <w:t>Free text boxes would be available for participants to enter the year and reason for admission.</w:t>
      </w:r>
      <w:r w:rsidR="30C82AE1">
        <w:t xml:space="preserve"> </w:t>
      </w:r>
    </w:p>
    <w:p w14:paraId="2C1A4922" w14:textId="5EE2545C" w:rsidR="00623241" w:rsidRPr="00623241" w:rsidRDefault="30C82AE1" w:rsidP="00623241">
      <w:pPr>
        <w:pStyle w:val="ListParagraph"/>
        <w:numPr>
          <w:ilvl w:val="0"/>
          <w:numId w:val="4"/>
        </w:numPr>
        <w:spacing w:after="0" w:line="240" w:lineRule="auto"/>
        <w:rPr>
          <w:rFonts w:ascii="Calibri" w:eastAsia="Calibri" w:hAnsi="Calibri" w:cs="Calibri"/>
        </w:rPr>
      </w:pPr>
      <w:r>
        <w:t>Please indicate whether a doctor or other health care professional has ever diagnosed or treated you for any of the following conditions after your kidney donation: (new conditions that you did not have before you donated your kidney)</w:t>
      </w:r>
    </w:p>
    <w:p w14:paraId="39D94011" w14:textId="481AAC86" w:rsidR="00623241" w:rsidRPr="00623241" w:rsidRDefault="30C82AE1" w:rsidP="74F698B8">
      <w:pPr>
        <w:pStyle w:val="ListParagraph"/>
        <w:numPr>
          <w:ilvl w:val="1"/>
          <w:numId w:val="4"/>
        </w:numPr>
        <w:spacing w:after="0" w:line="240" w:lineRule="auto"/>
      </w:pPr>
      <w:r>
        <w:t>Chronic/congestive heart failure</w:t>
      </w:r>
    </w:p>
    <w:p w14:paraId="4A73ED31" w14:textId="7BC49E5E" w:rsidR="00623241" w:rsidRPr="00623241" w:rsidRDefault="30C82AE1" w:rsidP="74F698B8">
      <w:pPr>
        <w:pStyle w:val="ListParagraph"/>
        <w:numPr>
          <w:ilvl w:val="1"/>
          <w:numId w:val="4"/>
        </w:numPr>
        <w:spacing w:after="0" w:line="240" w:lineRule="auto"/>
      </w:pPr>
      <w:r>
        <w:t>Coronary artery disease</w:t>
      </w:r>
    </w:p>
    <w:p w14:paraId="761A2CCF" w14:textId="0C439401" w:rsidR="00623241" w:rsidRPr="00623241" w:rsidRDefault="30C82AE1" w:rsidP="74F698B8">
      <w:pPr>
        <w:pStyle w:val="ListParagraph"/>
        <w:numPr>
          <w:ilvl w:val="1"/>
          <w:numId w:val="4"/>
        </w:numPr>
        <w:spacing w:after="0" w:line="240" w:lineRule="auto"/>
      </w:pPr>
      <w:r>
        <w:t>Atherosclerosis</w:t>
      </w:r>
    </w:p>
    <w:p w14:paraId="26C9C0B7" w14:textId="57208C7C" w:rsidR="00623241" w:rsidRPr="00623241" w:rsidRDefault="30C82AE1" w:rsidP="74F698B8">
      <w:pPr>
        <w:pStyle w:val="ListParagraph"/>
        <w:numPr>
          <w:ilvl w:val="1"/>
          <w:numId w:val="4"/>
        </w:numPr>
        <w:spacing w:after="0" w:line="240" w:lineRule="auto"/>
      </w:pPr>
      <w:r>
        <w:t>Heart attack</w:t>
      </w:r>
    </w:p>
    <w:p w14:paraId="21432335" w14:textId="139FC7AC" w:rsidR="00623241" w:rsidRPr="00623241" w:rsidRDefault="30C82AE1" w:rsidP="74F698B8">
      <w:pPr>
        <w:pStyle w:val="ListParagraph"/>
        <w:numPr>
          <w:ilvl w:val="1"/>
          <w:numId w:val="4"/>
        </w:numPr>
        <w:spacing w:after="0" w:line="240" w:lineRule="auto"/>
      </w:pPr>
      <w:r>
        <w:t>High blood cholesterol (hyperlipidemia)</w:t>
      </w:r>
    </w:p>
    <w:p w14:paraId="3E489385" w14:textId="68910606" w:rsidR="00623241" w:rsidRPr="00623241" w:rsidRDefault="30C82AE1" w:rsidP="74F698B8">
      <w:pPr>
        <w:pStyle w:val="ListParagraph"/>
        <w:numPr>
          <w:ilvl w:val="1"/>
          <w:numId w:val="4"/>
        </w:numPr>
        <w:spacing w:after="0" w:line="240" w:lineRule="auto"/>
      </w:pPr>
      <w:r>
        <w:t>High blood pressure (hypertension)</w:t>
      </w:r>
    </w:p>
    <w:p w14:paraId="167227DA" w14:textId="58D7F7ED" w:rsidR="00623241" w:rsidRPr="00623241" w:rsidRDefault="30C82AE1" w:rsidP="74F698B8">
      <w:pPr>
        <w:pStyle w:val="ListParagraph"/>
        <w:numPr>
          <w:ilvl w:val="1"/>
          <w:numId w:val="4"/>
        </w:numPr>
        <w:spacing w:after="0" w:line="240" w:lineRule="auto"/>
      </w:pPr>
      <w:r>
        <w:t>Stroke (cerebrovascular disease)</w:t>
      </w:r>
    </w:p>
    <w:p w14:paraId="65F5325F" w14:textId="32DD827E" w:rsidR="00623241" w:rsidRPr="00623241" w:rsidRDefault="30C82AE1" w:rsidP="74F698B8">
      <w:pPr>
        <w:pStyle w:val="ListParagraph"/>
        <w:numPr>
          <w:ilvl w:val="1"/>
          <w:numId w:val="4"/>
        </w:numPr>
        <w:spacing w:after="0" w:line="240" w:lineRule="auto"/>
      </w:pPr>
      <w:r>
        <w:t>TIA (Transient ischemic attack)</w:t>
      </w:r>
    </w:p>
    <w:p w14:paraId="4227BD3D" w14:textId="0F013745" w:rsidR="00623241" w:rsidRPr="00623241" w:rsidRDefault="30C82AE1" w:rsidP="74F698B8">
      <w:pPr>
        <w:pStyle w:val="ListParagraph"/>
        <w:numPr>
          <w:ilvl w:val="1"/>
          <w:numId w:val="4"/>
        </w:numPr>
        <w:spacing w:after="0" w:line="240" w:lineRule="auto"/>
      </w:pPr>
      <w:r>
        <w:t>Diabetes</w:t>
      </w:r>
    </w:p>
    <w:p w14:paraId="2D457DDA" w14:textId="3D761737" w:rsidR="002579C1" w:rsidRPr="005023F4" w:rsidRDefault="002579C1" w:rsidP="005023F4">
      <w:pPr>
        <w:spacing w:after="0" w:line="240" w:lineRule="auto"/>
        <w:rPr>
          <w:rFonts w:ascii="Calibri" w:eastAsia="Calibri" w:hAnsi="Calibri" w:cs="Calibri"/>
        </w:rPr>
      </w:pPr>
    </w:p>
    <w:p w14:paraId="6B2CEEC1" w14:textId="77777777" w:rsidR="005B7A51" w:rsidRDefault="005B7A51" w:rsidP="031A6950">
      <w:pPr>
        <w:spacing w:after="0" w:line="240" w:lineRule="auto"/>
      </w:pPr>
    </w:p>
    <w:p w14:paraId="111FEB63" w14:textId="77777777" w:rsidR="005B7A51" w:rsidRDefault="005B7A51" w:rsidP="031A6950">
      <w:pPr>
        <w:spacing w:after="0" w:line="240" w:lineRule="auto"/>
      </w:pPr>
    </w:p>
    <w:p w14:paraId="41A1B43C" w14:textId="27BBA5E2" w:rsidR="008975BF" w:rsidRPr="008975BF" w:rsidRDefault="00BF3346" w:rsidP="00C40B3F">
      <w:pPr>
        <w:spacing w:after="0" w:line="240" w:lineRule="auto"/>
      </w:pPr>
      <w:r>
        <w:rPr>
          <w:u w:val="single"/>
        </w:rPr>
        <w:t>Supplemental</w:t>
      </w:r>
      <w:r w:rsidR="005B7A51">
        <w:rPr>
          <w:u w:val="single"/>
        </w:rPr>
        <w:t xml:space="preserve"> Table </w:t>
      </w:r>
      <w:r w:rsidR="001343A1">
        <w:rPr>
          <w:u w:val="single"/>
        </w:rPr>
        <w:t>1</w:t>
      </w:r>
      <w:r w:rsidR="005B7A51">
        <w:rPr>
          <w:u w:val="single"/>
        </w:rPr>
        <w:t>:</w:t>
      </w:r>
      <w:r w:rsidR="005B7A51">
        <w:t xml:space="preserve"> Demographic and health characteristics of </w:t>
      </w:r>
      <w:r w:rsidR="00DB0CDD">
        <w:t>eligible donors</w:t>
      </w:r>
      <w:r w:rsidR="00606C89">
        <w:t xml:space="preserve"> who were contacted and completed a survey versus those </w:t>
      </w:r>
      <w:r w:rsidR="008975BF">
        <w:t xml:space="preserve">who did not. Of the </w:t>
      </w:r>
      <w:r w:rsidR="003017CD">
        <w:t xml:space="preserve">6927 </w:t>
      </w:r>
      <w:r w:rsidR="008975BF">
        <w:t xml:space="preserve">eligible donors, </w:t>
      </w:r>
      <w:r w:rsidR="003017CD">
        <w:t xml:space="preserve">2251 </w:t>
      </w:r>
      <w:r w:rsidR="00EC6407">
        <w:t>(</w:t>
      </w:r>
      <w:r w:rsidR="00B804A4">
        <w:t>3</w:t>
      </w:r>
      <w:r w:rsidR="003017CD">
        <w:t>3</w:t>
      </w:r>
      <w:r w:rsidR="00B804A4">
        <w:t xml:space="preserve">%) </w:t>
      </w:r>
      <w:r w:rsidR="00AB242E">
        <w:t>responded t</w:t>
      </w:r>
      <w:r w:rsidR="00A015E7">
        <w:t>o the survey and</w:t>
      </w:r>
      <w:r w:rsidR="00F862FE">
        <w:t xml:space="preserve"> answered the question “</w:t>
      </w:r>
      <w:r w:rsidR="00F862FE" w:rsidRPr="00623241">
        <w:rPr>
          <w:rFonts w:ascii="Calibri" w:eastAsia="Calibri" w:hAnsi="Calibri" w:cs="Calibri"/>
        </w:rPr>
        <w:t>Since your donation, have you been admitted to the hospital?</w:t>
      </w:r>
      <w:r w:rsidR="00F862FE">
        <w:rPr>
          <w:rFonts w:ascii="Calibri" w:eastAsia="Calibri" w:hAnsi="Calibri" w:cs="Calibri"/>
        </w:rPr>
        <w:t xml:space="preserve">”. </w:t>
      </w:r>
    </w:p>
    <w:tbl>
      <w:tblPr>
        <w:tblW w:w="9354" w:type="dxa"/>
        <w:tblLayout w:type="fixed"/>
        <w:tblLook w:val="06A0" w:firstRow="1" w:lastRow="0" w:firstColumn="1" w:lastColumn="0" w:noHBand="1" w:noVBand="1"/>
      </w:tblPr>
      <w:tblGrid>
        <w:gridCol w:w="3825"/>
        <w:gridCol w:w="2490"/>
        <w:gridCol w:w="2122"/>
        <w:gridCol w:w="917"/>
      </w:tblGrid>
      <w:tr w:rsidR="4A1C7943" w14:paraId="00E0F22D" w14:textId="77777777" w:rsidTr="00C40B3F">
        <w:trPr>
          <w:trHeight w:val="192"/>
        </w:trPr>
        <w:tc>
          <w:tcPr>
            <w:tcW w:w="3825" w:type="dxa"/>
            <w:tcBorders>
              <w:top w:val="nil"/>
              <w:left w:val="nil"/>
              <w:right w:val="nil"/>
            </w:tcBorders>
            <w:tcMar>
              <w:top w:w="15" w:type="dxa"/>
              <w:left w:w="15" w:type="dxa"/>
              <w:right w:w="15" w:type="dxa"/>
            </w:tcMar>
            <w:vAlign w:val="center"/>
          </w:tcPr>
          <w:p w14:paraId="4A51FA52" w14:textId="6925F005" w:rsidR="4A1C7943" w:rsidRPr="00C40B3F" w:rsidRDefault="4A1C7943" w:rsidP="00C40B3F">
            <w:pPr>
              <w:spacing w:after="0" w:line="240" w:lineRule="auto"/>
              <w:rPr>
                <w:rFonts w:cstheme="minorHAnsi"/>
              </w:rPr>
            </w:pPr>
            <w:r w:rsidRPr="00C40B3F">
              <w:rPr>
                <w:rFonts w:eastAsia="Arial" w:cstheme="minorHAnsi"/>
              </w:rPr>
              <w:t>Factor</w:t>
            </w:r>
          </w:p>
        </w:tc>
        <w:tc>
          <w:tcPr>
            <w:tcW w:w="2490" w:type="dxa"/>
            <w:tcBorders>
              <w:top w:val="nil"/>
              <w:left w:val="nil"/>
              <w:right w:val="nil"/>
            </w:tcBorders>
            <w:tcMar>
              <w:top w:w="15" w:type="dxa"/>
              <w:left w:w="15" w:type="dxa"/>
              <w:right w:w="15" w:type="dxa"/>
            </w:tcMar>
            <w:vAlign w:val="center"/>
          </w:tcPr>
          <w:p w14:paraId="411F3F8E" w14:textId="09B37F0D" w:rsidR="4A1C7943" w:rsidRPr="00C40B3F" w:rsidRDefault="000C09C8" w:rsidP="00C40B3F">
            <w:pPr>
              <w:spacing w:after="0" w:line="240" w:lineRule="auto"/>
              <w:jc w:val="center"/>
              <w:rPr>
                <w:rFonts w:cstheme="minorHAnsi"/>
              </w:rPr>
            </w:pPr>
            <w:r w:rsidRPr="00C40B3F">
              <w:rPr>
                <w:rFonts w:cstheme="minorHAnsi"/>
              </w:rPr>
              <w:t>Survey Non-responders</w:t>
            </w:r>
          </w:p>
        </w:tc>
        <w:tc>
          <w:tcPr>
            <w:tcW w:w="2122" w:type="dxa"/>
            <w:tcBorders>
              <w:top w:val="nil"/>
              <w:left w:val="nil"/>
              <w:right w:val="nil"/>
            </w:tcBorders>
            <w:tcMar>
              <w:top w:w="15" w:type="dxa"/>
              <w:left w:w="15" w:type="dxa"/>
              <w:right w:w="15" w:type="dxa"/>
            </w:tcMar>
            <w:vAlign w:val="center"/>
          </w:tcPr>
          <w:p w14:paraId="79CBDCFC" w14:textId="0CB08DF7" w:rsidR="4A1C7943" w:rsidRPr="00C40B3F" w:rsidRDefault="000C09C8" w:rsidP="00C40B3F">
            <w:pPr>
              <w:spacing w:after="0" w:line="240" w:lineRule="auto"/>
              <w:jc w:val="center"/>
              <w:rPr>
                <w:rFonts w:cstheme="minorHAnsi"/>
              </w:rPr>
            </w:pPr>
            <w:r w:rsidRPr="00C40B3F">
              <w:rPr>
                <w:rFonts w:cstheme="minorHAnsi"/>
              </w:rPr>
              <w:t>Survey Responders</w:t>
            </w:r>
          </w:p>
        </w:tc>
        <w:tc>
          <w:tcPr>
            <w:tcW w:w="917" w:type="dxa"/>
            <w:tcBorders>
              <w:top w:val="nil"/>
              <w:left w:val="nil"/>
              <w:right w:val="nil"/>
            </w:tcBorders>
            <w:tcMar>
              <w:top w:w="15" w:type="dxa"/>
              <w:left w:w="15" w:type="dxa"/>
              <w:right w:w="15" w:type="dxa"/>
            </w:tcMar>
            <w:vAlign w:val="center"/>
          </w:tcPr>
          <w:p w14:paraId="3A498015" w14:textId="401C712F" w:rsidR="4A1C7943" w:rsidRPr="00C40B3F" w:rsidRDefault="4A1C7943" w:rsidP="00C40B3F">
            <w:pPr>
              <w:spacing w:after="0" w:line="240" w:lineRule="auto"/>
              <w:jc w:val="center"/>
              <w:rPr>
                <w:rFonts w:cstheme="minorHAnsi"/>
              </w:rPr>
            </w:pPr>
            <w:r w:rsidRPr="00C40B3F">
              <w:rPr>
                <w:rFonts w:eastAsia="Arial" w:cstheme="minorHAnsi"/>
              </w:rPr>
              <w:t>p-value</w:t>
            </w:r>
          </w:p>
        </w:tc>
      </w:tr>
      <w:tr w:rsidR="4A1C7943" w14:paraId="4CC7A3C6" w14:textId="77777777" w:rsidTr="00C40B3F">
        <w:trPr>
          <w:trHeight w:val="84"/>
        </w:trPr>
        <w:tc>
          <w:tcPr>
            <w:tcW w:w="3825" w:type="dxa"/>
            <w:tcBorders>
              <w:top w:val="nil"/>
              <w:left w:val="nil"/>
              <w:bottom w:val="single" w:sz="4" w:space="0" w:color="auto"/>
              <w:right w:val="nil"/>
            </w:tcBorders>
            <w:tcMar>
              <w:top w:w="15" w:type="dxa"/>
              <w:left w:w="15" w:type="dxa"/>
              <w:right w:w="15" w:type="dxa"/>
            </w:tcMar>
            <w:vAlign w:val="center"/>
          </w:tcPr>
          <w:p w14:paraId="42F877A5" w14:textId="7CB2FE36" w:rsidR="4A1C7943" w:rsidRPr="00C40B3F" w:rsidRDefault="4A1C7943" w:rsidP="00C40B3F">
            <w:pPr>
              <w:spacing w:after="0" w:line="240" w:lineRule="auto"/>
              <w:rPr>
                <w:rFonts w:cstheme="minorHAnsi"/>
              </w:rPr>
            </w:pPr>
            <w:r w:rsidRPr="00C40B3F">
              <w:rPr>
                <w:rFonts w:eastAsia="Arial" w:cstheme="minorHAnsi"/>
              </w:rPr>
              <w:t>N</w:t>
            </w:r>
          </w:p>
        </w:tc>
        <w:tc>
          <w:tcPr>
            <w:tcW w:w="2490" w:type="dxa"/>
            <w:tcBorders>
              <w:top w:val="nil"/>
              <w:left w:val="nil"/>
              <w:bottom w:val="single" w:sz="4" w:space="0" w:color="auto"/>
              <w:right w:val="nil"/>
            </w:tcBorders>
            <w:tcMar>
              <w:top w:w="15" w:type="dxa"/>
              <w:left w:w="15" w:type="dxa"/>
              <w:right w:w="15" w:type="dxa"/>
            </w:tcMar>
            <w:vAlign w:val="center"/>
          </w:tcPr>
          <w:p w14:paraId="29F75EBC" w14:textId="7FB8C5BE" w:rsidR="4A1C7943" w:rsidRPr="00C40B3F" w:rsidRDefault="003C6969" w:rsidP="00C40B3F">
            <w:pPr>
              <w:spacing w:after="0" w:line="240" w:lineRule="auto"/>
              <w:jc w:val="center"/>
              <w:rPr>
                <w:rFonts w:cstheme="minorHAnsi"/>
              </w:rPr>
            </w:pPr>
            <w:r>
              <w:rPr>
                <w:rFonts w:eastAsia="Arial" w:cstheme="minorHAnsi"/>
              </w:rPr>
              <w:t>4676</w:t>
            </w:r>
          </w:p>
        </w:tc>
        <w:tc>
          <w:tcPr>
            <w:tcW w:w="2122" w:type="dxa"/>
            <w:tcBorders>
              <w:top w:val="nil"/>
              <w:left w:val="nil"/>
              <w:bottom w:val="single" w:sz="4" w:space="0" w:color="auto"/>
              <w:right w:val="nil"/>
            </w:tcBorders>
            <w:tcMar>
              <w:top w:w="15" w:type="dxa"/>
              <w:left w:w="15" w:type="dxa"/>
              <w:right w:w="15" w:type="dxa"/>
            </w:tcMar>
            <w:vAlign w:val="center"/>
          </w:tcPr>
          <w:p w14:paraId="3C61981B" w14:textId="10CAE2F5" w:rsidR="4A1C7943" w:rsidRPr="00C40B3F" w:rsidRDefault="00FB4475" w:rsidP="00C40B3F">
            <w:pPr>
              <w:spacing w:after="0" w:line="240" w:lineRule="auto"/>
              <w:jc w:val="center"/>
              <w:rPr>
                <w:rFonts w:cstheme="minorHAnsi"/>
              </w:rPr>
            </w:pPr>
            <w:r w:rsidRPr="00C40B3F">
              <w:rPr>
                <w:rFonts w:cstheme="minorHAnsi"/>
              </w:rPr>
              <w:t>2251</w:t>
            </w:r>
          </w:p>
        </w:tc>
        <w:tc>
          <w:tcPr>
            <w:tcW w:w="917" w:type="dxa"/>
            <w:tcBorders>
              <w:top w:val="nil"/>
              <w:left w:val="nil"/>
              <w:bottom w:val="single" w:sz="4" w:space="0" w:color="auto"/>
              <w:right w:val="nil"/>
            </w:tcBorders>
            <w:tcMar>
              <w:top w:w="15" w:type="dxa"/>
              <w:left w:w="15" w:type="dxa"/>
              <w:right w:w="15" w:type="dxa"/>
            </w:tcMar>
            <w:vAlign w:val="center"/>
          </w:tcPr>
          <w:p w14:paraId="63169593" w14:textId="3CD22AC3" w:rsidR="4A1C7943" w:rsidRPr="00C40B3F" w:rsidRDefault="4A1C7943" w:rsidP="00C40B3F">
            <w:pPr>
              <w:spacing w:after="0" w:line="240" w:lineRule="auto"/>
              <w:jc w:val="center"/>
              <w:rPr>
                <w:rFonts w:cstheme="minorHAnsi"/>
              </w:rPr>
            </w:pPr>
          </w:p>
        </w:tc>
      </w:tr>
      <w:tr w:rsidR="4A1C7943" w14:paraId="7913966A" w14:textId="77777777" w:rsidTr="00C40B3F">
        <w:tc>
          <w:tcPr>
            <w:tcW w:w="3825" w:type="dxa"/>
            <w:tcBorders>
              <w:top w:val="single" w:sz="4" w:space="0" w:color="auto"/>
              <w:left w:val="nil"/>
              <w:bottom w:val="nil"/>
              <w:right w:val="nil"/>
            </w:tcBorders>
            <w:tcMar>
              <w:top w:w="15" w:type="dxa"/>
              <w:left w:w="15" w:type="dxa"/>
              <w:right w:w="15" w:type="dxa"/>
            </w:tcMar>
            <w:vAlign w:val="center"/>
          </w:tcPr>
          <w:p w14:paraId="340486E9" w14:textId="3C670494" w:rsidR="4A1C7943" w:rsidRPr="00C40B3F" w:rsidRDefault="4A1C7943" w:rsidP="00C40B3F">
            <w:pPr>
              <w:spacing w:after="0" w:line="240" w:lineRule="auto"/>
              <w:rPr>
                <w:rFonts w:cstheme="minorHAnsi"/>
              </w:rPr>
            </w:pPr>
            <w:r w:rsidRPr="00C40B3F">
              <w:rPr>
                <w:rFonts w:eastAsia="Arial" w:cstheme="minorHAnsi"/>
              </w:rPr>
              <w:t>Age at donation, years, median</w:t>
            </w:r>
            <w:r w:rsidR="00C40B3F" w:rsidRPr="00C40B3F">
              <w:rPr>
                <w:rFonts w:eastAsia="Arial" w:cstheme="minorHAnsi"/>
              </w:rPr>
              <w:t xml:space="preserve"> </w:t>
            </w:r>
            <w:r w:rsidRPr="00C40B3F">
              <w:rPr>
                <w:rFonts w:eastAsia="Arial" w:cstheme="minorHAnsi"/>
              </w:rPr>
              <w:t>(IQR)</w:t>
            </w:r>
          </w:p>
        </w:tc>
        <w:tc>
          <w:tcPr>
            <w:tcW w:w="2490" w:type="dxa"/>
            <w:tcBorders>
              <w:top w:val="single" w:sz="4" w:space="0" w:color="auto"/>
              <w:left w:val="nil"/>
              <w:bottom w:val="nil"/>
              <w:right w:val="nil"/>
            </w:tcBorders>
            <w:tcMar>
              <w:top w:w="15" w:type="dxa"/>
              <w:left w:w="15" w:type="dxa"/>
              <w:right w:w="15" w:type="dxa"/>
            </w:tcMar>
            <w:vAlign w:val="center"/>
          </w:tcPr>
          <w:p w14:paraId="672801EC" w14:textId="02F01228" w:rsidR="4A1C7943" w:rsidRPr="00C40B3F" w:rsidRDefault="4A1C7943" w:rsidP="00C40B3F">
            <w:pPr>
              <w:spacing w:after="0" w:line="240" w:lineRule="auto"/>
              <w:jc w:val="center"/>
              <w:rPr>
                <w:rFonts w:cstheme="minorHAnsi"/>
              </w:rPr>
            </w:pPr>
            <w:r w:rsidRPr="00C40B3F">
              <w:rPr>
                <w:rFonts w:eastAsia="Arial" w:cstheme="minorHAnsi"/>
              </w:rPr>
              <w:t>40 (32, 48)</w:t>
            </w:r>
          </w:p>
        </w:tc>
        <w:tc>
          <w:tcPr>
            <w:tcW w:w="2122" w:type="dxa"/>
            <w:tcBorders>
              <w:top w:val="single" w:sz="4" w:space="0" w:color="auto"/>
              <w:left w:val="nil"/>
              <w:bottom w:val="nil"/>
              <w:right w:val="nil"/>
            </w:tcBorders>
            <w:tcMar>
              <w:top w:w="15" w:type="dxa"/>
              <w:left w:w="15" w:type="dxa"/>
              <w:right w:w="15" w:type="dxa"/>
            </w:tcMar>
            <w:vAlign w:val="center"/>
          </w:tcPr>
          <w:p w14:paraId="77F0904A" w14:textId="78D91BFC" w:rsidR="4A1C7943" w:rsidRPr="00C40B3F" w:rsidRDefault="00FB4475" w:rsidP="00C40B3F">
            <w:pPr>
              <w:spacing w:after="0" w:line="240" w:lineRule="auto"/>
              <w:jc w:val="center"/>
              <w:rPr>
                <w:rFonts w:cstheme="minorHAnsi"/>
              </w:rPr>
            </w:pPr>
            <w:r w:rsidRPr="00C40B3F">
              <w:rPr>
                <w:rFonts w:cstheme="minorHAnsi"/>
              </w:rPr>
              <w:t>46 (38, 54)</w:t>
            </w:r>
          </w:p>
        </w:tc>
        <w:tc>
          <w:tcPr>
            <w:tcW w:w="917" w:type="dxa"/>
            <w:tcBorders>
              <w:top w:val="single" w:sz="4" w:space="0" w:color="auto"/>
              <w:left w:val="nil"/>
              <w:bottom w:val="nil"/>
              <w:right w:val="nil"/>
            </w:tcBorders>
            <w:tcMar>
              <w:top w:w="15" w:type="dxa"/>
              <w:left w:w="15" w:type="dxa"/>
              <w:right w:w="15" w:type="dxa"/>
            </w:tcMar>
            <w:vAlign w:val="center"/>
          </w:tcPr>
          <w:p w14:paraId="507CDA03" w14:textId="7927A312"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0A8A7F7F" w14:textId="77777777" w:rsidTr="00C40B3F">
        <w:trPr>
          <w:trHeight w:val="237"/>
        </w:trPr>
        <w:tc>
          <w:tcPr>
            <w:tcW w:w="3825" w:type="dxa"/>
            <w:tcBorders>
              <w:top w:val="nil"/>
              <w:left w:val="nil"/>
              <w:bottom w:val="nil"/>
              <w:right w:val="nil"/>
            </w:tcBorders>
            <w:tcMar>
              <w:top w:w="15" w:type="dxa"/>
              <w:left w:w="15" w:type="dxa"/>
              <w:right w:w="15" w:type="dxa"/>
            </w:tcMar>
            <w:vAlign w:val="center"/>
          </w:tcPr>
          <w:p w14:paraId="6895E66F" w14:textId="63F07AB6" w:rsidR="4A1C7943" w:rsidRPr="00C40B3F" w:rsidRDefault="4A1C7943" w:rsidP="00C40B3F">
            <w:pPr>
              <w:spacing w:after="0" w:line="240" w:lineRule="auto"/>
              <w:rPr>
                <w:rFonts w:cstheme="minorHAnsi"/>
              </w:rPr>
            </w:pPr>
            <w:r w:rsidRPr="00C40B3F">
              <w:rPr>
                <w:rFonts w:eastAsia="Arial" w:cstheme="minorHAnsi"/>
              </w:rPr>
              <w:t>Female, n</w:t>
            </w:r>
            <w:r w:rsidR="004C1EA9" w:rsidRPr="00C40B3F">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663736B3" w14:textId="3D390FA6" w:rsidR="4A1C7943" w:rsidRPr="00C40B3F" w:rsidRDefault="4A1C7943" w:rsidP="00C40B3F">
            <w:pPr>
              <w:spacing w:after="0" w:line="240" w:lineRule="auto"/>
              <w:jc w:val="center"/>
              <w:rPr>
                <w:rFonts w:cstheme="minorHAnsi"/>
              </w:rPr>
            </w:pPr>
            <w:r w:rsidRPr="00C40B3F">
              <w:rPr>
                <w:rFonts w:eastAsia="Arial" w:cstheme="minorHAnsi"/>
              </w:rPr>
              <w:t>2515 (60)</w:t>
            </w:r>
          </w:p>
        </w:tc>
        <w:tc>
          <w:tcPr>
            <w:tcW w:w="2122" w:type="dxa"/>
            <w:tcBorders>
              <w:top w:val="nil"/>
              <w:left w:val="nil"/>
              <w:bottom w:val="nil"/>
              <w:right w:val="nil"/>
            </w:tcBorders>
            <w:tcMar>
              <w:top w:w="15" w:type="dxa"/>
              <w:left w:w="15" w:type="dxa"/>
              <w:right w:w="15" w:type="dxa"/>
            </w:tcMar>
            <w:vAlign w:val="center"/>
          </w:tcPr>
          <w:p w14:paraId="0EA65A86" w14:textId="3649C067" w:rsidR="4A1C7943" w:rsidRPr="00C40B3F" w:rsidRDefault="00FB4475" w:rsidP="00C40B3F">
            <w:pPr>
              <w:spacing w:after="0" w:line="240" w:lineRule="auto"/>
              <w:jc w:val="center"/>
              <w:rPr>
                <w:rFonts w:cstheme="minorHAnsi"/>
              </w:rPr>
            </w:pPr>
            <w:r w:rsidRPr="00C40B3F">
              <w:rPr>
                <w:rFonts w:cstheme="minorHAnsi"/>
              </w:rPr>
              <w:t>1320 (67)</w:t>
            </w:r>
          </w:p>
        </w:tc>
        <w:tc>
          <w:tcPr>
            <w:tcW w:w="917" w:type="dxa"/>
            <w:tcBorders>
              <w:top w:val="nil"/>
              <w:left w:val="nil"/>
              <w:bottom w:val="nil"/>
              <w:right w:val="nil"/>
            </w:tcBorders>
            <w:tcMar>
              <w:top w:w="15" w:type="dxa"/>
              <w:left w:w="15" w:type="dxa"/>
              <w:right w:w="15" w:type="dxa"/>
            </w:tcMar>
            <w:vAlign w:val="center"/>
          </w:tcPr>
          <w:p w14:paraId="201E79EA" w14:textId="5EC94AA6"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69C1D834" w14:textId="77777777" w:rsidTr="00C40B3F">
        <w:tc>
          <w:tcPr>
            <w:tcW w:w="3825" w:type="dxa"/>
            <w:tcBorders>
              <w:top w:val="nil"/>
              <w:left w:val="nil"/>
              <w:bottom w:val="nil"/>
              <w:right w:val="nil"/>
            </w:tcBorders>
            <w:tcMar>
              <w:top w:w="15" w:type="dxa"/>
              <w:left w:w="15" w:type="dxa"/>
              <w:right w:w="15" w:type="dxa"/>
            </w:tcMar>
            <w:vAlign w:val="center"/>
          </w:tcPr>
          <w:p w14:paraId="34207C2C" w14:textId="1BA07CF9" w:rsidR="4A1C7943" w:rsidRPr="00C40B3F" w:rsidRDefault="4A1C7943" w:rsidP="00C40B3F">
            <w:pPr>
              <w:spacing w:after="0" w:line="240" w:lineRule="auto"/>
              <w:rPr>
                <w:rFonts w:cstheme="minorHAnsi"/>
              </w:rPr>
            </w:pPr>
            <w:r w:rsidRPr="00C40B3F">
              <w:rPr>
                <w:rFonts w:eastAsia="Arial" w:cstheme="minorHAnsi"/>
              </w:rPr>
              <w:t>Race, n</w:t>
            </w:r>
            <w:r w:rsidR="004C1EA9" w:rsidRPr="00C40B3F">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0062BF6A" w14:textId="60FA43D7" w:rsidR="4A1C7943" w:rsidRPr="00C40B3F" w:rsidRDefault="4A1C7943" w:rsidP="00C40B3F">
            <w:pPr>
              <w:spacing w:after="0" w:line="240" w:lineRule="auto"/>
              <w:jc w:val="center"/>
              <w:rPr>
                <w:rFonts w:cstheme="minorHAnsi"/>
              </w:rPr>
            </w:pPr>
          </w:p>
        </w:tc>
        <w:tc>
          <w:tcPr>
            <w:tcW w:w="2122" w:type="dxa"/>
            <w:tcBorders>
              <w:top w:val="nil"/>
              <w:left w:val="nil"/>
              <w:bottom w:val="nil"/>
              <w:right w:val="nil"/>
            </w:tcBorders>
            <w:tcMar>
              <w:top w:w="15" w:type="dxa"/>
              <w:left w:w="15" w:type="dxa"/>
              <w:right w:w="15" w:type="dxa"/>
            </w:tcMar>
            <w:vAlign w:val="center"/>
          </w:tcPr>
          <w:p w14:paraId="3424C696" w14:textId="6520119E" w:rsidR="4A1C7943" w:rsidRPr="00C40B3F" w:rsidRDefault="4A1C7943" w:rsidP="00C40B3F">
            <w:pPr>
              <w:spacing w:after="0" w:line="240" w:lineRule="auto"/>
              <w:jc w:val="center"/>
              <w:rPr>
                <w:rFonts w:cstheme="minorHAnsi"/>
              </w:rPr>
            </w:pPr>
          </w:p>
        </w:tc>
        <w:tc>
          <w:tcPr>
            <w:tcW w:w="917" w:type="dxa"/>
            <w:tcBorders>
              <w:top w:val="nil"/>
              <w:left w:val="nil"/>
              <w:bottom w:val="nil"/>
              <w:right w:val="nil"/>
            </w:tcBorders>
            <w:tcMar>
              <w:top w:w="15" w:type="dxa"/>
              <w:left w:w="15" w:type="dxa"/>
              <w:right w:w="15" w:type="dxa"/>
            </w:tcMar>
            <w:vAlign w:val="center"/>
          </w:tcPr>
          <w:p w14:paraId="67ED8E4B" w14:textId="2296B722" w:rsidR="4A1C7943" w:rsidRPr="00C40B3F" w:rsidRDefault="4A1C7943" w:rsidP="00C40B3F">
            <w:pPr>
              <w:spacing w:after="0" w:line="240" w:lineRule="auto"/>
              <w:jc w:val="center"/>
              <w:rPr>
                <w:rFonts w:cstheme="minorHAnsi"/>
              </w:rPr>
            </w:pPr>
            <w:r w:rsidRPr="00C40B3F">
              <w:rPr>
                <w:rFonts w:eastAsia="Arial" w:cstheme="minorHAnsi"/>
              </w:rPr>
              <w:t>&lt;0.001</w:t>
            </w:r>
          </w:p>
        </w:tc>
      </w:tr>
      <w:tr w:rsidR="4A1C7943" w14:paraId="1BE6B18B" w14:textId="77777777" w:rsidTr="00C40B3F">
        <w:tc>
          <w:tcPr>
            <w:tcW w:w="3825" w:type="dxa"/>
            <w:tcBorders>
              <w:top w:val="nil"/>
              <w:left w:val="nil"/>
              <w:bottom w:val="nil"/>
              <w:right w:val="nil"/>
            </w:tcBorders>
            <w:tcMar>
              <w:top w:w="15" w:type="dxa"/>
              <w:left w:w="15" w:type="dxa"/>
              <w:right w:w="15" w:type="dxa"/>
            </w:tcMar>
            <w:vAlign w:val="center"/>
          </w:tcPr>
          <w:p w14:paraId="47B71901" w14:textId="73B96288" w:rsidR="4A1C7943" w:rsidRPr="00C40B3F" w:rsidRDefault="00494FE6" w:rsidP="00C40B3F">
            <w:pPr>
              <w:spacing w:after="0" w:line="240" w:lineRule="auto"/>
              <w:rPr>
                <w:rFonts w:cstheme="minorHAnsi"/>
              </w:rPr>
            </w:pPr>
            <w:r w:rsidRPr="00C40B3F">
              <w:rPr>
                <w:rFonts w:cstheme="minorHAnsi"/>
              </w:rPr>
              <w:t>Non-Hispanic White</w:t>
            </w:r>
          </w:p>
        </w:tc>
        <w:tc>
          <w:tcPr>
            <w:tcW w:w="2490" w:type="dxa"/>
            <w:tcBorders>
              <w:top w:val="nil"/>
              <w:left w:val="nil"/>
              <w:bottom w:val="nil"/>
              <w:right w:val="nil"/>
            </w:tcBorders>
            <w:tcMar>
              <w:top w:w="15" w:type="dxa"/>
              <w:left w:w="15" w:type="dxa"/>
              <w:right w:w="15" w:type="dxa"/>
            </w:tcMar>
            <w:vAlign w:val="center"/>
          </w:tcPr>
          <w:p w14:paraId="68D05784" w14:textId="269589CF" w:rsidR="4A1C7943" w:rsidRPr="00C40B3F" w:rsidRDefault="00494FE6" w:rsidP="00C40B3F">
            <w:pPr>
              <w:spacing w:after="0" w:line="240" w:lineRule="auto"/>
              <w:jc w:val="center"/>
              <w:rPr>
                <w:rFonts w:cstheme="minorHAnsi"/>
              </w:rPr>
            </w:pPr>
            <w:r w:rsidRPr="00C40B3F">
              <w:rPr>
                <w:rFonts w:cstheme="minorHAnsi"/>
              </w:rPr>
              <w:t>2881 (68)</w:t>
            </w:r>
          </w:p>
        </w:tc>
        <w:tc>
          <w:tcPr>
            <w:tcW w:w="2122" w:type="dxa"/>
            <w:tcBorders>
              <w:top w:val="nil"/>
              <w:left w:val="nil"/>
              <w:bottom w:val="nil"/>
              <w:right w:val="nil"/>
            </w:tcBorders>
            <w:tcMar>
              <w:top w:w="15" w:type="dxa"/>
              <w:left w:w="15" w:type="dxa"/>
              <w:right w:w="15" w:type="dxa"/>
            </w:tcMar>
            <w:vAlign w:val="center"/>
          </w:tcPr>
          <w:p w14:paraId="554A7711" w14:textId="6184BA34" w:rsidR="4A1C7943" w:rsidRPr="00C40B3F" w:rsidRDefault="00FB4475" w:rsidP="00C40B3F">
            <w:pPr>
              <w:spacing w:after="0" w:line="240" w:lineRule="auto"/>
              <w:jc w:val="center"/>
              <w:rPr>
                <w:rFonts w:cstheme="minorHAnsi"/>
              </w:rPr>
            </w:pPr>
            <w:r w:rsidRPr="00C40B3F">
              <w:rPr>
                <w:rFonts w:cstheme="minorHAnsi"/>
              </w:rPr>
              <w:t>1593 (81)</w:t>
            </w:r>
          </w:p>
        </w:tc>
        <w:tc>
          <w:tcPr>
            <w:tcW w:w="917" w:type="dxa"/>
            <w:tcBorders>
              <w:top w:val="nil"/>
              <w:left w:val="nil"/>
              <w:bottom w:val="nil"/>
              <w:right w:val="nil"/>
            </w:tcBorders>
            <w:tcMar>
              <w:top w:w="15" w:type="dxa"/>
              <w:left w:w="15" w:type="dxa"/>
              <w:right w:w="15" w:type="dxa"/>
            </w:tcMar>
            <w:vAlign w:val="center"/>
          </w:tcPr>
          <w:p w14:paraId="751130CE" w14:textId="0550DB3C" w:rsidR="4A1C7943" w:rsidRPr="00C40B3F" w:rsidRDefault="4A1C7943" w:rsidP="00C40B3F">
            <w:pPr>
              <w:spacing w:after="0" w:line="240" w:lineRule="auto"/>
              <w:jc w:val="center"/>
              <w:rPr>
                <w:rFonts w:cstheme="minorHAnsi"/>
              </w:rPr>
            </w:pPr>
          </w:p>
        </w:tc>
      </w:tr>
      <w:tr w:rsidR="4A1C7943" w14:paraId="38D05127" w14:textId="77777777" w:rsidTr="00C40B3F">
        <w:tc>
          <w:tcPr>
            <w:tcW w:w="3825" w:type="dxa"/>
            <w:tcBorders>
              <w:top w:val="nil"/>
              <w:left w:val="nil"/>
              <w:bottom w:val="nil"/>
              <w:right w:val="nil"/>
            </w:tcBorders>
            <w:tcMar>
              <w:top w:w="15" w:type="dxa"/>
              <w:left w:w="15" w:type="dxa"/>
              <w:right w:w="15" w:type="dxa"/>
            </w:tcMar>
            <w:vAlign w:val="center"/>
          </w:tcPr>
          <w:p w14:paraId="7C408D45" w14:textId="2A05E009" w:rsidR="4A1C7943" w:rsidRPr="00C40B3F" w:rsidRDefault="00494FE6" w:rsidP="00C40B3F">
            <w:pPr>
              <w:spacing w:after="0" w:line="240" w:lineRule="auto"/>
              <w:rPr>
                <w:rFonts w:cstheme="minorHAnsi"/>
              </w:rPr>
            </w:pPr>
            <w:r w:rsidRPr="00C40B3F">
              <w:rPr>
                <w:rFonts w:cstheme="minorHAnsi"/>
              </w:rPr>
              <w:t>No</w:t>
            </w:r>
            <w:r w:rsidR="00DC0518" w:rsidRPr="00C40B3F">
              <w:rPr>
                <w:rFonts w:cstheme="minorHAnsi"/>
              </w:rPr>
              <w:t>n-Hispanic Black</w:t>
            </w:r>
          </w:p>
        </w:tc>
        <w:tc>
          <w:tcPr>
            <w:tcW w:w="2490" w:type="dxa"/>
            <w:tcBorders>
              <w:top w:val="nil"/>
              <w:left w:val="nil"/>
              <w:bottom w:val="nil"/>
              <w:right w:val="nil"/>
            </w:tcBorders>
            <w:tcMar>
              <w:top w:w="15" w:type="dxa"/>
              <w:left w:w="15" w:type="dxa"/>
              <w:right w:w="15" w:type="dxa"/>
            </w:tcMar>
            <w:vAlign w:val="center"/>
          </w:tcPr>
          <w:p w14:paraId="169E8F00" w14:textId="2AA20DCE" w:rsidR="4A1C7943" w:rsidRPr="00C40B3F" w:rsidRDefault="00DC0518" w:rsidP="00C40B3F">
            <w:pPr>
              <w:spacing w:after="0" w:line="240" w:lineRule="auto"/>
              <w:jc w:val="center"/>
              <w:rPr>
                <w:rFonts w:cstheme="minorHAnsi"/>
              </w:rPr>
            </w:pPr>
            <w:r w:rsidRPr="00C40B3F">
              <w:rPr>
                <w:rFonts w:cstheme="minorHAnsi"/>
              </w:rPr>
              <w:t>1156 (27)</w:t>
            </w:r>
          </w:p>
        </w:tc>
        <w:tc>
          <w:tcPr>
            <w:tcW w:w="2122" w:type="dxa"/>
            <w:tcBorders>
              <w:top w:val="nil"/>
              <w:left w:val="nil"/>
              <w:bottom w:val="nil"/>
              <w:right w:val="nil"/>
            </w:tcBorders>
            <w:tcMar>
              <w:top w:w="15" w:type="dxa"/>
              <w:left w:w="15" w:type="dxa"/>
              <w:right w:w="15" w:type="dxa"/>
            </w:tcMar>
            <w:vAlign w:val="center"/>
          </w:tcPr>
          <w:p w14:paraId="25F0449B" w14:textId="37CC25CA" w:rsidR="4A1C7943" w:rsidRPr="00C40B3F" w:rsidRDefault="00F50117" w:rsidP="00C40B3F">
            <w:pPr>
              <w:spacing w:after="0" w:line="240" w:lineRule="auto"/>
              <w:jc w:val="center"/>
              <w:rPr>
                <w:rFonts w:cstheme="minorHAnsi"/>
              </w:rPr>
            </w:pPr>
            <w:r w:rsidRPr="00C40B3F">
              <w:rPr>
                <w:rFonts w:cstheme="minorHAnsi"/>
              </w:rPr>
              <w:t>294 (15)</w:t>
            </w:r>
          </w:p>
        </w:tc>
        <w:tc>
          <w:tcPr>
            <w:tcW w:w="917" w:type="dxa"/>
            <w:tcBorders>
              <w:top w:val="nil"/>
              <w:left w:val="nil"/>
              <w:bottom w:val="nil"/>
              <w:right w:val="nil"/>
            </w:tcBorders>
            <w:tcMar>
              <w:top w:w="15" w:type="dxa"/>
              <w:left w:w="15" w:type="dxa"/>
              <w:right w:w="15" w:type="dxa"/>
            </w:tcMar>
            <w:vAlign w:val="center"/>
          </w:tcPr>
          <w:p w14:paraId="542205FA" w14:textId="7945FF5B" w:rsidR="4A1C7943" w:rsidRPr="00C40B3F" w:rsidRDefault="4A1C7943" w:rsidP="00C40B3F">
            <w:pPr>
              <w:spacing w:after="0" w:line="240" w:lineRule="auto"/>
              <w:jc w:val="center"/>
              <w:rPr>
                <w:rFonts w:cstheme="minorHAnsi"/>
              </w:rPr>
            </w:pPr>
          </w:p>
        </w:tc>
      </w:tr>
      <w:tr w:rsidR="00DC0518" w14:paraId="48F3C672" w14:textId="77777777" w:rsidTr="00C40B3F">
        <w:tc>
          <w:tcPr>
            <w:tcW w:w="3825" w:type="dxa"/>
            <w:tcBorders>
              <w:top w:val="nil"/>
              <w:left w:val="nil"/>
              <w:bottom w:val="nil"/>
              <w:right w:val="nil"/>
            </w:tcBorders>
            <w:tcMar>
              <w:top w:w="15" w:type="dxa"/>
              <w:left w:w="15" w:type="dxa"/>
              <w:right w:w="15" w:type="dxa"/>
            </w:tcMar>
            <w:vAlign w:val="center"/>
          </w:tcPr>
          <w:p w14:paraId="1F60994C" w14:textId="3E709103" w:rsidR="00DC0518" w:rsidRPr="00C40B3F" w:rsidRDefault="00DC0518" w:rsidP="00C40B3F">
            <w:pPr>
              <w:spacing w:after="0" w:line="240" w:lineRule="auto"/>
              <w:rPr>
                <w:rFonts w:cstheme="minorHAnsi"/>
              </w:rPr>
            </w:pPr>
            <w:r w:rsidRPr="00C40B3F">
              <w:rPr>
                <w:rFonts w:cstheme="minorHAnsi"/>
              </w:rPr>
              <w:t>Hispanic, any race</w:t>
            </w:r>
          </w:p>
        </w:tc>
        <w:tc>
          <w:tcPr>
            <w:tcW w:w="2490" w:type="dxa"/>
            <w:tcBorders>
              <w:top w:val="nil"/>
              <w:left w:val="nil"/>
              <w:bottom w:val="nil"/>
              <w:right w:val="nil"/>
            </w:tcBorders>
            <w:tcMar>
              <w:top w:w="15" w:type="dxa"/>
              <w:left w:w="15" w:type="dxa"/>
              <w:right w:w="15" w:type="dxa"/>
            </w:tcMar>
            <w:vAlign w:val="center"/>
          </w:tcPr>
          <w:p w14:paraId="57E5B753" w14:textId="7B0E7411" w:rsidR="00DC0518" w:rsidRPr="00C40B3F" w:rsidRDefault="000C09C8" w:rsidP="00C40B3F">
            <w:pPr>
              <w:spacing w:after="0" w:line="240" w:lineRule="auto"/>
              <w:jc w:val="center"/>
              <w:rPr>
                <w:rFonts w:cstheme="minorHAnsi"/>
              </w:rPr>
            </w:pPr>
            <w:r w:rsidRPr="00C40B3F">
              <w:rPr>
                <w:rFonts w:cstheme="minorHAnsi"/>
              </w:rPr>
              <w:t>82 (2)</w:t>
            </w:r>
          </w:p>
        </w:tc>
        <w:tc>
          <w:tcPr>
            <w:tcW w:w="2122" w:type="dxa"/>
            <w:tcBorders>
              <w:top w:val="nil"/>
              <w:left w:val="nil"/>
              <w:bottom w:val="nil"/>
              <w:right w:val="nil"/>
            </w:tcBorders>
            <w:tcMar>
              <w:top w:w="15" w:type="dxa"/>
              <w:left w:w="15" w:type="dxa"/>
              <w:right w:w="15" w:type="dxa"/>
            </w:tcMar>
            <w:vAlign w:val="center"/>
          </w:tcPr>
          <w:p w14:paraId="22B6C644" w14:textId="430CE476" w:rsidR="00DC0518" w:rsidRPr="00C40B3F" w:rsidRDefault="00F50117" w:rsidP="00C40B3F">
            <w:pPr>
              <w:spacing w:after="0" w:line="240" w:lineRule="auto"/>
              <w:jc w:val="center"/>
              <w:rPr>
                <w:rFonts w:cstheme="minorHAnsi"/>
              </w:rPr>
            </w:pPr>
            <w:r w:rsidRPr="00C40B3F">
              <w:rPr>
                <w:rFonts w:cstheme="minorHAnsi"/>
              </w:rPr>
              <w:t>49 (2)</w:t>
            </w:r>
          </w:p>
        </w:tc>
        <w:tc>
          <w:tcPr>
            <w:tcW w:w="917" w:type="dxa"/>
            <w:tcBorders>
              <w:top w:val="nil"/>
              <w:left w:val="nil"/>
              <w:bottom w:val="nil"/>
              <w:right w:val="nil"/>
            </w:tcBorders>
            <w:tcMar>
              <w:top w:w="15" w:type="dxa"/>
              <w:left w:w="15" w:type="dxa"/>
              <w:right w:w="15" w:type="dxa"/>
            </w:tcMar>
            <w:vAlign w:val="center"/>
          </w:tcPr>
          <w:p w14:paraId="58E0F3BF" w14:textId="77777777" w:rsidR="00DC0518" w:rsidRPr="00C40B3F" w:rsidRDefault="00DC0518" w:rsidP="00C40B3F">
            <w:pPr>
              <w:spacing w:after="0" w:line="240" w:lineRule="auto"/>
              <w:jc w:val="center"/>
              <w:rPr>
                <w:rFonts w:cstheme="minorHAnsi"/>
              </w:rPr>
            </w:pPr>
          </w:p>
        </w:tc>
      </w:tr>
      <w:tr w:rsidR="4A1C7943" w14:paraId="439863C1" w14:textId="77777777" w:rsidTr="00C40B3F">
        <w:tc>
          <w:tcPr>
            <w:tcW w:w="3825" w:type="dxa"/>
            <w:tcBorders>
              <w:top w:val="nil"/>
              <w:left w:val="nil"/>
              <w:bottom w:val="nil"/>
              <w:right w:val="nil"/>
            </w:tcBorders>
            <w:tcMar>
              <w:top w:w="15" w:type="dxa"/>
              <w:left w:w="15" w:type="dxa"/>
              <w:right w:w="15" w:type="dxa"/>
            </w:tcMar>
            <w:vAlign w:val="center"/>
          </w:tcPr>
          <w:p w14:paraId="03E65A08" w14:textId="7F77EE76" w:rsidR="4A1C7943" w:rsidRPr="00C40B3F" w:rsidRDefault="00DC0518" w:rsidP="00C40B3F">
            <w:pPr>
              <w:spacing w:after="0" w:line="240" w:lineRule="auto"/>
              <w:rPr>
                <w:rFonts w:cstheme="minorHAnsi"/>
              </w:rPr>
            </w:pPr>
            <w:r w:rsidRPr="00C40B3F">
              <w:rPr>
                <w:rFonts w:cstheme="minorHAnsi"/>
              </w:rPr>
              <w:t>Non-Hispanic Indigenous/Asian/Other</w:t>
            </w:r>
          </w:p>
        </w:tc>
        <w:tc>
          <w:tcPr>
            <w:tcW w:w="2490" w:type="dxa"/>
            <w:tcBorders>
              <w:top w:val="nil"/>
              <w:left w:val="nil"/>
              <w:bottom w:val="nil"/>
              <w:right w:val="nil"/>
            </w:tcBorders>
            <w:tcMar>
              <w:top w:w="15" w:type="dxa"/>
              <w:left w:w="15" w:type="dxa"/>
              <w:right w:w="15" w:type="dxa"/>
            </w:tcMar>
            <w:vAlign w:val="center"/>
          </w:tcPr>
          <w:p w14:paraId="6495431F" w14:textId="6E4C5BE6" w:rsidR="4A1C7943" w:rsidRPr="00C40B3F" w:rsidRDefault="00DC0518" w:rsidP="00C40B3F">
            <w:pPr>
              <w:spacing w:after="0" w:line="240" w:lineRule="auto"/>
              <w:jc w:val="center"/>
              <w:rPr>
                <w:rFonts w:cstheme="minorHAnsi"/>
              </w:rPr>
            </w:pPr>
            <w:r w:rsidRPr="00C40B3F">
              <w:rPr>
                <w:rFonts w:cstheme="minorHAnsi"/>
              </w:rPr>
              <w:t>100 (2)</w:t>
            </w:r>
          </w:p>
        </w:tc>
        <w:tc>
          <w:tcPr>
            <w:tcW w:w="2122" w:type="dxa"/>
            <w:tcBorders>
              <w:top w:val="nil"/>
              <w:left w:val="nil"/>
              <w:bottom w:val="nil"/>
              <w:right w:val="nil"/>
            </w:tcBorders>
            <w:tcMar>
              <w:top w:w="15" w:type="dxa"/>
              <w:left w:w="15" w:type="dxa"/>
              <w:right w:w="15" w:type="dxa"/>
            </w:tcMar>
            <w:vAlign w:val="center"/>
          </w:tcPr>
          <w:p w14:paraId="2EA9F4ED" w14:textId="20914522" w:rsidR="4A1C7943" w:rsidRPr="00C40B3F" w:rsidRDefault="00F50117" w:rsidP="00C40B3F">
            <w:pPr>
              <w:spacing w:after="0" w:line="240" w:lineRule="auto"/>
              <w:jc w:val="center"/>
              <w:rPr>
                <w:rFonts w:cstheme="minorHAnsi"/>
              </w:rPr>
            </w:pPr>
            <w:r w:rsidRPr="00C40B3F">
              <w:rPr>
                <w:rFonts w:cstheme="minorHAnsi"/>
              </w:rPr>
              <w:t>31 (2)</w:t>
            </w:r>
          </w:p>
        </w:tc>
        <w:tc>
          <w:tcPr>
            <w:tcW w:w="917" w:type="dxa"/>
            <w:tcBorders>
              <w:top w:val="nil"/>
              <w:left w:val="nil"/>
              <w:bottom w:val="nil"/>
              <w:right w:val="nil"/>
            </w:tcBorders>
            <w:tcMar>
              <w:top w:w="15" w:type="dxa"/>
              <w:left w:w="15" w:type="dxa"/>
              <w:right w:w="15" w:type="dxa"/>
            </w:tcMar>
            <w:vAlign w:val="center"/>
          </w:tcPr>
          <w:p w14:paraId="19EDB025" w14:textId="59491F45" w:rsidR="4A1C7943" w:rsidRPr="00C40B3F" w:rsidRDefault="4A1C7943" w:rsidP="00C40B3F">
            <w:pPr>
              <w:spacing w:after="0" w:line="240" w:lineRule="auto"/>
              <w:jc w:val="center"/>
              <w:rPr>
                <w:rFonts w:cstheme="minorHAnsi"/>
              </w:rPr>
            </w:pPr>
          </w:p>
        </w:tc>
      </w:tr>
      <w:tr w:rsidR="4A1C7943" w14:paraId="2DB92E4F" w14:textId="77777777" w:rsidTr="00C40B3F">
        <w:tc>
          <w:tcPr>
            <w:tcW w:w="3825" w:type="dxa"/>
            <w:tcBorders>
              <w:top w:val="nil"/>
              <w:left w:val="nil"/>
              <w:bottom w:val="nil"/>
              <w:right w:val="nil"/>
            </w:tcBorders>
            <w:tcMar>
              <w:top w:w="15" w:type="dxa"/>
              <w:left w:w="15" w:type="dxa"/>
              <w:right w:w="15" w:type="dxa"/>
            </w:tcMar>
            <w:vAlign w:val="center"/>
          </w:tcPr>
          <w:p w14:paraId="29B36FCF" w14:textId="669741AE" w:rsidR="4A1C7943" w:rsidRPr="00C40B3F" w:rsidRDefault="006D3545" w:rsidP="00C40B3F">
            <w:pPr>
              <w:spacing w:after="0" w:line="240" w:lineRule="auto"/>
              <w:rPr>
                <w:rFonts w:cstheme="minorHAnsi"/>
              </w:rPr>
            </w:pPr>
            <w:r w:rsidRPr="00C40B3F">
              <w:rPr>
                <w:rFonts w:cstheme="minorHAnsi"/>
              </w:rPr>
              <w:t>Associates/</w:t>
            </w:r>
            <w:proofErr w:type="gramStart"/>
            <w:r w:rsidRPr="00C40B3F">
              <w:rPr>
                <w:rFonts w:cstheme="minorHAnsi"/>
              </w:rPr>
              <w:t>Bachelor’s</w:t>
            </w:r>
            <w:proofErr w:type="gramEnd"/>
            <w:r w:rsidRPr="00C40B3F">
              <w:rPr>
                <w:rFonts w:cstheme="minorHAnsi"/>
              </w:rPr>
              <w:t xml:space="preserve"> degree</w:t>
            </w:r>
            <w:r w:rsidR="00EE559C" w:rsidRPr="00C40B3F">
              <w:rPr>
                <w:rFonts w:cstheme="minorHAnsi"/>
              </w:rPr>
              <w:t xml:space="preserve"> or above, n (%)</w:t>
            </w:r>
          </w:p>
        </w:tc>
        <w:tc>
          <w:tcPr>
            <w:tcW w:w="2490" w:type="dxa"/>
            <w:tcBorders>
              <w:top w:val="nil"/>
              <w:left w:val="nil"/>
              <w:bottom w:val="nil"/>
              <w:right w:val="nil"/>
            </w:tcBorders>
            <w:tcMar>
              <w:top w:w="15" w:type="dxa"/>
              <w:left w:w="15" w:type="dxa"/>
              <w:right w:w="15" w:type="dxa"/>
            </w:tcMar>
            <w:vAlign w:val="center"/>
          </w:tcPr>
          <w:p w14:paraId="1CDE9677" w14:textId="31B4CDEB" w:rsidR="4A1C7943" w:rsidRPr="00C40B3F" w:rsidRDefault="006D3545" w:rsidP="00C40B3F">
            <w:pPr>
              <w:spacing w:after="0" w:line="240" w:lineRule="auto"/>
              <w:jc w:val="center"/>
              <w:rPr>
                <w:rFonts w:cstheme="minorHAnsi"/>
              </w:rPr>
            </w:pPr>
            <w:r w:rsidRPr="00C40B3F">
              <w:rPr>
                <w:rFonts w:cstheme="minorHAnsi"/>
              </w:rPr>
              <w:t>459 (20)</w:t>
            </w:r>
          </w:p>
        </w:tc>
        <w:tc>
          <w:tcPr>
            <w:tcW w:w="2122" w:type="dxa"/>
            <w:tcBorders>
              <w:top w:val="nil"/>
              <w:left w:val="nil"/>
              <w:bottom w:val="nil"/>
              <w:right w:val="nil"/>
            </w:tcBorders>
            <w:tcMar>
              <w:top w:w="15" w:type="dxa"/>
              <w:left w:w="15" w:type="dxa"/>
              <w:right w:w="15" w:type="dxa"/>
            </w:tcMar>
            <w:vAlign w:val="center"/>
          </w:tcPr>
          <w:p w14:paraId="2BE064D4" w14:textId="1F393190" w:rsidR="4A1C7943" w:rsidRPr="00C40B3F" w:rsidRDefault="00196346" w:rsidP="00C40B3F">
            <w:pPr>
              <w:spacing w:after="0" w:line="240" w:lineRule="auto"/>
              <w:jc w:val="center"/>
              <w:rPr>
                <w:rFonts w:cstheme="minorHAnsi"/>
              </w:rPr>
            </w:pPr>
            <w:r w:rsidRPr="00C40B3F">
              <w:rPr>
                <w:rFonts w:cstheme="minorHAnsi"/>
              </w:rPr>
              <w:t>780 (40)</w:t>
            </w:r>
          </w:p>
        </w:tc>
        <w:tc>
          <w:tcPr>
            <w:tcW w:w="917" w:type="dxa"/>
            <w:tcBorders>
              <w:top w:val="nil"/>
              <w:left w:val="nil"/>
              <w:bottom w:val="nil"/>
              <w:right w:val="nil"/>
            </w:tcBorders>
            <w:tcMar>
              <w:top w:w="15" w:type="dxa"/>
              <w:left w:w="15" w:type="dxa"/>
              <w:right w:w="15" w:type="dxa"/>
            </w:tcMar>
            <w:vAlign w:val="center"/>
          </w:tcPr>
          <w:p w14:paraId="2A170F57" w14:textId="2F720442" w:rsidR="4A1C7943" w:rsidRPr="00C40B3F" w:rsidRDefault="006D3545" w:rsidP="00C40B3F">
            <w:pPr>
              <w:spacing w:after="0" w:line="240" w:lineRule="auto"/>
              <w:jc w:val="center"/>
              <w:rPr>
                <w:rFonts w:cstheme="minorHAnsi"/>
              </w:rPr>
            </w:pPr>
            <w:r w:rsidRPr="00C40B3F">
              <w:rPr>
                <w:rFonts w:cstheme="minorHAnsi"/>
              </w:rPr>
              <w:t>&lt;0.001</w:t>
            </w:r>
          </w:p>
        </w:tc>
      </w:tr>
      <w:tr w:rsidR="4A1C7943" w14:paraId="4199B0A1" w14:textId="77777777" w:rsidTr="00C40B3F">
        <w:tc>
          <w:tcPr>
            <w:tcW w:w="3825" w:type="dxa"/>
            <w:tcBorders>
              <w:top w:val="nil"/>
              <w:left w:val="nil"/>
              <w:bottom w:val="nil"/>
              <w:right w:val="nil"/>
            </w:tcBorders>
            <w:tcMar>
              <w:top w:w="15" w:type="dxa"/>
              <w:left w:w="15" w:type="dxa"/>
              <w:right w:w="15" w:type="dxa"/>
            </w:tcMar>
            <w:vAlign w:val="center"/>
          </w:tcPr>
          <w:p w14:paraId="0984CBEE" w14:textId="3BA695F6" w:rsidR="4A1C7943" w:rsidRPr="00C40B3F" w:rsidRDefault="009F58F4" w:rsidP="00C40B3F">
            <w:pPr>
              <w:spacing w:after="0" w:line="240" w:lineRule="auto"/>
              <w:rPr>
                <w:rFonts w:cstheme="minorHAnsi"/>
              </w:rPr>
            </w:pPr>
            <w:r w:rsidRPr="00C40B3F">
              <w:rPr>
                <w:rFonts w:eastAsia="Arial" w:cstheme="minorHAnsi"/>
              </w:rPr>
              <w:t>Hypertension</w:t>
            </w:r>
            <w:r w:rsidR="4A1C7943" w:rsidRPr="00C40B3F">
              <w:rPr>
                <w:rFonts w:eastAsia="Arial" w:cstheme="minorHAnsi"/>
              </w:rPr>
              <w:t xml:space="preserve">, </w:t>
            </w:r>
            <w:r w:rsidR="004C1EA9" w:rsidRPr="00C40B3F">
              <w:rPr>
                <w:rFonts w:eastAsia="Arial" w:cstheme="minorHAnsi"/>
              </w:rPr>
              <w:t>n (</w:t>
            </w:r>
            <w:r w:rsidR="4A1C7943"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60F581ED" w14:textId="6D8359DC" w:rsidR="4A1C7943" w:rsidRPr="00C40B3F" w:rsidRDefault="4A1C7943" w:rsidP="00C40B3F">
            <w:pPr>
              <w:spacing w:after="0" w:line="240" w:lineRule="auto"/>
              <w:jc w:val="center"/>
              <w:rPr>
                <w:rFonts w:cstheme="minorHAnsi"/>
              </w:rPr>
            </w:pPr>
            <w:r w:rsidRPr="00C40B3F">
              <w:rPr>
                <w:rFonts w:eastAsia="Arial" w:cstheme="minorHAnsi"/>
              </w:rPr>
              <w:t>92 (4)</w:t>
            </w:r>
          </w:p>
        </w:tc>
        <w:tc>
          <w:tcPr>
            <w:tcW w:w="2122" w:type="dxa"/>
            <w:tcBorders>
              <w:top w:val="nil"/>
              <w:left w:val="nil"/>
              <w:bottom w:val="nil"/>
              <w:right w:val="nil"/>
            </w:tcBorders>
            <w:tcMar>
              <w:top w:w="15" w:type="dxa"/>
              <w:left w:w="15" w:type="dxa"/>
              <w:right w:w="15" w:type="dxa"/>
            </w:tcMar>
            <w:vAlign w:val="center"/>
          </w:tcPr>
          <w:p w14:paraId="164785E2" w14:textId="070FA3B3" w:rsidR="4A1C7943" w:rsidRPr="00C40B3F" w:rsidRDefault="00CD3C8B" w:rsidP="00C40B3F">
            <w:pPr>
              <w:spacing w:after="0" w:line="240" w:lineRule="auto"/>
              <w:jc w:val="center"/>
              <w:rPr>
                <w:rFonts w:cstheme="minorHAnsi"/>
              </w:rPr>
            </w:pPr>
            <w:r w:rsidRPr="00C40B3F">
              <w:rPr>
                <w:rFonts w:cstheme="minorHAnsi"/>
              </w:rPr>
              <w:t>105 (6)</w:t>
            </w:r>
          </w:p>
        </w:tc>
        <w:tc>
          <w:tcPr>
            <w:tcW w:w="917" w:type="dxa"/>
            <w:tcBorders>
              <w:top w:val="nil"/>
              <w:left w:val="nil"/>
              <w:bottom w:val="nil"/>
              <w:right w:val="nil"/>
            </w:tcBorders>
            <w:tcMar>
              <w:top w:w="15" w:type="dxa"/>
              <w:left w:w="15" w:type="dxa"/>
              <w:right w:w="15" w:type="dxa"/>
            </w:tcMar>
            <w:vAlign w:val="center"/>
          </w:tcPr>
          <w:p w14:paraId="752DBE0F" w14:textId="15BDBB00" w:rsidR="4A1C7943" w:rsidRPr="00C40B3F" w:rsidRDefault="00CD3C8B" w:rsidP="00C40B3F">
            <w:pPr>
              <w:spacing w:after="0" w:line="240" w:lineRule="auto"/>
              <w:jc w:val="center"/>
              <w:rPr>
                <w:rFonts w:cstheme="minorHAnsi"/>
              </w:rPr>
            </w:pPr>
            <w:r w:rsidRPr="00C40B3F">
              <w:rPr>
                <w:rFonts w:eastAsia="Arial" w:cstheme="minorHAnsi"/>
              </w:rPr>
              <w:t>&lt;0.001</w:t>
            </w:r>
          </w:p>
        </w:tc>
      </w:tr>
      <w:tr w:rsidR="4A1C7943" w14:paraId="59877C67" w14:textId="77777777" w:rsidTr="00C40B3F">
        <w:tc>
          <w:tcPr>
            <w:tcW w:w="3825" w:type="dxa"/>
            <w:tcBorders>
              <w:top w:val="nil"/>
              <w:left w:val="nil"/>
              <w:bottom w:val="nil"/>
              <w:right w:val="nil"/>
            </w:tcBorders>
            <w:tcMar>
              <w:top w:w="15" w:type="dxa"/>
              <w:left w:w="15" w:type="dxa"/>
              <w:right w:w="15" w:type="dxa"/>
            </w:tcMar>
            <w:vAlign w:val="center"/>
          </w:tcPr>
          <w:p w14:paraId="115653CB" w14:textId="72C46D33" w:rsidR="4A1C7943" w:rsidRPr="00C40B3F" w:rsidRDefault="009F58F4" w:rsidP="00C40B3F">
            <w:pPr>
              <w:spacing w:after="0" w:line="240" w:lineRule="auto"/>
              <w:rPr>
                <w:rFonts w:cstheme="minorHAnsi"/>
              </w:rPr>
            </w:pPr>
            <w:r w:rsidRPr="00C40B3F">
              <w:rPr>
                <w:rFonts w:eastAsia="Arial" w:cstheme="minorHAnsi"/>
              </w:rPr>
              <w:t>Diabetes</w:t>
            </w:r>
            <w:r w:rsidR="4A1C7943" w:rsidRPr="00C40B3F">
              <w:rPr>
                <w:rFonts w:eastAsia="Arial" w:cstheme="minorHAnsi"/>
              </w:rPr>
              <w:t xml:space="preserve">, </w:t>
            </w:r>
            <w:r w:rsidR="004C1EA9" w:rsidRPr="00C40B3F">
              <w:rPr>
                <w:rFonts w:eastAsia="Arial" w:cstheme="minorHAnsi"/>
              </w:rPr>
              <w:t>n (</w:t>
            </w:r>
            <w:r w:rsidR="4A1C7943"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4DEE4E1B" w14:textId="27960B61" w:rsidR="4A1C7943" w:rsidRPr="00C40B3F" w:rsidRDefault="4A1C7943" w:rsidP="00C40B3F">
            <w:pPr>
              <w:spacing w:after="0" w:line="240" w:lineRule="auto"/>
              <w:jc w:val="center"/>
              <w:rPr>
                <w:rFonts w:cstheme="minorHAnsi"/>
              </w:rPr>
            </w:pPr>
            <w:r w:rsidRPr="00C40B3F">
              <w:rPr>
                <w:rFonts w:eastAsia="Arial" w:cstheme="minorHAnsi"/>
              </w:rPr>
              <w:t>4 (&lt;1)</w:t>
            </w:r>
          </w:p>
        </w:tc>
        <w:tc>
          <w:tcPr>
            <w:tcW w:w="2122" w:type="dxa"/>
            <w:tcBorders>
              <w:top w:val="nil"/>
              <w:left w:val="nil"/>
              <w:bottom w:val="nil"/>
              <w:right w:val="nil"/>
            </w:tcBorders>
            <w:tcMar>
              <w:top w:w="15" w:type="dxa"/>
              <w:left w:w="15" w:type="dxa"/>
              <w:right w:w="15" w:type="dxa"/>
            </w:tcMar>
            <w:vAlign w:val="center"/>
          </w:tcPr>
          <w:p w14:paraId="47B6C820" w14:textId="2816629D" w:rsidR="4A1C7943" w:rsidRPr="00C40B3F" w:rsidRDefault="00CD3C8B" w:rsidP="00C40B3F">
            <w:pPr>
              <w:spacing w:after="0" w:line="240" w:lineRule="auto"/>
              <w:jc w:val="center"/>
              <w:rPr>
                <w:rFonts w:cstheme="minorHAnsi"/>
              </w:rPr>
            </w:pPr>
            <w:r w:rsidRPr="00C40B3F">
              <w:rPr>
                <w:rFonts w:cstheme="minorHAnsi"/>
              </w:rPr>
              <w:t>5 (&lt;1)</w:t>
            </w:r>
          </w:p>
        </w:tc>
        <w:tc>
          <w:tcPr>
            <w:tcW w:w="917" w:type="dxa"/>
            <w:tcBorders>
              <w:top w:val="nil"/>
              <w:left w:val="nil"/>
              <w:bottom w:val="nil"/>
              <w:right w:val="nil"/>
            </w:tcBorders>
            <w:tcMar>
              <w:top w:w="15" w:type="dxa"/>
              <w:left w:w="15" w:type="dxa"/>
              <w:right w:w="15" w:type="dxa"/>
            </w:tcMar>
            <w:vAlign w:val="center"/>
          </w:tcPr>
          <w:p w14:paraId="06C12FD5" w14:textId="31A7BF6F" w:rsidR="4A1C7943" w:rsidRPr="00C40B3F" w:rsidRDefault="00CD3C8B" w:rsidP="00C40B3F">
            <w:pPr>
              <w:spacing w:after="0" w:line="240" w:lineRule="auto"/>
              <w:jc w:val="center"/>
              <w:rPr>
                <w:rFonts w:cstheme="minorHAnsi"/>
              </w:rPr>
            </w:pPr>
            <w:r w:rsidRPr="00C40B3F">
              <w:rPr>
                <w:rFonts w:eastAsia="Arial" w:cstheme="minorHAnsi"/>
              </w:rPr>
              <w:t>0.35</w:t>
            </w:r>
          </w:p>
        </w:tc>
      </w:tr>
      <w:tr w:rsidR="4A1C7943" w14:paraId="631FFEB7" w14:textId="77777777" w:rsidTr="00C40B3F">
        <w:tc>
          <w:tcPr>
            <w:tcW w:w="3825" w:type="dxa"/>
            <w:tcBorders>
              <w:top w:val="nil"/>
              <w:left w:val="nil"/>
              <w:bottom w:val="nil"/>
              <w:right w:val="nil"/>
            </w:tcBorders>
            <w:tcMar>
              <w:top w:w="15" w:type="dxa"/>
              <w:left w:w="15" w:type="dxa"/>
              <w:right w:w="15" w:type="dxa"/>
            </w:tcMar>
            <w:vAlign w:val="center"/>
          </w:tcPr>
          <w:p w14:paraId="49CC0E7F" w14:textId="34A9DC72" w:rsidR="4A1C7943" w:rsidRPr="00C40B3F" w:rsidRDefault="4A1C7943" w:rsidP="00C40B3F">
            <w:pPr>
              <w:spacing w:after="0" w:line="240" w:lineRule="auto"/>
              <w:rPr>
                <w:rFonts w:cstheme="minorHAnsi"/>
              </w:rPr>
            </w:pPr>
            <w:r w:rsidRPr="00C40B3F">
              <w:rPr>
                <w:rFonts w:eastAsia="Arial" w:cstheme="minorHAnsi"/>
              </w:rPr>
              <w:t xml:space="preserve">BMI, </w:t>
            </w:r>
            <w:r w:rsidR="004C1EA9" w:rsidRPr="00C40B3F">
              <w:rPr>
                <w:rFonts w:eastAsia="Arial" w:cstheme="minorHAnsi"/>
              </w:rPr>
              <w:t>median (</w:t>
            </w:r>
            <w:r w:rsidRPr="00C40B3F">
              <w:rPr>
                <w:rFonts w:eastAsia="Arial" w:cstheme="minorHAnsi"/>
              </w:rPr>
              <w:t>IQR), median (IQR)</w:t>
            </w:r>
          </w:p>
        </w:tc>
        <w:tc>
          <w:tcPr>
            <w:tcW w:w="2490" w:type="dxa"/>
            <w:tcBorders>
              <w:top w:val="nil"/>
              <w:left w:val="nil"/>
              <w:bottom w:val="nil"/>
              <w:right w:val="nil"/>
            </w:tcBorders>
            <w:tcMar>
              <w:top w:w="15" w:type="dxa"/>
              <w:left w:w="15" w:type="dxa"/>
              <w:right w:w="15" w:type="dxa"/>
            </w:tcMar>
            <w:vAlign w:val="center"/>
          </w:tcPr>
          <w:p w14:paraId="10371C84" w14:textId="25845435" w:rsidR="4A1C7943" w:rsidRPr="00C40B3F" w:rsidRDefault="00CA177F" w:rsidP="00C40B3F">
            <w:pPr>
              <w:spacing w:after="0" w:line="240" w:lineRule="auto"/>
              <w:jc w:val="center"/>
              <w:rPr>
                <w:rFonts w:cstheme="minorHAnsi"/>
              </w:rPr>
            </w:pPr>
            <w:r w:rsidRPr="00C40B3F">
              <w:rPr>
                <w:rFonts w:cstheme="minorHAnsi"/>
              </w:rPr>
              <w:t>27 (24, 30)</w:t>
            </w:r>
          </w:p>
        </w:tc>
        <w:tc>
          <w:tcPr>
            <w:tcW w:w="2122" w:type="dxa"/>
            <w:tcBorders>
              <w:top w:val="nil"/>
              <w:left w:val="nil"/>
              <w:bottom w:val="nil"/>
              <w:right w:val="nil"/>
            </w:tcBorders>
            <w:tcMar>
              <w:top w:w="15" w:type="dxa"/>
              <w:left w:w="15" w:type="dxa"/>
              <w:right w:w="15" w:type="dxa"/>
            </w:tcMar>
            <w:vAlign w:val="center"/>
          </w:tcPr>
          <w:p w14:paraId="55D2C1AA" w14:textId="12F3A6D8" w:rsidR="4A1C7943" w:rsidRPr="00C40B3F" w:rsidRDefault="005A047C" w:rsidP="00C40B3F">
            <w:pPr>
              <w:spacing w:after="0" w:line="240" w:lineRule="auto"/>
              <w:jc w:val="center"/>
              <w:rPr>
                <w:rFonts w:cstheme="minorHAnsi"/>
              </w:rPr>
            </w:pPr>
            <w:r w:rsidRPr="00C40B3F">
              <w:rPr>
                <w:rFonts w:cstheme="minorHAnsi"/>
              </w:rPr>
              <w:t>27 (24, 30)</w:t>
            </w:r>
          </w:p>
        </w:tc>
        <w:tc>
          <w:tcPr>
            <w:tcW w:w="917" w:type="dxa"/>
            <w:tcBorders>
              <w:top w:val="nil"/>
              <w:left w:val="nil"/>
              <w:bottom w:val="nil"/>
              <w:right w:val="nil"/>
            </w:tcBorders>
            <w:tcMar>
              <w:top w:w="15" w:type="dxa"/>
              <w:left w:w="15" w:type="dxa"/>
              <w:right w:w="15" w:type="dxa"/>
            </w:tcMar>
            <w:vAlign w:val="center"/>
          </w:tcPr>
          <w:p w14:paraId="0D0F344F" w14:textId="30B5C24F" w:rsidR="4A1C7943" w:rsidRPr="00C40B3F" w:rsidRDefault="4A1C7943" w:rsidP="00C40B3F">
            <w:pPr>
              <w:spacing w:after="0" w:line="240" w:lineRule="auto"/>
              <w:jc w:val="center"/>
              <w:rPr>
                <w:rFonts w:cstheme="minorHAnsi"/>
              </w:rPr>
            </w:pPr>
            <w:r w:rsidRPr="00C40B3F">
              <w:rPr>
                <w:rFonts w:eastAsia="Arial" w:cstheme="minorHAnsi"/>
              </w:rPr>
              <w:t>0.01</w:t>
            </w:r>
          </w:p>
        </w:tc>
      </w:tr>
      <w:tr w:rsidR="00DC6EED" w14:paraId="009F5F04" w14:textId="77777777" w:rsidTr="00C40B3F">
        <w:tc>
          <w:tcPr>
            <w:tcW w:w="3825" w:type="dxa"/>
            <w:tcBorders>
              <w:top w:val="nil"/>
              <w:left w:val="nil"/>
              <w:bottom w:val="nil"/>
              <w:right w:val="nil"/>
            </w:tcBorders>
            <w:tcMar>
              <w:top w:w="15" w:type="dxa"/>
              <w:left w:w="15" w:type="dxa"/>
              <w:right w:w="15" w:type="dxa"/>
            </w:tcMar>
            <w:vAlign w:val="center"/>
          </w:tcPr>
          <w:p w14:paraId="738D4F5B" w14:textId="2A892686" w:rsidR="00DC6EED" w:rsidRPr="00C40B3F" w:rsidRDefault="00A4129F" w:rsidP="00C40B3F">
            <w:pPr>
              <w:spacing w:after="0" w:line="240" w:lineRule="auto"/>
              <w:rPr>
                <w:rFonts w:eastAsia="Arial" w:cstheme="minorHAnsi"/>
              </w:rPr>
            </w:pPr>
            <w:r>
              <w:rPr>
                <w:rFonts w:eastAsia="Arial" w:cstheme="minorHAnsi"/>
              </w:rPr>
              <w:t>Obese, n (%)</w:t>
            </w:r>
          </w:p>
        </w:tc>
        <w:tc>
          <w:tcPr>
            <w:tcW w:w="2490" w:type="dxa"/>
            <w:tcBorders>
              <w:top w:val="nil"/>
              <w:left w:val="nil"/>
              <w:bottom w:val="nil"/>
              <w:right w:val="nil"/>
            </w:tcBorders>
            <w:tcMar>
              <w:top w:w="15" w:type="dxa"/>
              <w:left w:w="15" w:type="dxa"/>
              <w:right w:w="15" w:type="dxa"/>
            </w:tcMar>
            <w:vAlign w:val="center"/>
          </w:tcPr>
          <w:p w14:paraId="0F2A512B" w14:textId="35EF63EA" w:rsidR="00DC6EED" w:rsidRDefault="00A4129F" w:rsidP="00C40B3F">
            <w:pPr>
              <w:spacing w:after="0" w:line="240" w:lineRule="auto"/>
              <w:jc w:val="center"/>
              <w:rPr>
                <w:rFonts w:eastAsia="Arial" w:cstheme="minorHAnsi"/>
              </w:rPr>
            </w:pPr>
            <w:r>
              <w:rPr>
                <w:rFonts w:eastAsia="Arial" w:cstheme="minorHAnsi"/>
              </w:rPr>
              <w:t>727 (27)</w:t>
            </w:r>
          </w:p>
        </w:tc>
        <w:tc>
          <w:tcPr>
            <w:tcW w:w="2122" w:type="dxa"/>
            <w:tcBorders>
              <w:top w:val="nil"/>
              <w:left w:val="nil"/>
              <w:bottom w:val="nil"/>
              <w:right w:val="nil"/>
            </w:tcBorders>
            <w:tcMar>
              <w:top w:w="15" w:type="dxa"/>
              <w:left w:w="15" w:type="dxa"/>
              <w:right w:w="15" w:type="dxa"/>
            </w:tcMar>
            <w:vAlign w:val="center"/>
          </w:tcPr>
          <w:p w14:paraId="6578A2E1" w14:textId="3730A95D" w:rsidR="00DC6EED" w:rsidRPr="00C40B3F" w:rsidRDefault="00A4129F" w:rsidP="00C40B3F">
            <w:pPr>
              <w:spacing w:after="0" w:line="240" w:lineRule="auto"/>
              <w:jc w:val="center"/>
              <w:rPr>
                <w:rFonts w:cstheme="minorHAnsi"/>
              </w:rPr>
            </w:pPr>
            <w:r>
              <w:rPr>
                <w:rFonts w:cstheme="minorHAnsi"/>
              </w:rPr>
              <w:t>375 (24)</w:t>
            </w:r>
          </w:p>
        </w:tc>
        <w:tc>
          <w:tcPr>
            <w:tcW w:w="917" w:type="dxa"/>
            <w:tcBorders>
              <w:top w:val="nil"/>
              <w:left w:val="nil"/>
              <w:bottom w:val="nil"/>
              <w:right w:val="nil"/>
            </w:tcBorders>
            <w:tcMar>
              <w:top w:w="15" w:type="dxa"/>
              <w:left w:w="15" w:type="dxa"/>
              <w:right w:w="15" w:type="dxa"/>
            </w:tcMar>
            <w:vAlign w:val="center"/>
          </w:tcPr>
          <w:p w14:paraId="600D7DC9" w14:textId="1B610375" w:rsidR="00DC6EED" w:rsidRPr="00C40B3F" w:rsidRDefault="00A4129F" w:rsidP="00C40B3F">
            <w:pPr>
              <w:spacing w:after="0" w:line="240" w:lineRule="auto"/>
              <w:jc w:val="center"/>
              <w:rPr>
                <w:rFonts w:eastAsia="Arial" w:cstheme="minorHAnsi"/>
              </w:rPr>
            </w:pPr>
            <w:r>
              <w:rPr>
                <w:rFonts w:eastAsia="Arial" w:cstheme="minorHAnsi"/>
              </w:rPr>
              <w:t>0.04</w:t>
            </w:r>
          </w:p>
        </w:tc>
      </w:tr>
      <w:tr w:rsidR="4A1C7943" w14:paraId="6C8195DD" w14:textId="77777777" w:rsidTr="00C40B3F">
        <w:tc>
          <w:tcPr>
            <w:tcW w:w="3825" w:type="dxa"/>
            <w:tcBorders>
              <w:top w:val="nil"/>
              <w:left w:val="nil"/>
              <w:bottom w:val="nil"/>
              <w:right w:val="nil"/>
            </w:tcBorders>
            <w:tcMar>
              <w:top w:w="15" w:type="dxa"/>
              <w:left w:w="15" w:type="dxa"/>
              <w:right w:w="15" w:type="dxa"/>
            </w:tcMar>
            <w:vAlign w:val="center"/>
          </w:tcPr>
          <w:p w14:paraId="107B0A87" w14:textId="19A798CF" w:rsidR="4A1C7943" w:rsidRPr="00C40B3F" w:rsidRDefault="4A1C7943" w:rsidP="00C40B3F">
            <w:pPr>
              <w:spacing w:after="0" w:line="240" w:lineRule="auto"/>
              <w:rPr>
                <w:rFonts w:cstheme="minorHAnsi"/>
              </w:rPr>
            </w:pPr>
            <w:r w:rsidRPr="00C40B3F">
              <w:rPr>
                <w:rFonts w:eastAsia="Arial" w:cstheme="minorHAnsi"/>
              </w:rPr>
              <w:t xml:space="preserve">Ever smoke, </w:t>
            </w:r>
            <w:r w:rsidR="004C1EA9" w:rsidRPr="00C40B3F">
              <w:rPr>
                <w:rFonts w:eastAsia="Arial" w:cstheme="minorHAnsi"/>
              </w:rPr>
              <w:t>n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14:paraId="10464B07" w14:textId="11BFAC2D" w:rsidR="4A1C7943" w:rsidRPr="00C40B3F" w:rsidRDefault="4A1C7943" w:rsidP="00C40B3F">
            <w:pPr>
              <w:spacing w:after="0" w:line="240" w:lineRule="auto"/>
              <w:jc w:val="center"/>
              <w:rPr>
                <w:rFonts w:cstheme="minorHAnsi"/>
              </w:rPr>
            </w:pPr>
            <w:r w:rsidRPr="00C40B3F">
              <w:rPr>
                <w:rFonts w:eastAsia="Arial" w:cstheme="minorHAnsi"/>
              </w:rPr>
              <w:t>751 (30)</w:t>
            </w:r>
          </w:p>
        </w:tc>
        <w:tc>
          <w:tcPr>
            <w:tcW w:w="2122" w:type="dxa"/>
            <w:tcBorders>
              <w:top w:val="nil"/>
              <w:left w:val="nil"/>
              <w:bottom w:val="nil"/>
              <w:right w:val="nil"/>
            </w:tcBorders>
            <w:tcMar>
              <w:top w:w="15" w:type="dxa"/>
              <w:left w:w="15" w:type="dxa"/>
              <w:right w:w="15" w:type="dxa"/>
            </w:tcMar>
            <w:vAlign w:val="center"/>
          </w:tcPr>
          <w:p w14:paraId="67E9A93B" w14:textId="26168227" w:rsidR="4A1C7943" w:rsidRPr="00C40B3F" w:rsidRDefault="00CD3C8B" w:rsidP="00C40B3F">
            <w:pPr>
              <w:spacing w:after="0" w:line="240" w:lineRule="auto"/>
              <w:jc w:val="center"/>
              <w:rPr>
                <w:rFonts w:cstheme="minorHAnsi"/>
              </w:rPr>
            </w:pPr>
            <w:r w:rsidRPr="00C40B3F">
              <w:rPr>
                <w:rFonts w:cstheme="minorHAnsi"/>
              </w:rPr>
              <w:t>593 (30)</w:t>
            </w:r>
          </w:p>
        </w:tc>
        <w:tc>
          <w:tcPr>
            <w:tcW w:w="917" w:type="dxa"/>
            <w:tcBorders>
              <w:top w:val="nil"/>
              <w:left w:val="nil"/>
              <w:bottom w:val="nil"/>
              <w:right w:val="nil"/>
            </w:tcBorders>
            <w:tcMar>
              <w:top w:w="15" w:type="dxa"/>
              <w:left w:w="15" w:type="dxa"/>
              <w:right w:w="15" w:type="dxa"/>
            </w:tcMar>
            <w:vAlign w:val="center"/>
          </w:tcPr>
          <w:p w14:paraId="0E61C141" w14:textId="03380BF4" w:rsidR="4A1C7943" w:rsidRPr="00C40B3F" w:rsidRDefault="4A1C7943" w:rsidP="00C40B3F">
            <w:pPr>
              <w:spacing w:after="0" w:line="240" w:lineRule="auto"/>
              <w:jc w:val="center"/>
              <w:rPr>
                <w:rFonts w:cstheme="minorHAnsi"/>
              </w:rPr>
            </w:pPr>
            <w:r w:rsidRPr="00C40B3F">
              <w:rPr>
                <w:rFonts w:eastAsia="Arial" w:cstheme="minorHAnsi"/>
              </w:rPr>
              <w:t>0.92</w:t>
            </w:r>
          </w:p>
        </w:tc>
      </w:tr>
      <w:tr w:rsidR="009F58F4" w14:paraId="6AC43B08" w14:textId="77777777" w:rsidTr="00C40B3F">
        <w:tc>
          <w:tcPr>
            <w:tcW w:w="3825" w:type="dxa"/>
            <w:tcBorders>
              <w:top w:val="nil"/>
              <w:left w:val="nil"/>
              <w:bottom w:val="nil"/>
              <w:right w:val="nil"/>
            </w:tcBorders>
            <w:tcMar>
              <w:top w:w="15" w:type="dxa"/>
              <w:left w:w="15" w:type="dxa"/>
              <w:right w:w="15" w:type="dxa"/>
            </w:tcMar>
            <w:vAlign w:val="center"/>
          </w:tcPr>
          <w:p w14:paraId="243E2451" w14:textId="6CEE6411" w:rsidR="009F58F4" w:rsidRPr="00C40B3F" w:rsidRDefault="009F58F4" w:rsidP="00C40B3F">
            <w:pPr>
              <w:spacing w:after="0" w:line="240" w:lineRule="auto"/>
              <w:rPr>
                <w:rFonts w:eastAsia="Arial" w:cstheme="minorHAnsi"/>
              </w:rPr>
            </w:pPr>
            <w:r w:rsidRPr="00C40B3F">
              <w:rPr>
                <w:rFonts w:eastAsia="Arial" w:cstheme="minorHAnsi"/>
              </w:rPr>
              <w:t xml:space="preserve">Serum creatinine, mg/dL, </w:t>
            </w:r>
            <w:r w:rsidR="004C1EA9" w:rsidRPr="00C40B3F">
              <w:rPr>
                <w:rFonts w:eastAsia="Arial" w:cstheme="minorHAnsi"/>
              </w:rPr>
              <w:t>n (</w:t>
            </w:r>
            <w:r w:rsidRPr="00C40B3F">
              <w:rPr>
                <w:rFonts w:eastAsia="Arial" w:cstheme="minorHAnsi"/>
              </w:rPr>
              <w:t>%), median (IQR)</w:t>
            </w:r>
          </w:p>
        </w:tc>
        <w:tc>
          <w:tcPr>
            <w:tcW w:w="2490" w:type="dxa"/>
            <w:tcBorders>
              <w:top w:val="nil"/>
              <w:left w:val="nil"/>
              <w:bottom w:val="nil"/>
              <w:right w:val="nil"/>
            </w:tcBorders>
            <w:tcMar>
              <w:top w:w="15" w:type="dxa"/>
              <w:left w:w="15" w:type="dxa"/>
              <w:right w:w="15" w:type="dxa"/>
            </w:tcMar>
            <w:vAlign w:val="center"/>
          </w:tcPr>
          <w:p w14:paraId="7F03F71C" w14:textId="1A6B804F" w:rsidR="009F58F4" w:rsidRPr="00C40B3F" w:rsidRDefault="002763CA" w:rsidP="00C40B3F">
            <w:pPr>
              <w:spacing w:after="0" w:line="240" w:lineRule="auto"/>
              <w:jc w:val="center"/>
              <w:rPr>
                <w:rFonts w:eastAsia="Arial" w:cstheme="minorHAnsi"/>
              </w:rPr>
            </w:pPr>
            <w:r w:rsidRPr="00C40B3F">
              <w:rPr>
                <w:rFonts w:eastAsia="Arial" w:cstheme="minorHAnsi"/>
              </w:rPr>
              <w:t>0.85 (0.7-1.0</w:t>
            </w:r>
            <w:r w:rsidR="009F58F4" w:rsidRPr="00C40B3F">
              <w:rPr>
                <w:rFonts w:eastAsia="Arial" w:cstheme="minorHAnsi"/>
              </w:rPr>
              <w:t>)</w:t>
            </w:r>
          </w:p>
        </w:tc>
        <w:tc>
          <w:tcPr>
            <w:tcW w:w="2122" w:type="dxa"/>
            <w:tcBorders>
              <w:top w:val="nil"/>
              <w:left w:val="nil"/>
              <w:bottom w:val="nil"/>
              <w:right w:val="nil"/>
            </w:tcBorders>
            <w:tcMar>
              <w:top w:w="15" w:type="dxa"/>
              <w:left w:w="15" w:type="dxa"/>
              <w:right w:w="15" w:type="dxa"/>
            </w:tcMar>
            <w:vAlign w:val="center"/>
          </w:tcPr>
          <w:p w14:paraId="562BFC82" w14:textId="4351CDB5" w:rsidR="009F58F4" w:rsidRPr="00C40B3F" w:rsidRDefault="00C40B3F" w:rsidP="00C40B3F">
            <w:pPr>
              <w:spacing w:after="0" w:line="240" w:lineRule="auto"/>
              <w:jc w:val="center"/>
              <w:rPr>
                <w:rFonts w:eastAsia="Arial" w:cstheme="minorHAnsi"/>
              </w:rPr>
            </w:pPr>
            <w:r w:rsidRPr="00C40B3F">
              <w:rPr>
                <w:rFonts w:eastAsia="Arial" w:cstheme="minorHAnsi"/>
              </w:rPr>
              <w:t>0.8 (0.7-0.99)</w:t>
            </w:r>
          </w:p>
        </w:tc>
        <w:tc>
          <w:tcPr>
            <w:tcW w:w="917" w:type="dxa"/>
            <w:tcBorders>
              <w:top w:val="nil"/>
              <w:left w:val="nil"/>
              <w:bottom w:val="nil"/>
              <w:right w:val="nil"/>
            </w:tcBorders>
            <w:tcMar>
              <w:top w:w="15" w:type="dxa"/>
              <w:left w:w="15" w:type="dxa"/>
              <w:right w:w="15" w:type="dxa"/>
            </w:tcMar>
            <w:vAlign w:val="center"/>
          </w:tcPr>
          <w:p w14:paraId="7082F37F" w14:textId="056E8F16" w:rsidR="009F58F4" w:rsidRPr="00C40B3F" w:rsidRDefault="009F58F4" w:rsidP="00C40B3F">
            <w:pPr>
              <w:spacing w:after="0" w:line="240" w:lineRule="auto"/>
              <w:jc w:val="center"/>
              <w:rPr>
                <w:rFonts w:eastAsia="Arial" w:cstheme="minorHAnsi"/>
              </w:rPr>
            </w:pPr>
            <w:r w:rsidRPr="00C40B3F">
              <w:rPr>
                <w:rFonts w:eastAsia="Arial" w:cstheme="minorHAnsi"/>
              </w:rPr>
              <w:t>&lt;0.001</w:t>
            </w:r>
          </w:p>
        </w:tc>
      </w:tr>
      <w:tr w:rsidR="4A1C7943" w14:paraId="35EA2575" w14:textId="77777777" w:rsidTr="00C40B3F">
        <w:trPr>
          <w:trHeight w:val="53"/>
        </w:trPr>
        <w:tc>
          <w:tcPr>
            <w:tcW w:w="3825" w:type="dxa"/>
            <w:tcBorders>
              <w:top w:val="nil"/>
              <w:left w:val="nil"/>
              <w:bottom w:val="nil"/>
              <w:right w:val="nil"/>
            </w:tcBorders>
            <w:tcMar>
              <w:top w:w="15" w:type="dxa"/>
              <w:left w:w="15" w:type="dxa"/>
              <w:right w:w="15" w:type="dxa"/>
            </w:tcMar>
            <w:vAlign w:val="center"/>
          </w:tcPr>
          <w:p w14:paraId="4BE31D13" w14:textId="46758BFB" w:rsidR="4A1C7943" w:rsidRPr="00C40B3F" w:rsidRDefault="4A1C7943" w:rsidP="00C40B3F">
            <w:pPr>
              <w:spacing w:after="0" w:line="240" w:lineRule="auto"/>
              <w:rPr>
                <w:rFonts w:cstheme="minorHAnsi"/>
              </w:rPr>
            </w:pPr>
            <w:r w:rsidRPr="00C40B3F">
              <w:rPr>
                <w:rFonts w:eastAsia="Arial" w:cstheme="minorHAnsi"/>
              </w:rPr>
              <w:t>CKD-EPI (2021), mL/min/1.73m2, median(IQR), median (IQR)</w:t>
            </w:r>
          </w:p>
        </w:tc>
        <w:tc>
          <w:tcPr>
            <w:tcW w:w="2490" w:type="dxa"/>
            <w:tcBorders>
              <w:top w:val="nil"/>
              <w:left w:val="nil"/>
              <w:bottom w:val="nil"/>
              <w:right w:val="nil"/>
            </w:tcBorders>
            <w:tcMar>
              <w:top w:w="15" w:type="dxa"/>
              <w:left w:w="15" w:type="dxa"/>
              <w:right w:w="15" w:type="dxa"/>
            </w:tcMar>
            <w:vAlign w:val="center"/>
          </w:tcPr>
          <w:p w14:paraId="7E0FE15F" w14:textId="4C83E5DA" w:rsidR="4A1C7943" w:rsidRPr="00C40B3F" w:rsidRDefault="4A1C7943" w:rsidP="00C40B3F">
            <w:pPr>
              <w:spacing w:after="0" w:line="240" w:lineRule="auto"/>
              <w:jc w:val="center"/>
              <w:rPr>
                <w:rFonts w:cstheme="minorHAnsi"/>
              </w:rPr>
            </w:pPr>
            <w:r w:rsidRPr="00C40B3F">
              <w:rPr>
                <w:rFonts w:eastAsia="Arial" w:cstheme="minorHAnsi"/>
              </w:rPr>
              <w:t>99 (86, 111)</w:t>
            </w:r>
          </w:p>
        </w:tc>
        <w:tc>
          <w:tcPr>
            <w:tcW w:w="2122" w:type="dxa"/>
            <w:tcBorders>
              <w:top w:val="nil"/>
              <w:left w:val="nil"/>
              <w:bottom w:val="nil"/>
              <w:right w:val="nil"/>
            </w:tcBorders>
            <w:tcMar>
              <w:top w:w="15" w:type="dxa"/>
              <w:left w:w="15" w:type="dxa"/>
              <w:right w:w="15" w:type="dxa"/>
            </w:tcMar>
            <w:vAlign w:val="center"/>
          </w:tcPr>
          <w:p w14:paraId="08CA23A4" w14:textId="32959420" w:rsidR="4A1C7943" w:rsidRPr="00C40B3F" w:rsidRDefault="00D53082" w:rsidP="00C40B3F">
            <w:pPr>
              <w:spacing w:after="0" w:line="240" w:lineRule="auto"/>
              <w:jc w:val="center"/>
              <w:rPr>
                <w:rFonts w:cstheme="minorHAnsi"/>
              </w:rPr>
            </w:pPr>
            <w:r w:rsidRPr="00C40B3F">
              <w:rPr>
                <w:rFonts w:cstheme="minorHAnsi"/>
              </w:rPr>
              <w:t>95 (83</w:t>
            </w:r>
            <w:r w:rsidR="00F85148" w:rsidRPr="00C40B3F">
              <w:rPr>
                <w:rFonts w:cstheme="minorHAnsi"/>
              </w:rPr>
              <w:t>, 107)</w:t>
            </w:r>
          </w:p>
        </w:tc>
        <w:tc>
          <w:tcPr>
            <w:tcW w:w="917" w:type="dxa"/>
            <w:tcBorders>
              <w:top w:val="nil"/>
              <w:left w:val="nil"/>
              <w:bottom w:val="nil"/>
              <w:right w:val="nil"/>
            </w:tcBorders>
            <w:tcMar>
              <w:top w:w="15" w:type="dxa"/>
              <w:left w:w="15" w:type="dxa"/>
              <w:right w:w="15" w:type="dxa"/>
            </w:tcMar>
            <w:vAlign w:val="center"/>
          </w:tcPr>
          <w:p w14:paraId="19370814" w14:textId="08226240" w:rsidR="4A1C7943" w:rsidRPr="00C40B3F" w:rsidRDefault="4A1C7943" w:rsidP="00C40B3F">
            <w:pPr>
              <w:spacing w:after="0" w:line="240" w:lineRule="auto"/>
              <w:jc w:val="center"/>
              <w:rPr>
                <w:rFonts w:cstheme="minorHAnsi"/>
              </w:rPr>
            </w:pPr>
            <w:r w:rsidRPr="00C40B3F">
              <w:rPr>
                <w:rFonts w:eastAsia="Arial" w:cstheme="minorHAnsi"/>
              </w:rPr>
              <w:t>&lt;0.001</w:t>
            </w:r>
          </w:p>
        </w:tc>
      </w:tr>
    </w:tbl>
    <w:p w14:paraId="64C6410E" w14:textId="1B54953C" w:rsidR="4A1C7943" w:rsidRDefault="4A1C7943" w:rsidP="00C40B3F">
      <w:pPr>
        <w:spacing w:after="0" w:line="240" w:lineRule="auto"/>
        <w:rPr>
          <w:rFonts w:ascii="Calibri" w:eastAsia="Calibri" w:hAnsi="Calibri" w:cs="Calibri"/>
        </w:rPr>
      </w:pPr>
    </w:p>
    <w:p w14:paraId="38CBFFEB" w14:textId="25338702" w:rsidR="001343A1" w:rsidRPr="00BE6BF5" w:rsidRDefault="001343A1" w:rsidP="001343A1">
      <w:pPr>
        <w:spacing w:after="0" w:line="240" w:lineRule="auto"/>
        <w:rPr>
          <w:rFonts w:ascii="Calibri" w:eastAsia="Calibri" w:hAnsi="Calibri" w:cs="Calibri"/>
          <w:u w:val="single"/>
        </w:rPr>
      </w:pPr>
      <w:r w:rsidRPr="00BE6BF5">
        <w:rPr>
          <w:rFonts w:ascii="Calibri" w:eastAsia="Calibri" w:hAnsi="Calibri" w:cs="Calibri"/>
          <w:u w:val="single"/>
        </w:rPr>
        <w:t xml:space="preserve">Supplementary </w:t>
      </w:r>
      <w:r>
        <w:rPr>
          <w:rFonts w:ascii="Calibri" w:eastAsia="Calibri" w:hAnsi="Calibri" w:cs="Calibri"/>
          <w:u w:val="single"/>
        </w:rPr>
        <w:t xml:space="preserve">Table </w:t>
      </w:r>
      <w:r w:rsidR="00842C0B">
        <w:rPr>
          <w:rFonts w:ascii="Calibri" w:eastAsia="Calibri" w:hAnsi="Calibri" w:cs="Calibri"/>
          <w:u w:val="single"/>
        </w:rPr>
        <w:t>2</w:t>
      </w:r>
      <w:r w:rsidRPr="00BE6BF5">
        <w:rPr>
          <w:rFonts w:ascii="Calibri" w:eastAsia="Calibri" w:hAnsi="Calibri" w:cs="Calibri"/>
          <w:u w:val="single"/>
        </w:rPr>
        <w:t xml:space="preserve">: </w:t>
      </w:r>
      <w:r w:rsidRPr="5AFC94E1">
        <w:rPr>
          <w:rFonts w:ascii="Calibri" w:eastAsia="Calibri" w:hAnsi="Calibri" w:cs="Calibri"/>
        </w:rPr>
        <w:t>ICD-10 classification of hospitalization</w:t>
      </w:r>
    </w:p>
    <w:p w14:paraId="0525B4BD" w14:textId="77777777" w:rsidR="001343A1" w:rsidRDefault="001343A1" w:rsidP="001343A1">
      <w:pPr>
        <w:spacing w:after="0" w:line="240" w:lineRule="auto"/>
      </w:pPr>
      <w:r>
        <w:lastRenderedPageBreak/>
        <w:t>2375 causes were ascertained using ICD-10 codes.</w:t>
      </w:r>
    </w:p>
    <w:p w14:paraId="4CC53FA0" w14:textId="495B3409" w:rsidR="4A1C7943" w:rsidRDefault="4A1C7943" w:rsidP="00C40B3F">
      <w:pPr>
        <w:spacing w:after="0" w:line="240" w:lineRule="auto"/>
        <w:rPr>
          <w:rFonts w:ascii="Calibri" w:eastAsia="Calibri" w:hAnsi="Calibri" w:cs="Calibri"/>
        </w:rPr>
      </w:pPr>
    </w:p>
    <w:p w14:paraId="46191A61" w14:textId="494FC71C" w:rsidR="00D45BC1" w:rsidRDefault="00C56243" w:rsidP="5AFC94E1">
      <w:pPr>
        <w:spacing w:after="0" w:line="240" w:lineRule="auto"/>
      </w:pPr>
      <w:r>
        <w:t>Xxx to be filled out xxx</w:t>
      </w:r>
    </w:p>
    <w:p w14:paraId="68B9E70F" w14:textId="77777777" w:rsidR="00C56243" w:rsidRDefault="00C56243" w:rsidP="5AFC94E1">
      <w:pPr>
        <w:spacing w:after="0" w:line="240" w:lineRule="auto"/>
      </w:pPr>
    </w:p>
    <w:p w14:paraId="02801D64" w14:textId="77777777" w:rsidR="00C56243" w:rsidRDefault="00C56243" w:rsidP="5AFC94E1">
      <w:pPr>
        <w:spacing w:after="0" w:line="240" w:lineRule="auto"/>
      </w:pPr>
    </w:p>
    <w:p w14:paraId="3FC6A1EA" w14:textId="77777777" w:rsidR="00C56243" w:rsidRPr="002448CE" w:rsidRDefault="00C56243" w:rsidP="5AFC94E1">
      <w:pPr>
        <w:spacing w:after="0" w:line="240" w:lineRule="auto"/>
      </w:pPr>
    </w:p>
    <w:p w14:paraId="62C0F2C1" w14:textId="5B70FC10" w:rsidR="0051172A" w:rsidRDefault="0051172A" w:rsidP="1F50534B">
      <w:pPr>
        <w:spacing w:after="0" w:line="240" w:lineRule="auto"/>
        <w:rPr>
          <w:rFonts w:ascii="Calibri" w:eastAsia="Calibri" w:hAnsi="Calibri" w:cs="Calibri"/>
        </w:rPr>
      </w:pPr>
      <w:r>
        <w:rPr>
          <w:rFonts w:ascii="Calibri" w:eastAsia="Calibri" w:hAnsi="Calibri" w:cs="Calibri"/>
          <w:u w:val="single"/>
        </w:rPr>
        <w:t xml:space="preserve">Supplemental Figure </w:t>
      </w:r>
      <w:r w:rsidR="00842C0B">
        <w:rPr>
          <w:rFonts w:ascii="Calibri" w:eastAsia="Calibri" w:hAnsi="Calibri" w:cs="Calibri"/>
          <w:u w:val="single"/>
        </w:rPr>
        <w:t>2</w:t>
      </w:r>
      <w:r>
        <w:rPr>
          <w:rFonts w:ascii="Calibri" w:eastAsia="Calibri" w:hAnsi="Calibri" w:cs="Calibri"/>
          <w:u w:val="single"/>
        </w:rPr>
        <w:t>:</w:t>
      </w:r>
      <w:r>
        <w:rPr>
          <w:rFonts w:ascii="Calibri" w:eastAsia="Calibri" w:hAnsi="Calibri" w:cs="Calibri"/>
        </w:rPr>
        <w:t xml:space="preserve"> Venn diagram of unique donors in the parsimonious versus full Cox regression model</w:t>
      </w:r>
      <w:r w:rsidR="006648A6">
        <w:rPr>
          <w:rFonts w:ascii="Calibri" w:eastAsia="Calibri" w:hAnsi="Calibri" w:cs="Calibri"/>
        </w:rPr>
        <w:t xml:space="preserve">. </w:t>
      </w:r>
      <w:r w:rsidR="00AB3560">
        <w:rPr>
          <w:rFonts w:ascii="Calibri" w:eastAsia="Calibri" w:hAnsi="Calibri" w:cs="Calibri"/>
        </w:rPr>
        <w:t xml:space="preserve"> *</w:t>
      </w:r>
      <w:r w:rsidR="00724C2F">
        <w:rPr>
          <w:rFonts w:ascii="Calibri" w:eastAsia="Calibri" w:hAnsi="Calibri" w:cs="Calibri"/>
        </w:rPr>
        <w:t>Mutually</w:t>
      </w:r>
      <w:r w:rsidR="00791919">
        <w:rPr>
          <w:rFonts w:ascii="Calibri" w:eastAsia="Calibri" w:hAnsi="Calibri" w:cs="Calibri"/>
        </w:rPr>
        <w:t xml:space="preserve"> exclusive</w:t>
      </w:r>
    </w:p>
    <w:p w14:paraId="0DD8CF09" w14:textId="029705CF" w:rsidR="00D015F4" w:rsidRPr="0051172A" w:rsidRDefault="00F25D09" w:rsidP="1F50534B">
      <w:pPr>
        <w:spacing w:after="0" w:line="240" w:lineRule="auto"/>
        <w:rPr>
          <w:rFonts w:ascii="Calibri" w:eastAsia="Calibri" w:hAnsi="Calibri" w:cs="Calibri"/>
        </w:rPr>
      </w:pPr>
      <w:r w:rsidRPr="00F25D09">
        <w:rPr>
          <w:rFonts w:ascii="Calibri" w:eastAsia="Calibri" w:hAnsi="Calibri" w:cs="Calibri"/>
          <w:noProof/>
        </w:rPr>
        <w:drawing>
          <wp:anchor distT="0" distB="0" distL="114300" distR="114300" simplePos="0" relativeHeight="251658240" behindDoc="0" locked="0" layoutInCell="1" allowOverlap="1" wp14:anchorId="76C690A4" wp14:editId="3AA7D77F">
            <wp:simplePos x="0" y="0"/>
            <wp:positionH relativeFrom="column">
              <wp:posOffset>0</wp:posOffset>
            </wp:positionH>
            <wp:positionV relativeFrom="paragraph">
              <wp:posOffset>167005</wp:posOffset>
            </wp:positionV>
            <wp:extent cx="3337849" cy="3596952"/>
            <wp:effectExtent l="0" t="0" r="0" b="3810"/>
            <wp:wrapTopAndBottom/>
            <wp:docPr id="974015207" name="Picture 974015207"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5207" name="Picture 1" descr="A picture containing text, screenshot, circle, font&#10;&#10;Description automatically generated"/>
                    <pic:cNvPicPr/>
                  </pic:nvPicPr>
                  <pic:blipFill>
                    <a:blip r:embed="rId22"/>
                    <a:stretch>
                      <a:fillRect/>
                    </a:stretch>
                  </pic:blipFill>
                  <pic:spPr>
                    <a:xfrm>
                      <a:off x="0" y="0"/>
                      <a:ext cx="3337849" cy="3596952"/>
                    </a:xfrm>
                    <a:prstGeom prst="rect">
                      <a:avLst/>
                    </a:prstGeom>
                  </pic:spPr>
                </pic:pic>
              </a:graphicData>
            </a:graphic>
          </wp:anchor>
        </w:drawing>
      </w:r>
    </w:p>
    <w:p w14:paraId="33B30569" w14:textId="6E32E72C" w:rsidR="00D565C0" w:rsidRDefault="56A8BF7A" w:rsidP="00B31FD0">
      <w:pPr>
        <w:spacing w:after="0" w:line="240" w:lineRule="auto"/>
        <w:rPr>
          <w:rFonts w:ascii="Calibri" w:eastAsia="Calibri" w:hAnsi="Calibri" w:cs="Calibri"/>
        </w:rPr>
      </w:pPr>
      <w:r w:rsidRPr="39929481">
        <w:rPr>
          <w:rFonts w:ascii="Calibri" w:eastAsia="Calibri" w:hAnsi="Calibri" w:cs="Calibri"/>
          <w:u w:val="single"/>
        </w:rPr>
        <w:t xml:space="preserve">Supplemental Figure </w:t>
      </w:r>
      <w:r w:rsidR="00842C0B">
        <w:rPr>
          <w:rFonts w:ascii="Calibri" w:eastAsia="Calibri" w:hAnsi="Calibri" w:cs="Calibri"/>
          <w:u w:val="single"/>
        </w:rPr>
        <w:t>3</w:t>
      </w:r>
      <w:r w:rsidRPr="39929481">
        <w:rPr>
          <w:rFonts w:ascii="Calibri" w:eastAsia="Calibri" w:hAnsi="Calibri" w:cs="Calibri"/>
          <w:u w:val="single"/>
        </w:rPr>
        <w:t xml:space="preserve">: </w:t>
      </w:r>
      <w:r w:rsidR="00B31FD0">
        <w:rPr>
          <w:rFonts w:ascii="Calibri" w:eastAsia="Calibri" w:hAnsi="Calibri" w:cs="Calibri"/>
        </w:rPr>
        <w:t xml:space="preserve">Comparing donor </w:t>
      </w:r>
      <w:proofErr w:type="gramStart"/>
      <w:r w:rsidR="00B31FD0">
        <w:rPr>
          <w:rFonts w:ascii="Calibri" w:eastAsia="Calibri" w:hAnsi="Calibri" w:cs="Calibri"/>
        </w:rPr>
        <w:t>characteristic</w:t>
      </w:r>
      <w:proofErr w:type="gramEnd"/>
      <w:r w:rsidR="00CF08E9">
        <w:rPr>
          <w:rFonts w:ascii="Calibri" w:eastAsia="Calibri" w:hAnsi="Calibri" w:cs="Calibri"/>
        </w:rPr>
        <w:t xml:space="preserve"> between missing variable versus not missing variable</w:t>
      </w:r>
      <w:r w:rsidR="00CE4DBC">
        <w:rPr>
          <w:rFonts w:ascii="Calibri" w:eastAsia="Calibri" w:hAnsi="Calibri" w:cs="Calibri"/>
        </w:rPr>
        <w:t xml:space="preserve">. </w:t>
      </w:r>
    </w:p>
    <w:tbl>
      <w:tblPr>
        <w:tblStyle w:val="TableGrid"/>
        <w:tblW w:w="9497" w:type="dxa"/>
        <w:tblLayout w:type="fixed"/>
        <w:tblLook w:val="06A0" w:firstRow="1" w:lastRow="0" w:firstColumn="1" w:lastColumn="0" w:noHBand="1" w:noVBand="1"/>
      </w:tblPr>
      <w:tblGrid>
        <w:gridCol w:w="3690"/>
        <w:gridCol w:w="2340"/>
        <w:gridCol w:w="2430"/>
        <w:gridCol w:w="1037"/>
      </w:tblGrid>
      <w:tr w:rsidR="39929481" w14:paraId="609F3C41" w14:textId="77777777" w:rsidTr="00AE2918">
        <w:trPr>
          <w:trHeight w:val="255"/>
        </w:trPr>
        <w:tc>
          <w:tcPr>
            <w:tcW w:w="3690" w:type="dxa"/>
            <w:tcBorders>
              <w:top w:val="single" w:sz="4" w:space="0" w:color="auto"/>
              <w:left w:val="nil"/>
              <w:bottom w:val="nil"/>
              <w:right w:val="nil"/>
            </w:tcBorders>
            <w:tcMar>
              <w:top w:w="15" w:type="dxa"/>
              <w:left w:w="15" w:type="dxa"/>
              <w:right w:w="15" w:type="dxa"/>
            </w:tcMar>
            <w:vAlign w:val="bottom"/>
          </w:tcPr>
          <w:p w14:paraId="268B0D29" w14:textId="62BF1F98" w:rsidR="39929481" w:rsidRDefault="39929481"/>
        </w:tc>
        <w:tc>
          <w:tcPr>
            <w:tcW w:w="2340" w:type="dxa"/>
            <w:tcBorders>
              <w:top w:val="single" w:sz="4" w:space="0" w:color="auto"/>
              <w:left w:val="nil"/>
              <w:bottom w:val="nil"/>
              <w:right w:val="nil"/>
            </w:tcBorders>
            <w:tcMar>
              <w:top w:w="15" w:type="dxa"/>
              <w:left w:w="15" w:type="dxa"/>
              <w:right w:w="15" w:type="dxa"/>
            </w:tcMar>
            <w:vAlign w:val="bottom"/>
          </w:tcPr>
          <w:p w14:paraId="75F490F5" w14:textId="2E50935E" w:rsidR="7196AAA8" w:rsidRDefault="005B2072" w:rsidP="39929481">
            <w:pPr>
              <w:spacing w:line="259" w:lineRule="auto"/>
            </w:pPr>
            <w:r>
              <w:t xml:space="preserve">Missing </w:t>
            </w:r>
            <w:r w:rsidR="00C81E12">
              <w:t>variables</w:t>
            </w:r>
          </w:p>
        </w:tc>
        <w:tc>
          <w:tcPr>
            <w:tcW w:w="2430" w:type="dxa"/>
            <w:tcBorders>
              <w:top w:val="single" w:sz="4" w:space="0" w:color="auto"/>
              <w:left w:val="nil"/>
              <w:bottom w:val="nil"/>
              <w:right w:val="nil"/>
            </w:tcBorders>
            <w:tcMar>
              <w:top w:w="15" w:type="dxa"/>
              <w:left w:w="15" w:type="dxa"/>
              <w:right w:w="15" w:type="dxa"/>
            </w:tcMar>
            <w:vAlign w:val="bottom"/>
          </w:tcPr>
          <w:p w14:paraId="3799A084" w14:textId="77A7706A" w:rsidR="7196AAA8" w:rsidRDefault="00C81E12" w:rsidP="39929481">
            <w:pPr>
              <w:spacing w:line="259" w:lineRule="auto"/>
              <w:rPr>
                <w:rFonts w:ascii="Arial" w:eastAsia="Arial" w:hAnsi="Arial" w:cs="Arial"/>
                <w:sz w:val="20"/>
                <w:szCs w:val="20"/>
              </w:rPr>
            </w:pPr>
            <w:r>
              <w:rPr>
                <w:rFonts w:ascii="Arial" w:eastAsia="Arial" w:hAnsi="Arial" w:cs="Arial"/>
                <w:sz w:val="20"/>
                <w:szCs w:val="20"/>
              </w:rPr>
              <w:t>Not missing variables</w:t>
            </w:r>
          </w:p>
        </w:tc>
        <w:tc>
          <w:tcPr>
            <w:tcW w:w="1037" w:type="dxa"/>
            <w:tcBorders>
              <w:top w:val="single" w:sz="4" w:space="0" w:color="auto"/>
              <w:left w:val="nil"/>
              <w:bottom w:val="nil"/>
              <w:right w:val="nil"/>
            </w:tcBorders>
            <w:tcMar>
              <w:top w:w="15" w:type="dxa"/>
              <w:left w:w="15" w:type="dxa"/>
              <w:right w:w="15" w:type="dxa"/>
            </w:tcMar>
            <w:vAlign w:val="bottom"/>
          </w:tcPr>
          <w:p w14:paraId="5F0049EC" w14:textId="7DB37283" w:rsidR="39929481" w:rsidRDefault="39929481">
            <w:r w:rsidRPr="39929481">
              <w:rPr>
                <w:rFonts w:ascii="Arial" w:eastAsia="Arial" w:hAnsi="Arial" w:cs="Arial"/>
                <w:sz w:val="20"/>
                <w:szCs w:val="20"/>
              </w:rPr>
              <w:t>p-value</w:t>
            </w:r>
          </w:p>
        </w:tc>
      </w:tr>
      <w:tr w:rsidR="39929481" w14:paraId="0E19864A" w14:textId="77777777" w:rsidTr="00AE2918">
        <w:trPr>
          <w:trHeight w:val="255"/>
        </w:trPr>
        <w:tc>
          <w:tcPr>
            <w:tcW w:w="3690" w:type="dxa"/>
            <w:tcBorders>
              <w:top w:val="nil"/>
              <w:left w:val="nil"/>
              <w:bottom w:val="single" w:sz="4" w:space="0" w:color="auto"/>
              <w:right w:val="nil"/>
            </w:tcBorders>
            <w:tcMar>
              <w:top w:w="15" w:type="dxa"/>
              <w:left w:w="15" w:type="dxa"/>
              <w:right w:w="15" w:type="dxa"/>
            </w:tcMar>
            <w:vAlign w:val="bottom"/>
          </w:tcPr>
          <w:p w14:paraId="44978211" w14:textId="592C00D4" w:rsidR="39929481" w:rsidRDefault="39929481"/>
        </w:tc>
        <w:tc>
          <w:tcPr>
            <w:tcW w:w="2340" w:type="dxa"/>
            <w:tcBorders>
              <w:top w:val="nil"/>
              <w:left w:val="nil"/>
              <w:bottom w:val="single" w:sz="4" w:space="0" w:color="auto"/>
              <w:right w:val="nil"/>
            </w:tcBorders>
            <w:tcMar>
              <w:top w:w="15" w:type="dxa"/>
              <w:left w:w="15" w:type="dxa"/>
              <w:right w:w="15" w:type="dxa"/>
            </w:tcMar>
            <w:vAlign w:val="bottom"/>
          </w:tcPr>
          <w:p w14:paraId="5DB10CD5" w14:textId="7651ACDA" w:rsidR="39929481" w:rsidRDefault="00AE2918">
            <w:r>
              <w:rPr>
                <w:rFonts w:ascii="Arial" w:eastAsia="Arial" w:hAnsi="Arial" w:cs="Arial"/>
                <w:sz w:val="20"/>
                <w:szCs w:val="20"/>
              </w:rPr>
              <w:t>n=</w:t>
            </w:r>
            <w:r w:rsidR="39929481" w:rsidRPr="39929481">
              <w:rPr>
                <w:rFonts w:ascii="Arial" w:eastAsia="Arial" w:hAnsi="Arial" w:cs="Arial"/>
                <w:sz w:val="20"/>
                <w:szCs w:val="20"/>
              </w:rPr>
              <w:t>1081</w:t>
            </w:r>
          </w:p>
        </w:tc>
        <w:tc>
          <w:tcPr>
            <w:tcW w:w="2430" w:type="dxa"/>
            <w:tcBorders>
              <w:top w:val="nil"/>
              <w:left w:val="nil"/>
              <w:bottom w:val="single" w:sz="4" w:space="0" w:color="auto"/>
              <w:right w:val="nil"/>
            </w:tcBorders>
            <w:tcMar>
              <w:top w:w="15" w:type="dxa"/>
              <w:left w:w="15" w:type="dxa"/>
              <w:right w:w="15" w:type="dxa"/>
            </w:tcMar>
            <w:vAlign w:val="bottom"/>
          </w:tcPr>
          <w:p w14:paraId="5506EFB1" w14:textId="5F8070A6" w:rsidR="39929481" w:rsidRDefault="00AE2918">
            <w:r>
              <w:rPr>
                <w:rFonts w:ascii="Arial" w:eastAsia="Arial" w:hAnsi="Arial" w:cs="Arial"/>
                <w:sz w:val="20"/>
                <w:szCs w:val="20"/>
              </w:rPr>
              <w:t>n=</w:t>
            </w:r>
            <w:r w:rsidR="39929481" w:rsidRPr="39929481">
              <w:rPr>
                <w:rFonts w:ascii="Arial" w:eastAsia="Arial" w:hAnsi="Arial" w:cs="Arial"/>
                <w:sz w:val="20"/>
                <w:szCs w:val="20"/>
              </w:rPr>
              <w:t>1063</w:t>
            </w:r>
          </w:p>
        </w:tc>
        <w:tc>
          <w:tcPr>
            <w:tcW w:w="1037" w:type="dxa"/>
            <w:tcBorders>
              <w:top w:val="nil"/>
              <w:left w:val="nil"/>
              <w:bottom w:val="single" w:sz="4" w:space="0" w:color="auto"/>
              <w:right w:val="nil"/>
            </w:tcBorders>
            <w:tcMar>
              <w:top w:w="15" w:type="dxa"/>
              <w:left w:w="15" w:type="dxa"/>
              <w:right w:w="15" w:type="dxa"/>
            </w:tcMar>
            <w:vAlign w:val="bottom"/>
          </w:tcPr>
          <w:p w14:paraId="42B410AD" w14:textId="6C2ABE54" w:rsidR="39929481" w:rsidRDefault="39929481"/>
        </w:tc>
      </w:tr>
      <w:tr w:rsidR="39929481" w14:paraId="43F3465B" w14:textId="77777777" w:rsidTr="00AE2918">
        <w:trPr>
          <w:trHeight w:val="255"/>
        </w:trPr>
        <w:tc>
          <w:tcPr>
            <w:tcW w:w="3690" w:type="dxa"/>
            <w:tcBorders>
              <w:top w:val="single" w:sz="4" w:space="0" w:color="auto"/>
              <w:left w:val="nil"/>
              <w:bottom w:val="nil"/>
              <w:right w:val="nil"/>
            </w:tcBorders>
            <w:tcMar>
              <w:top w:w="15" w:type="dxa"/>
              <w:left w:w="15" w:type="dxa"/>
              <w:right w:w="15" w:type="dxa"/>
            </w:tcMar>
            <w:vAlign w:val="bottom"/>
          </w:tcPr>
          <w:p w14:paraId="68868A5A" w14:textId="0E7F8C1C" w:rsidR="3468FC07" w:rsidRDefault="3468FC07" w:rsidP="39929481">
            <w:pPr>
              <w:rPr>
                <w:rFonts w:ascii="Arial" w:eastAsia="Arial" w:hAnsi="Arial" w:cs="Arial"/>
                <w:sz w:val="20"/>
                <w:szCs w:val="20"/>
              </w:rPr>
            </w:pPr>
            <w:r w:rsidRPr="39929481">
              <w:rPr>
                <w:rFonts w:ascii="Arial" w:eastAsia="Arial" w:hAnsi="Arial" w:cs="Arial"/>
                <w:sz w:val="20"/>
                <w:szCs w:val="20"/>
              </w:rPr>
              <w:t xml:space="preserve">Post-donation </w:t>
            </w:r>
            <w:r w:rsidR="77FD4AAE" w:rsidRPr="39929481">
              <w:rPr>
                <w:rFonts w:ascii="Arial" w:eastAsia="Arial" w:hAnsi="Arial" w:cs="Arial"/>
                <w:sz w:val="20"/>
                <w:szCs w:val="20"/>
              </w:rPr>
              <w:t>Diagnoses of DM or HTN, n (%)</w:t>
            </w:r>
          </w:p>
        </w:tc>
        <w:tc>
          <w:tcPr>
            <w:tcW w:w="2340" w:type="dxa"/>
            <w:tcBorders>
              <w:top w:val="single" w:sz="4" w:space="0" w:color="auto"/>
              <w:left w:val="nil"/>
              <w:bottom w:val="nil"/>
              <w:right w:val="nil"/>
            </w:tcBorders>
            <w:tcMar>
              <w:top w:w="15" w:type="dxa"/>
              <w:left w:w="15" w:type="dxa"/>
              <w:right w:w="15" w:type="dxa"/>
            </w:tcMar>
            <w:vAlign w:val="bottom"/>
          </w:tcPr>
          <w:p w14:paraId="2351C1FD" w14:textId="7C47B367" w:rsidR="39929481" w:rsidRDefault="39929481">
            <w:r w:rsidRPr="39929481">
              <w:rPr>
                <w:rFonts w:ascii="Arial" w:eastAsia="Arial" w:hAnsi="Arial" w:cs="Arial"/>
                <w:sz w:val="20"/>
                <w:szCs w:val="20"/>
              </w:rPr>
              <w:t>177 (16)</w:t>
            </w:r>
          </w:p>
        </w:tc>
        <w:tc>
          <w:tcPr>
            <w:tcW w:w="2430" w:type="dxa"/>
            <w:tcBorders>
              <w:top w:val="single" w:sz="4" w:space="0" w:color="auto"/>
              <w:left w:val="nil"/>
              <w:bottom w:val="nil"/>
              <w:right w:val="nil"/>
            </w:tcBorders>
            <w:tcMar>
              <w:top w:w="15" w:type="dxa"/>
              <w:left w:w="15" w:type="dxa"/>
              <w:right w:w="15" w:type="dxa"/>
            </w:tcMar>
            <w:vAlign w:val="bottom"/>
          </w:tcPr>
          <w:p w14:paraId="0E306F1D" w14:textId="6755ACD9" w:rsidR="39929481" w:rsidRDefault="39929481">
            <w:r w:rsidRPr="39929481">
              <w:rPr>
                <w:rFonts w:ascii="Arial" w:eastAsia="Arial" w:hAnsi="Arial" w:cs="Arial"/>
                <w:sz w:val="20"/>
                <w:szCs w:val="20"/>
              </w:rPr>
              <w:t>155 (15)</w:t>
            </w:r>
          </w:p>
        </w:tc>
        <w:tc>
          <w:tcPr>
            <w:tcW w:w="1037" w:type="dxa"/>
            <w:tcBorders>
              <w:top w:val="single" w:sz="4" w:space="0" w:color="auto"/>
              <w:left w:val="nil"/>
              <w:bottom w:val="nil"/>
              <w:right w:val="nil"/>
            </w:tcBorders>
            <w:tcMar>
              <w:top w:w="15" w:type="dxa"/>
              <w:left w:w="15" w:type="dxa"/>
              <w:right w:w="15" w:type="dxa"/>
            </w:tcMar>
            <w:vAlign w:val="bottom"/>
          </w:tcPr>
          <w:p w14:paraId="74171A88" w14:textId="22F2C623" w:rsidR="39929481" w:rsidRDefault="39929481">
            <w:r w:rsidRPr="39929481">
              <w:rPr>
                <w:rFonts w:ascii="Arial" w:eastAsia="Arial" w:hAnsi="Arial" w:cs="Arial"/>
                <w:sz w:val="20"/>
                <w:szCs w:val="20"/>
              </w:rPr>
              <w:t>0.25</w:t>
            </w:r>
          </w:p>
        </w:tc>
      </w:tr>
      <w:tr w:rsidR="39929481" w14:paraId="65C04350"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5E2895CD" w14:textId="221F539E" w:rsidR="39929481" w:rsidRDefault="39929481">
            <w:r w:rsidRPr="39929481">
              <w:rPr>
                <w:rFonts w:ascii="Arial" w:eastAsia="Arial" w:hAnsi="Arial" w:cs="Arial"/>
                <w:sz w:val="20"/>
                <w:szCs w:val="20"/>
              </w:rPr>
              <w:t>Age at donation nephrectomy, years, median (IQR)</w:t>
            </w:r>
          </w:p>
        </w:tc>
        <w:tc>
          <w:tcPr>
            <w:tcW w:w="2340" w:type="dxa"/>
            <w:tcBorders>
              <w:top w:val="nil"/>
              <w:left w:val="nil"/>
              <w:bottom w:val="nil"/>
              <w:right w:val="nil"/>
            </w:tcBorders>
            <w:tcMar>
              <w:top w:w="15" w:type="dxa"/>
              <w:left w:w="15" w:type="dxa"/>
              <w:right w:w="15" w:type="dxa"/>
            </w:tcMar>
            <w:vAlign w:val="bottom"/>
          </w:tcPr>
          <w:p w14:paraId="18509EDD" w14:textId="30FE3245" w:rsidR="39929481" w:rsidRDefault="39929481">
            <w:r w:rsidRPr="39929481">
              <w:rPr>
                <w:rFonts w:ascii="Arial" w:eastAsia="Arial" w:hAnsi="Arial" w:cs="Arial"/>
                <w:sz w:val="20"/>
                <w:szCs w:val="20"/>
              </w:rPr>
              <w:t>45 (37, 53) (n=1081)</w:t>
            </w:r>
          </w:p>
        </w:tc>
        <w:tc>
          <w:tcPr>
            <w:tcW w:w="2430" w:type="dxa"/>
            <w:tcBorders>
              <w:top w:val="nil"/>
              <w:left w:val="nil"/>
              <w:bottom w:val="nil"/>
              <w:right w:val="nil"/>
            </w:tcBorders>
            <w:tcMar>
              <w:top w:w="15" w:type="dxa"/>
              <w:left w:w="15" w:type="dxa"/>
              <w:right w:w="15" w:type="dxa"/>
            </w:tcMar>
            <w:vAlign w:val="bottom"/>
          </w:tcPr>
          <w:p w14:paraId="31150D84" w14:textId="2F2AAFDB" w:rsidR="39929481" w:rsidRDefault="39929481">
            <w:r w:rsidRPr="39929481">
              <w:rPr>
                <w:rFonts w:ascii="Arial" w:eastAsia="Arial" w:hAnsi="Arial" w:cs="Arial"/>
                <w:sz w:val="20"/>
                <w:szCs w:val="20"/>
              </w:rPr>
              <w:t>48 (39, 56) (n=1063)</w:t>
            </w:r>
          </w:p>
        </w:tc>
        <w:tc>
          <w:tcPr>
            <w:tcW w:w="1037" w:type="dxa"/>
            <w:tcBorders>
              <w:top w:val="nil"/>
              <w:left w:val="nil"/>
              <w:bottom w:val="nil"/>
              <w:right w:val="nil"/>
            </w:tcBorders>
            <w:tcMar>
              <w:top w:w="15" w:type="dxa"/>
              <w:left w:w="15" w:type="dxa"/>
              <w:right w:w="15" w:type="dxa"/>
            </w:tcMar>
            <w:vAlign w:val="bottom"/>
          </w:tcPr>
          <w:p w14:paraId="6A2F815B" w14:textId="0A8A576C" w:rsidR="39929481" w:rsidRDefault="39929481">
            <w:r w:rsidRPr="39929481">
              <w:rPr>
                <w:rFonts w:ascii="Arial" w:eastAsia="Arial" w:hAnsi="Arial" w:cs="Arial"/>
                <w:sz w:val="20"/>
                <w:szCs w:val="20"/>
              </w:rPr>
              <w:t>&lt;0.001</w:t>
            </w:r>
          </w:p>
        </w:tc>
      </w:tr>
      <w:tr w:rsidR="39929481" w14:paraId="04F67246"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A63F23B" w14:textId="2EB0799D" w:rsidR="39929481" w:rsidRDefault="39929481">
            <w:r w:rsidRPr="39929481">
              <w:rPr>
                <w:rFonts w:ascii="Arial" w:eastAsia="Arial" w:hAnsi="Arial" w:cs="Arial"/>
                <w:sz w:val="20"/>
                <w:szCs w:val="20"/>
              </w:rPr>
              <w:t>Female</w:t>
            </w:r>
            <w:r w:rsidR="2E0265A3" w:rsidRPr="39929481">
              <w:rPr>
                <w:rFonts w:ascii="Arial" w:eastAsia="Arial" w:hAnsi="Arial" w:cs="Arial"/>
                <w:sz w:val="20"/>
                <w:szCs w:val="20"/>
              </w:rPr>
              <w:t>, n (%)</w:t>
            </w:r>
          </w:p>
        </w:tc>
        <w:tc>
          <w:tcPr>
            <w:tcW w:w="2340" w:type="dxa"/>
            <w:tcBorders>
              <w:top w:val="nil"/>
              <w:left w:val="nil"/>
              <w:bottom w:val="nil"/>
              <w:right w:val="nil"/>
            </w:tcBorders>
            <w:tcMar>
              <w:top w:w="15" w:type="dxa"/>
              <w:left w:w="15" w:type="dxa"/>
              <w:right w:w="15" w:type="dxa"/>
            </w:tcMar>
            <w:vAlign w:val="bottom"/>
          </w:tcPr>
          <w:p w14:paraId="083430BB" w14:textId="03BD13FD" w:rsidR="39929481" w:rsidRDefault="39929481">
            <w:r w:rsidRPr="39929481">
              <w:rPr>
                <w:rFonts w:ascii="Arial" w:eastAsia="Arial" w:hAnsi="Arial" w:cs="Arial"/>
                <w:sz w:val="20"/>
                <w:szCs w:val="20"/>
              </w:rPr>
              <w:t>699 (65)</w:t>
            </w:r>
          </w:p>
        </w:tc>
        <w:tc>
          <w:tcPr>
            <w:tcW w:w="2430" w:type="dxa"/>
            <w:tcBorders>
              <w:top w:val="nil"/>
              <w:left w:val="nil"/>
              <w:bottom w:val="nil"/>
              <w:right w:val="nil"/>
            </w:tcBorders>
            <w:tcMar>
              <w:top w:w="15" w:type="dxa"/>
              <w:left w:w="15" w:type="dxa"/>
              <w:right w:w="15" w:type="dxa"/>
            </w:tcMar>
            <w:vAlign w:val="bottom"/>
          </w:tcPr>
          <w:p w14:paraId="7666B82A" w14:textId="6F9F84DC" w:rsidR="39929481" w:rsidRDefault="39929481">
            <w:r w:rsidRPr="39929481">
              <w:rPr>
                <w:rFonts w:ascii="Arial" w:eastAsia="Arial" w:hAnsi="Arial" w:cs="Arial"/>
                <w:sz w:val="20"/>
                <w:szCs w:val="20"/>
              </w:rPr>
              <w:t>728 (68)</w:t>
            </w:r>
          </w:p>
        </w:tc>
        <w:tc>
          <w:tcPr>
            <w:tcW w:w="1037" w:type="dxa"/>
            <w:tcBorders>
              <w:top w:val="nil"/>
              <w:left w:val="nil"/>
              <w:bottom w:val="nil"/>
              <w:right w:val="nil"/>
            </w:tcBorders>
            <w:tcMar>
              <w:top w:w="15" w:type="dxa"/>
              <w:left w:w="15" w:type="dxa"/>
              <w:right w:w="15" w:type="dxa"/>
            </w:tcMar>
            <w:vAlign w:val="bottom"/>
          </w:tcPr>
          <w:p w14:paraId="009C784D" w14:textId="144743C7" w:rsidR="39929481" w:rsidRDefault="39929481">
            <w:r w:rsidRPr="39929481">
              <w:rPr>
                <w:rFonts w:ascii="Arial" w:eastAsia="Arial" w:hAnsi="Arial" w:cs="Arial"/>
                <w:sz w:val="20"/>
                <w:szCs w:val="20"/>
              </w:rPr>
              <w:t>0.061</w:t>
            </w:r>
          </w:p>
        </w:tc>
      </w:tr>
      <w:tr w:rsidR="39929481" w14:paraId="0A46CDD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F051027" w14:textId="09FE3B45" w:rsidR="39929481" w:rsidRDefault="39929481" w:rsidP="39929481">
            <w:pPr>
              <w:rPr>
                <w:rFonts w:ascii="Arial" w:eastAsia="Arial" w:hAnsi="Arial" w:cs="Arial"/>
                <w:sz w:val="20"/>
                <w:szCs w:val="20"/>
              </w:rPr>
            </w:pPr>
            <w:r w:rsidRPr="39929481">
              <w:rPr>
                <w:rFonts w:ascii="Arial" w:eastAsia="Arial" w:hAnsi="Arial" w:cs="Arial"/>
                <w:sz w:val="20"/>
                <w:szCs w:val="20"/>
              </w:rPr>
              <w:t>Rac</w:t>
            </w:r>
            <w:r w:rsidR="007520A5" w:rsidRPr="39929481">
              <w:rPr>
                <w:rFonts w:ascii="Arial" w:eastAsia="Arial" w:hAnsi="Arial" w:cs="Arial"/>
                <w:sz w:val="20"/>
                <w:szCs w:val="20"/>
              </w:rPr>
              <w:t>e, n (%)</w:t>
            </w:r>
          </w:p>
        </w:tc>
        <w:tc>
          <w:tcPr>
            <w:tcW w:w="2340" w:type="dxa"/>
            <w:tcBorders>
              <w:top w:val="nil"/>
              <w:left w:val="nil"/>
              <w:bottom w:val="nil"/>
              <w:right w:val="nil"/>
            </w:tcBorders>
            <w:tcMar>
              <w:top w:w="15" w:type="dxa"/>
              <w:left w:w="15" w:type="dxa"/>
              <w:right w:w="15" w:type="dxa"/>
            </w:tcMar>
            <w:vAlign w:val="bottom"/>
          </w:tcPr>
          <w:p w14:paraId="1BA3AE64" w14:textId="67660B8D" w:rsidR="39929481" w:rsidRDefault="39929481"/>
        </w:tc>
        <w:tc>
          <w:tcPr>
            <w:tcW w:w="2430" w:type="dxa"/>
            <w:tcBorders>
              <w:top w:val="nil"/>
              <w:left w:val="nil"/>
              <w:bottom w:val="nil"/>
              <w:right w:val="nil"/>
            </w:tcBorders>
            <w:tcMar>
              <w:top w:w="15" w:type="dxa"/>
              <w:left w:w="15" w:type="dxa"/>
              <w:right w:w="15" w:type="dxa"/>
            </w:tcMar>
            <w:vAlign w:val="bottom"/>
          </w:tcPr>
          <w:p w14:paraId="3704FAC8" w14:textId="1D6B2F34" w:rsidR="39929481" w:rsidRDefault="39929481"/>
        </w:tc>
        <w:tc>
          <w:tcPr>
            <w:tcW w:w="1037" w:type="dxa"/>
            <w:tcBorders>
              <w:top w:val="nil"/>
              <w:left w:val="nil"/>
              <w:bottom w:val="nil"/>
              <w:right w:val="nil"/>
            </w:tcBorders>
            <w:tcMar>
              <w:top w:w="15" w:type="dxa"/>
              <w:left w:w="15" w:type="dxa"/>
              <w:right w:w="15" w:type="dxa"/>
            </w:tcMar>
            <w:vAlign w:val="bottom"/>
          </w:tcPr>
          <w:p w14:paraId="67BE0563" w14:textId="3B314DE9" w:rsidR="39929481" w:rsidRDefault="39929481">
            <w:r w:rsidRPr="39929481">
              <w:rPr>
                <w:rFonts w:ascii="Arial" w:eastAsia="Arial" w:hAnsi="Arial" w:cs="Arial"/>
                <w:sz w:val="20"/>
                <w:szCs w:val="20"/>
              </w:rPr>
              <w:t>0.64</w:t>
            </w:r>
          </w:p>
        </w:tc>
      </w:tr>
      <w:tr w:rsidR="39929481" w14:paraId="08BB3B0D"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AAF7A58" w14:textId="580A5EE1" w:rsidR="39929481" w:rsidRDefault="39929481">
            <w:r w:rsidRPr="39929481">
              <w:rPr>
                <w:rFonts w:ascii="Arial" w:eastAsia="Arial" w:hAnsi="Arial" w:cs="Arial"/>
                <w:sz w:val="20"/>
                <w:szCs w:val="20"/>
              </w:rPr>
              <w:t xml:space="preserve">   </w:t>
            </w:r>
            <w:r w:rsidR="73E8A9D6" w:rsidRPr="39929481">
              <w:rPr>
                <w:rFonts w:ascii="Arial" w:eastAsia="Arial" w:hAnsi="Arial" w:cs="Arial"/>
                <w:sz w:val="20"/>
                <w:szCs w:val="20"/>
              </w:rPr>
              <w:t>Non-Hispanic</w:t>
            </w:r>
            <w:r w:rsidRPr="39929481">
              <w:rPr>
                <w:rFonts w:ascii="Arial" w:eastAsia="Arial" w:hAnsi="Arial" w:cs="Arial"/>
                <w:sz w:val="20"/>
                <w:szCs w:val="20"/>
              </w:rPr>
              <w:t xml:space="preserve"> White</w:t>
            </w:r>
          </w:p>
        </w:tc>
        <w:tc>
          <w:tcPr>
            <w:tcW w:w="2340" w:type="dxa"/>
            <w:tcBorders>
              <w:top w:val="nil"/>
              <w:left w:val="nil"/>
              <w:bottom w:val="nil"/>
              <w:right w:val="nil"/>
            </w:tcBorders>
            <w:tcMar>
              <w:top w:w="15" w:type="dxa"/>
              <w:left w:w="15" w:type="dxa"/>
              <w:right w:w="15" w:type="dxa"/>
            </w:tcMar>
            <w:vAlign w:val="bottom"/>
          </w:tcPr>
          <w:p w14:paraId="5BA74D9C" w14:textId="11BBF0E4" w:rsidR="39929481" w:rsidRDefault="39929481">
            <w:r w:rsidRPr="39929481">
              <w:rPr>
                <w:rFonts w:ascii="Arial" w:eastAsia="Arial" w:hAnsi="Arial" w:cs="Arial"/>
                <w:sz w:val="20"/>
                <w:szCs w:val="20"/>
              </w:rPr>
              <w:t>869 (80)</w:t>
            </w:r>
          </w:p>
        </w:tc>
        <w:tc>
          <w:tcPr>
            <w:tcW w:w="2430" w:type="dxa"/>
            <w:tcBorders>
              <w:top w:val="nil"/>
              <w:left w:val="nil"/>
              <w:bottom w:val="nil"/>
              <w:right w:val="nil"/>
            </w:tcBorders>
            <w:tcMar>
              <w:top w:w="15" w:type="dxa"/>
              <w:left w:w="15" w:type="dxa"/>
              <w:right w:w="15" w:type="dxa"/>
            </w:tcMar>
            <w:vAlign w:val="bottom"/>
          </w:tcPr>
          <w:p w14:paraId="7DF2403E" w14:textId="23C86FB1" w:rsidR="39929481" w:rsidRDefault="39929481">
            <w:r w:rsidRPr="39929481">
              <w:rPr>
                <w:rFonts w:ascii="Arial" w:eastAsia="Arial" w:hAnsi="Arial" w:cs="Arial"/>
                <w:sz w:val="20"/>
                <w:szCs w:val="20"/>
              </w:rPr>
              <w:t>872 (82)</w:t>
            </w:r>
          </w:p>
        </w:tc>
        <w:tc>
          <w:tcPr>
            <w:tcW w:w="1037" w:type="dxa"/>
            <w:tcBorders>
              <w:top w:val="nil"/>
              <w:left w:val="nil"/>
              <w:bottom w:val="nil"/>
              <w:right w:val="nil"/>
            </w:tcBorders>
            <w:tcMar>
              <w:top w:w="15" w:type="dxa"/>
              <w:left w:w="15" w:type="dxa"/>
              <w:right w:w="15" w:type="dxa"/>
            </w:tcMar>
            <w:vAlign w:val="bottom"/>
          </w:tcPr>
          <w:p w14:paraId="794CA9C3" w14:textId="2266489E" w:rsidR="39929481" w:rsidRDefault="39929481"/>
        </w:tc>
      </w:tr>
      <w:tr w:rsidR="39929481" w14:paraId="6B0476D4"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E3BD06A" w14:textId="0A9AC87E" w:rsidR="39929481" w:rsidRDefault="39929481">
            <w:r w:rsidRPr="39929481">
              <w:rPr>
                <w:rFonts w:ascii="Arial" w:eastAsia="Arial" w:hAnsi="Arial" w:cs="Arial"/>
                <w:sz w:val="20"/>
                <w:szCs w:val="20"/>
              </w:rPr>
              <w:t xml:space="preserve">   Hispanic, Any Race</w:t>
            </w:r>
          </w:p>
        </w:tc>
        <w:tc>
          <w:tcPr>
            <w:tcW w:w="2340" w:type="dxa"/>
            <w:tcBorders>
              <w:top w:val="nil"/>
              <w:left w:val="nil"/>
              <w:bottom w:val="nil"/>
              <w:right w:val="nil"/>
            </w:tcBorders>
            <w:tcMar>
              <w:top w:w="15" w:type="dxa"/>
              <w:left w:w="15" w:type="dxa"/>
              <w:right w:w="15" w:type="dxa"/>
            </w:tcMar>
            <w:vAlign w:val="bottom"/>
          </w:tcPr>
          <w:p w14:paraId="3D7AA95F" w14:textId="7FF3E01B" w:rsidR="39929481" w:rsidRDefault="39929481">
            <w:r w:rsidRPr="39929481">
              <w:rPr>
                <w:rFonts w:ascii="Arial" w:eastAsia="Arial" w:hAnsi="Arial" w:cs="Arial"/>
                <w:sz w:val="20"/>
                <w:szCs w:val="20"/>
              </w:rPr>
              <w:t>30 (3)</w:t>
            </w:r>
          </w:p>
        </w:tc>
        <w:tc>
          <w:tcPr>
            <w:tcW w:w="2430" w:type="dxa"/>
            <w:tcBorders>
              <w:top w:val="nil"/>
              <w:left w:val="nil"/>
              <w:bottom w:val="nil"/>
              <w:right w:val="nil"/>
            </w:tcBorders>
            <w:tcMar>
              <w:top w:w="15" w:type="dxa"/>
              <w:left w:w="15" w:type="dxa"/>
              <w:right w:w="15" w:type="dxa"/>
            </w:tcMar>
            <w:vAlign w:val="bottom"/>
          </w:tcPr>
          <w:p w14:paraId="6E6AD768" w14:textId="5CC5E4F7" w:rsidR="39929481" w:rsidRDefault="39929481">
            <w:r w:rsidRPr="39929481">
              <w:rPr>
                <w:rFonts w:ascii="Arial" w:eastAsia="Arial" w:hAnsi="Arial" w:cs="Arial"/>
                <w:sz w:val="20"/>
                <w:szCs w:val="20"/>
              </w:rPr>
              <w:t>31 (3)</w:t>
            </w:r>
          </w:p>
        </w:tc>
        <w:tc>
          <w:tcPr>
            <w:tcW w:w="1037" w:type="dxa"/>
            <w:tcBorders>
              <w:top w:val="nil"/>
              <w:left w:val="nil"/>
              <w:bottom w:val="nil"/>
              <w:right w:val="nil"/>
            </w:tcBorders>
            <w:tcMar>
              <w:top w:w="15" w:type="dxa"/>
              <w:left w:w="15" w:type="dxa"/>
              <w:right w:w="15" w:type="dxa"/>
            </w:tcMar>
            <w:vAlign w:val="bottom"/>
          </w:tcPr>
          <w:p w14:paraId="27D2B682" w14:textId="5C16F4CA" w:rsidR="39929481" w:rsidRDefault="39929481"/>
        </w:tc>
      </w:tr>
      <w:tr w:rsidR="39929481" w14:paraId="089FF6D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0C1C3F0" w14:textId="6E50C4DD" w:rsidR="39929481" w:rsidRDefault="39929481" w:rsidP="39929481">
            <w:r w:rsidRPr="39929481">
              <w:rPr>
                <w:rFonts w:ascii="Arial" w:eastAsia="Arial" w:hAnsi="Arial" w:cs="Arial"/>
                <w:sz w:val="20"/>
                <w:szCs w:val="20"/>
              </w:rPr>
              <w:t xml:space="preserve">   </w:t>
            </w:r>
            <w:r w:rsidR="3EF00D33" w:rsidRPr="39929481">
              <w:rPr>
                <w:rFonts w:ascii="Arial" w:eastAsia="Arial" w:hAnsi="Arial" w:cs="Arial"/>
                <w:sz w:val="20"/>
                <w:szCs w:val="20"/>
              </w:rPr>
              <w:t xml:space="preserve">Non-Hispanic </w:t>
            </w:r>
            <w:r w:rsidRPr="39929481">
              <w:rPr>
                <w:rFonts w:ascii="Arial" w:eastAsia="Arial" w:hAnsi="Arial" w:cs="Arial"/>
                <w:sz w:val="20"/>
                <w:szCs w:val="20"/>
              </w:rPr>
              <w:t>Black</w:t>
            </w:r>
          </w:p>
        </w:tc>
        <w:tc>
          <w:tcPr>
            <w:tcW w:w="2340" w:type="dxa"/>
            <w:tcBorders>
              <w:top w:val="nil"/>
              <w:left w:val="nil"/>
              <w:bottom w:val="nil"/>
              <w:right w:val="nil"/>
            </w:tcBorders>
            <w:tcMar>
              <w:top w:w="15" w:type="dxa"/>
              <w:left w:w="15" w:type="dxa"/>
              <w:right w:w="15" w:type="dxa"/>
            </w:tcMar>
            <w:vAlign w:val="bottom"/>
          </w:tcPr>
          <w:p w14:paraId="794BE7F2" w14:textId="1B93AACD" w:rsidR="39929481" w:rsidRDefault="39929481">
            <w:r w:rsidRPr="39929481">
              <w:rPr>
                <w:rFonts w:ascii="Arial" w:eastAsia="Arial" w:hAnsi="Arial" w:cs="Arial"/>
                <w:sz w:val="20"/>
                <w:szCs w:val="20"/>
              </w:rPr>
              <w:t>159 (15)</w:t>
            </w:r>
          </w:p>
        </w:tc>
        <w:tc>
          <w:tcPr>
            <w:tcW w:w="2430" w:type="dxa"/>
            <w:tcBorders>
              <w:top w:val="nil"/>
              <w:left w:val="nil"/>
              <w:bottom w:val="nil"/>
              <w:right w:val="nil"/>
            </w:tcBorders>
            <w:tcMar>
              <w:top w:w="15" w:type="dxa"/>
              <w:left w:w="15" w:type="dxa"/>
              <w:right w:w="15" w:type="dxa"/>
            </w:tcMar>
            <w:vAlign w:val="bottom"/>
          </w:tcPr>
          <w:p w14:paraId="148D8DDC" w14:textId="33C88A81" w:rsidR="39929481" w:rsidRDefault="39929481">
            <w:r w:rsidRPr="39929481">
              <w:rPr>
                <w:rFonts w:ascii="Arial" w:eastAsia="Arial" w:hAnsi="Arial" w:cs="Arial"/>
                <w:sz w:val="20"/>
                <w:szCs w:val="20"/>
              </w:rPr>
              <w:t>136 (13)</w:t>
            </w:r>
          </w:p>
        </w:tc>
        <w:tc>
          <w:tcPr>
            <w:tcW w:w="1037" w:type="dxa"/>
            <w:tcBorders>
              <w:top w:val="nil"/>
              <w:left w:val="nil"/>
              <w:bottom w:val="nil"/>
              <w:right w:val="nil"/>
            </w:tcBorders>
            <w:tcMar>
              <w:top w:w="15" w:type="dxa"/>
              <w:left w:w="15" w:type="dxa"/>
              <w:right w:w="15" w:type="dxa"/>
            </w:tcMar>
            <w:vAlign w:val="bottom"/>
          </w:tcPr>
          <w:p w14:paraId="0293A65A" w14:textId="6FA70DE2" w:rsidR="39929481" w:rsidRDefault="39929481"/>
        </w:tc>
      </w:tr>
      <w:tr w:rsidR="39929481" w14:paraId="7EFD963A"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0A945D49" w14:textId="7E2C2F74" w:rsidR="39929481" w:rsidRDefault="39929481" w:rsidP="39929481">
            <w:pPr>
              <w:rPr>
                <w:rFonts w:ascii="Arial" w:eastAsia="Arial" w:hAnsi="Arial" w:cs="Arial"/>
                <w:sz w:val="20"/>
                <w:szCs w:val="20"/>
              </w:rPr>
            </w:pPr>
            <w:r w:rsidRPr="39929481">
              <w:rPr>
                <w:rFonts w:ascii="Arial" w:eastAsia="Arial" w:hAnsi="Arial" w:cs="Arial"/>
                <w:sz w:val="20"/>
                <w:szCs w:val="20"/>
              </w:rPr>
              <w:t xml:space="preserve">   </w:t>
            </w:r>
            <w:r w:rsidR="59B20600" w:rsidRPr="39929481">
              <w:rPr>
                <w:rFonts w:ascii="Arial" w:eastAsia="Arial" w:hAnsi="Arial" w:cs="Arial"/>
                <w:sz w:val="20"/>
                <w:szCs w:val="20"/>
              </w:rPr>
              <w:t>Non-Hispanic Other</w:t>
            </w:r>
          </w:p>
        </w:tc>
        <w:tc>
          <w:tcPr>
            <w:tcW w:w="2340" w:type="dxa"/>
            <w:tcBorders>
              <w:top w:val="nil"/>
              <w:left w:val="nil"/>
              <w:bottom w:val="nil"/>
              <w:right w:val="nil"/>
            </w:tcBorders>
            <w:tcMar>
              <w:top w:w="15" w:type="dxa"/>
              <w:left w:w="15" w:type="dxa"/>
              <w:right w:w="15" w:type="dxa"/>
            </w:tcMar>
            <w:vAlign w:val="bottom"/>
          </w:tcPr>
          <w:p w14:paraId="3CB1EB4D" w14:textId="0EEC012F" w:rsidR="39929481" w:rsidRDefault="39929481">
            <w:r w:rsidRPr="39929481">
              <w:rPr>
                <w:rFonts w:ascii="Arial" w:eastAsia="Arial" w:hAnsi="Arial" w:cs="Arial"/>
                <w:sz w:val="20"/>
                <w:szCs w:val="20"/>
              </w:rPr>
              <w:t>23 (2)</w:t>
            </w:r>
          </w:p>
        </w:tc>
        <w:tc>
          <w:tcPr>
            <w:tcW w:w="2430" w:type="dxa"/>
            <w:tcBorders>
              <w:top w:val="nil"/>
              <w:left w:val="nil"/>
              <w:bottom w:val="nil"/>
              <w:right w:val="nil"/>
            </w:tcBorders>
            <w:tcMar>
              <w:top w:w="15" w:type="dxa"/>
              <w:left w:w="15" w:type="dxa"/>
              <w:right w:w="15" w:type="dxa"/>
            </w:tcMar>
            <w:vAlign w:val="bottom"/>
          </w:tcPr>
          <w:p w14:paraId="5552A5D2" w14:textId="50AC920F" w:rsidR="39929481" w:rsidRDefault="39929481">
            <w:r w:rsidRPr="39929481">
              <w:rPr>
                <w:rFonts w:ascii="Arial" w:eastAsia="Arial" w:hAnsi="Arial" w:cs="Arial"/>
                <w:sz w:val="20"/>
                <w:szCs w:val="20"/>
              </w:rPr>
              <w:t>24 (2)</w:t>
            </w:r>
          </w:p>
        </w:tc>
        <w:tc>
          <w:tcPr>
            <w:tcW w:w="1037" w:type="dxa"/>
            <w:tcBorders>
              <w:top w:val="nil"/>
              <w:left w:val="nil"/>
              <w:bottom w:val="nil"/>
              <w:right w:val="nil"/>
            </w:tcBorders>
            <w:tcMar>
              <w:top w:w="15" w:type="dxa"/>
              <w:left w:w="15" w:type="dxa"/>
              <w:right w:w="15" w:type="dxa"/>
            </w:tcMar>
            <w:vAlign w:val="bottom"/>
          </w:tcPr>
          <w:p w14:paraId="2D45F33B" w14:textId="4A5DCBD7" w:rsidR="39929481" w:rsidRDefault="39929481"/>
        </w:tc>
      </w:tr>
      <w:tr w:rsidR="001244F3" w14:paraId="4973E9E7"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FA042E8" w14:textId="69C56D4C" w:rsidR="001244F3" w:rsidRPr="39929481" w:rsidRDefault="001244F3">
            <w:pPr>
              <w:rPr>
                <w:rFonts w:ascii="Arial" w:eastAsia="Arial" w:hAnsi="Arial" w:cs="Arial"/>
                <w:sz w:val="20"/>
                <w:szCs w:val="20"/>
              </w:rPr>
            </w:pPr>
            <w:r>
              <w:rPr>
                <w:rFonts w:ascii="Arial" w:eastAsia="Arial" w:hAnsi="Arial" w:cs="Arial"/>
                <w:sz w:val="20"/>
                <w:szCs w:val="20"/>
              </w:rPr>
              <w:t>Ever smoke, n (%)</w:t>
            </w:r>
          </w:p>
        </w:tc>
        <w:tc>
          <w:tcPr>
            <w:tcW w:w="2340" w:type="dxa"/>
            <w:tcBorders>
              <w:top w:val="nil"/>
              <w:left w:val="nil"/>
              <w:bottom w:val="nil"/>
              <w:right w:val="nil"/>
            </w:tcBorders>
            <w:tcMar>
              <w:top w:w="15" w:type="dxa"/>
              <w:left w:w="15" w:type="dxa"/>
              <w:right w:w="15" w:type="dxa"/>
            </w:tcMar>
            <w:vAlign w:val="bottom"/>
          </w:tcPr>
          <w:p w14:paraId="3233914E" w14:textId="1FFAC531" w:rsidR="001244F3" w:rsidRPr="39929481" w:rsidRDefault="00E362B4">
            <w:pPr>
              <w:rPr>
                <w:rFonts w:ascii="Arial" w:eastAsia="Arial" w:hAnsi="Arial" w:cs="Arial"/>
                <w:sz w:val="20"/>
                <w:szCs w:val="20"/>
              </w:rPr>
            </w:pPr>
            <w:r>
              <w:rPr>
                <w:rFonts w:ascii="Arial" w:eastAsia="Arial" w:hAnsi="Arial" w:cs="Arial"/>
                <w:sz w:val="20"/>
                <w:szCs w:val="20"/>
              </w:rPr>
              <w:t>454 (42)</w:t>
            </w:r>
          </w:p>
        </w:tc>
        <w:tc>
          <w:tcPr>
            <w:tcW w:w="2430" w:type="dxa"/>
            <w:tcBorders>
              <w:top w:val="nil"/>
              <w:left w:val="nil"/>
              <w:bottom w:val="nil"/>
              <w:right w:val="nil"/>
            </w:tcBorders>
            <w:tcMar>
              <w:top w:w="15" w:type="dxa"/>
              <w:left w:w="15" w:type="dxa"/>
              <w:right w:w="15" w:type="dxa"/>
            </w:tcMar>
            <w:vAlign w:val="bottom"/>
          </w:tcPr>
          <w:p w14:paraId="7F5A1AB3" w14:textId="036AC482" w:rsidR="001244F3" w:rsidRPr="39929481" w:rsidRDefault="00BC7D02">
            <w:pPr>
              <w:rPr>
                <w:rFonts w:ascii="Arial" w:eastAsia="Arial" w:hAnsi="Arial" w:cs="Arial"/>
                <w:sz w:val="20"/>
                <w:szCs w:val="20"/>
              </w:rPr>
            </w:pPr>
            <w:r>
              <w:rPr>
                <w:rFonts w:ascii="Arial" w:eastAsia="Arial" w:hAnsi="Arial" w:cs="Arial"/>
                <w:sz w:val="20"/>
                <w:szCs w:val="20"/>
              </w:rPr>
              <w:t>384 (36)</w:t>
            </w:r>
          </w:p>
        </w:tc>
        <w:tc>
          <w:tcPr>
            <w:tcW w:w="1037" w:type="dxa"/>
            <w:tcBorders>
              <w:top w:val="nil"/>
              <w:left w:val="nil"/>
              <w:bottom w:val="nil"/>
              <w:right w:val="nil"/>
            </w:tcBorders>
            <w:tcMar>
              <w:top w:w="15" w:type="dxa"/>
              <w:left w:w="15" w:type="dxa"/>
              <w:right w:w="15" w:type="dxa"/>
            </w:tcMar>
            <w:vAlign w:val="bottom"/>
          </w:tcPr>
          <w:p w14:paraId="3EBF3C2A" w14:textId="74E76E36" w:rsidR="001244F3" w:rsidRPr="39929481" w:rsidRDefault="00BC7D02">
            <w:pPr>
              <w:rPr>
                <w:rFonts w:ascii="Arial" w:eastAsia="Arial" w:hAnsi="Arial" w:cs="Arial"/>
                <w:sz w:val="20"/>
                <w:szCs w:val="20"/>
              </w:rPr>
            </w:pPr>
            <w:r>
              <w:rPr>
                <w:rFonts w:ascii="Arial" w:eastAsia="Arial" w:hAnsi="Arial" w:cs="Arial"/>
                <w:sz w:val="20"/>
                <w:szCs w:val="20"/>
              </w:rPr>
              <w:t>0.005</w:t>
            </w:r>
          </w:p>
        </w:tc>
      </w:tr>
      <w:tr w:rsidR="39929481" w14:paraId="291714BF"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E46498B" w14:textId="59F242B3" w:rsidR="39929481" w:rsidRDefault="39929481">
            <w:r w:rsidRPr="39929481">
              <w:rPr>
                <w:rFonts w:ascii="Arial" w:eastAsia="Arial" w:hAnsi="Arial" w:cs="Arial"/>
                <w:sz w:val="20"/>
                <w:szCs w:val="20"/>
              </w:rPr>
              <w:t>BMI, kg/m2, median (IQR)</w:t>
            </w:r>
          </w:p>
        </w:tc>
        <w:tc>
          <w:tcPr>
            <w:tcW w:w="2340" w:type="dxa"/>
            <w:tcBorders>
              <w:top w:val="nil"/>
              <w:left w:val="nil"/>
              <w:bottom w:val="nil"/>
              <w:right w:val="nil"/>
            </w:tcBorders>
            <w:tcMar>
              <w:top w:w="15" w:type="dxa"/>
              <w:left w:w="15" w:type="dxa"/>
              <w:right w:w="15" w:type="dxa"/>
            </w:tcMar>
            <w:vAlign w:val="bottom"/>
          </w:tcPr>
          <w:p w14:paraId="53C43379" w14:textId="41138988" w:rsidR="39929481" w:rsidRDefault="39929481">
            <w:r w:rsidRPr="39929481">
              <w:rPr>
                <w:rFonts w:ascii="Arial" w:eastAsia="Arial" w:hAnsi="Arial" w:cs="Arial"/>
                <w:sz w:val="20"/>
                <w:szCs w:val="20"/>
              </w:rPr>
              <w:t>27 (24, 30) (n=435)</w:t>
            </w:r>
          </w:p>
        </w:tc>
        <w:tc>
          <w:tcPr>
            <w:tcW w:w="2430" w:type="dxa"/>
            <w:tcBorders>
              <w:top w:val="nil"/>
              <w:left w:val="nil"/>
              <w:bottom w:val="nil"/>
              <w:right w:val="nil"/>
            </w:tcBorders>
            <w:tcMar>
              <w:top w:w="15" w:type="dxa"/>
              <w:left w:w="15" w:type="dxa"/>
              <w:right w:w="15" w:type="dxa"/>
            </w:tcMar>
            <w:vAlign w:val="bottom"/>
          </w:tcPr>
          <w:p w14:paraId="272C758C" w14:textId="09D8786F" w:rsidR="39929481" w:rsidRDefault="39929481">
            <w:r w:rsidRPr="39929481">
              <w:rPr>
                <w:rFonts w:ascii="Arial" w:eastAsia="Arial" w:hAnsi="Arial" w:cs="Arial"/>
                <w:sz w:val="20"/>
                <w:szCs w:val="20"/>
              </w:rPr>
              <w:t>27 (24, 30) (n=1063)</w:t>
            </w:r>
          </w:p>
        </w:tc>
        <w:tc>
          <w:tcPr>
            <w:tcW w:w="1037" w:type="dxa"/>
            <w:tcBorders>
              <w:top w:val="nil"/>
              <w:left w:val="nil"/>
              <w:bottom w:val="nil"/>
              <w:right w:val="nil"/>
            </w:tcBorders>
            <w:tcMar>
              <w:top w:w="15" w:type="dxa"/>
              <w:left w:w="15" w:type="dxa"/>
              <w:right w:w="15" w:type="dxa"/>
            </w:tcMar>
            <w:vAlign w:val="bottom"/>
          </w:tcPr>
          <w:p w14:paraId="3DF949BF" w14:textId="318B8C4F" w:rsidR="39929481" w:rsidRDefault="39929481">
            <w:r w:rsidRPr="39929481">
              <w:rPr>
                <w:rFonts w:ascii="Arial" w:eastAsia="Arial" w:hAnsi="Arial" w:cs="Arial"/>
                <w:sz w:val="20"/>
                <w:szCs w:val="20"/>
              </w:rPr>
              <w:t>0.73</w:t>
            </w:r>
          </w:p>
        </w:tc>
      </w:tr>
      <w:tr w:rsidR="39929481" w14:paraId="0150FDAE"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7F26D40A" w14:textId="6681212D" w:rsidR="41F13FE8" w:rsidRDefault="41F13FE8">
            <w:r w:rsidRPr="39929481">
              <w:rPr>
                <w:rFonts w:ascii="Arial" w:eastAsia="Arial" w:hAnsi="Arial" w:cs="Arial"/>
                <w:sz w:val="20"/>
                <w:szCs w:val="20"/>
              </w:rPr>
              <w:t>S</w:t>
            </w:r>
            <w:r w:rsidR="39929481" w:rsidRPr="39929481">
              <w:rPr>
                <w:rFonts w:ascii="Arial" w:eastAsia="Arial" w:hAnsi="Arial" w:cs="Arial"/>
                <w:sz w:val="20"/>
                <w:szCs w:val="20"/>
              </w:rPr>
              <w:t>ystolic BP, mmHg, median (IQR)</w:t>
            </w:r>
          </w:p>
        </w:tc>
        <w:tc>
          <w:tcPr>
            <w:tcW w:w="2340" w:type="dxa"/>
            <w:tcBorders>
              <w:top w:val="nil"/>
              <w:left w:val="nil"/>
              <w:bottom w:val="nil"/>
              <w:right w:val="nil"/>
            </w:tcBorders>
            <w:tcMar>
              <w:top w:w="15" w:type="dxa"/>
              <w:left w:w="15" w:type="dxa"/>
              <w:right w:w="15" w:type="dxa"/>
            </w:tcMar>
            <w:vAlign w:val="bottom"/>
          </w:tcPr>
          <w:p w14:paraId="36A61209" w14:textId="51196599" w:rsidR="39929481" w:rsidRDefault="39929481">
            <w:r w:rsidRPr="39929481">
              <w:rPr>
                <w:rFonts w:ascii="Arial" w:eastAsia="Arial" w:hAnsi="Arial" w:cs="Arial"/>
                <w:sz w:val="20"/>
                <w:szCs w:val="20"/>
              </w:rPr>
              <w:t>123 (113, 133) (n=316)</w:t>
            </w:r>
          </w:p>
        </w:tc>
        <w:tc>
          <w:tcPr>
            <w:tcW w:w="2430" w:type="dxa"/>
            <w:tcBorders>
              <w:top w:val="nil"/>
              <w:left w:val="nil"/>
              <w:bottom w:val="nil"/>
              <w:right w:val="nil"/>
            </w:tcBorders>
            <w:tcMar>
              <w:top w:w="15" w:type="dxa"/>
              <w:left w:w="15" w:type="dxa"/>
              <w:right w:w="15" w:type="dxa"/>
            </w:tcMar>
            <w:vAlign w:val="bottom"/>
          </w:tcPr>
          <w:p w14:paraId="5E5DB42D" w14:textId="1D7A913A" w:rsidR="39929481" w:rsidRDefault="39929481">
            <w:r w:rsidRPr="39929481">
              <w:rPr>
                <w:rFonts w:ascii="Arial" w:eastAsia="Arial" w:hAnsi="Arial" w:cs="Arial"/>
                <w:sz w:val="20"/>
                <w:szCs w:val="20"/>
              </w:rPr>
              <w:t>124 (114, 132) (n=1063)</w:t>
            </w:r>
          </w:p>
        </w:tc>
        <w:tc>
          <w:tcPr>
            <w:tcW w:w="1037" w:type="dxa"/>
            <w:tcBorders>
              <w:top w:val="nil"/>
              <w:left w:val="nil"/>
              <w:bottom w:val="nil"/>
              <w:right w:val="nil"/>
            </w:tcBorders>
            <w:tcMar>
              <w:top w:w="15" w:type="dxa"/>
              <w:left w:w="15" w:type="dxa"/>
              <w:right w:w="15" w:type="dxa"/>
            </w:tcMar>
            <w:vAlign w:val="bottom"/>
          </w:tcPr>
          <w:p w14:paraId="0DF45CF9" w14:textId="43A3DA23" w:rsidR="39929481" w:rsidRDefault="39929481">
            <w:r w:rsidRPr="39929481">
              <w:rPr>
                <w:rFonts w:ascii="Arial" w:eastAsia="Arial" w:hAnsi="Arial" w:cs="Arial"/>
                <w:sz w:val="20"/>
                <w:szCs w:val="20"/>
              </w:rPr>
              <w:t>0.60</w:t>
            </w:r>
          </w:p>
        </w:tc>
      </w:tr>
      <w:tr w:rsidR="39929481" w14:paraId="3943D522"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33C4411F" w14:textId="7F29B3A7" w:rsidR="223D9D1F" w:rsidRDefault="223D9D1F">
            <w:r w:rsidRPr="39929481">
              <w:rPr>
                <w:rFonts w:ascii="Arial" w:eastAsia="Arial" w:hAnsi="Arial" w:cs="Arial"/>
                <w:sz w:val="20"/>
                <w:szCs w:val="20"/>
              </w:rPr>
              <w:lastRenderedPageBreak/>
              <w:t>D</w:t>
            </w:r>
            <w:r w:rsidR="39929481" w:rsidRPr="39929481">
              <w:rPr>
                <w:rFonts w:ascii="Arial" w:eastAsia="Arial" w:hAnsi="Arial" w:cs="Arial"/>
                <w:sz w:val="20"/>
                <w:szCs w:val="20"/>
              </w:rPr>
              <w:t>iastolic BP, mmHg, median (IQR)</w:t>
            </w:r>
          </w:p>
        </w:tc>
        <w:tc>
          <w:tcPr>
            <w:tcW w:w="2340" w:type="dxa"/>
            <w:tcBorders>
              <w:top w:val="nil"/>
              <w:left w:val="nil"/>
              <w:bottom w:val="nil"/>
              <w:right w:val="nil"/>
            </w:tcBorders>
            <w:tcMar>
              <w:top w:w="15" w:type="dxa"/>
              <w:left w:w="15" w:type="dxa"/>
              <w:right w:w="15" w:type="dxa"/>
            </w:tcMar>
            <w:vAlign w:val="bottom"/>
          </w:tcPr>
          <w:p w14:paraId="77F55C70" w14:textId="2886D0A2" w:rsidR="39929481" w:rsidRDefault="39929481">
            <w:r w:rsidRPr="39929481">
              <w:rPr>
                <w:rFonts w:ascii="Arial" w:eastAsia="Arial" w:hAnsi="Arial" w:cs="Arial"/>
                <w:sz w:val="20"/>
                <w:szCs w:val="20"/>
              </w:rPr>
              <w:t>74 (68, 80) (n=316)</w:t>
            </w:r>
          </w:p>
        </w:tc>
        <w:tc>
          <w:tcPr>
            <w:tcW w:w="2430" w:type="dxa"/>
            <w:tcBorders>
              <w:top w:val="nil"/>
              <w:left w:val="nil"/>
              <w:bottom w:val="nil"/>
              <w:right w:val="nil"/>
            </w:tcBorders>
            <w:tcMar>
              <w:top w:w="15" w:type="dxa"/>
              <w:left w:w="15" w:type="dxa"/>
              <w:right w:w="15" w:type="dxa"/>
            </w:tcMar>
            <w:vAlign w:val="bottom"/>
          </w:tcPr>
          <w:p w14:paraId="6BBC7C8D" w14:textId="2F8CE936" w:rsidR="39929481" w:rsidRDefault="39929481">
            <w:r w:rsidRPr="39929481">
              <w:rPr>
                <w:rFonts w:ascii="Arial" w:eastAsia="Arial" w:hAnsi="Arial" w:cs="Arial"/>
                <w:sz w:val="20"/>
                <w:szCs w:val="20"/>
              </w:rPr>
              <w:t>73 (68, 80) (n=1063)</w:t>
            </w:r>
          </w:p>
        </w:tc>
        <w:tc>
          <w:tcPr>
            <w:tcW w:w="1037" w:type="dxa"/>
            <w:tcBorders>
              <w:top w:val="nil"/>
              <w:left w:val="nil"/>
              <w:bottom w:val="nil"/>
              <w:right w:val="nil"/>
            </w:tcBorders>
            <w:tcMar>
              <w:top w:w="15" w:type="dxa"/>
              <w:left w:w="15" w:type="dxa"/>
              <w:right w:w="15" w:type="dxa"/>
            </w:tcMar>
            <w:vAlign w:val="bottom"/>
          </w:tcPr>
          <w:p w14:paraId="0B1B21BB" w14:textId="77B74D09" w:rsidR="39929481" w:rsidRDefault="39929481">
            <w:r w:rsidRPr="39929481">
              <w:rPr>
                <w:rFonts w:ascii="Arial" w:eastAsia="Arial" w:hAnsi="Arial" w:cs="Arial"/>
                <w:sz w:val="20"/>
                <w:szCs w:val="20"/>
              </w:rPr>
              <w:t>0.81</w:t>
            </w:r>
          </w:p>
        </w:tc>
      </w:tr>
      <w:tr w:rsidR="39929481" w14:paraId="7CC5370B"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71A6383D" w14:textId="6F177D61" w:rsidR="0045CE3A" w:rsidRDefault="0045CE3A">
            <w:r w:rsidRPr="39929481">
              <w:rPr>
                <w:rFonts w:ascii="Arial" w:eastAsia="Arial" w:hAnsi="Arial" w:cs="Arial"/>
                <w:sz w:val="20"/>
                <w:szCs w:val="20"/>
              </w:rPr>
              <w:t>eGFR</w:t>
            </w:r>
            <w:r w:rsidR="39929481" w:rsidRPr="39929481">
              <w:rPr>
                <w:rFonts w:ascii="Arial" w:eastAsia="Arial" w:hAnsi="Arial" w:cs="Arial"/>
                <w:sz w:val="20"/>
                <w:szCs w:val="20"/>
              </w:rPr>
              <w:t>, median (IQR)</w:t>
            </w:r>
          </w:p>
        </w:tc>
        <w:tc>
          <w:tcPr>
            <w:tcW w:w="2340" w:type="dxa"/>
            <w:tcBorders>
              <w:top w:val="nil"/>
              <w:left w:val="nil"/>
              <w:bottom w:val="nil"/>
              <w:right w:val="nil"/>
            </w:tcBorders>
            <w:tcMar>
              <w:top w:w="15" w:type="dxa"/>
              <w:left w:w="15" w:type="dxa"/>
              <w:right w:w="15" w:type="dxa"/>
            </w:tcMar>
            <w:vAlign w:val="bottom"/>
          </w:tcPr>
          <w:p w14:paraId="5D587ED2" w14:textId="4ACE8103" w:rsidR="39929481" w:rsidRDefault="39929481">
            <w:r w:rsidRPr="39929481">
              <w:rPr>
                <w:rFonts w:ascii="Arial" w:eastAsia="Arial" w:hAnsi="Arial" w:cs="Arial"/>
                <w:sz w:val="20"/>
                <w:szCs w:val="20"/>
              </w:rPr>
              <w:t>96 (83, 109) (n=559)</w:t>
            </w:r>
          </w:p>
        </w:tc>
        <w:tc>
          <w:tcPr>
            <w:tcW w:w="2430" w:type="dxa"/>
            <w:tcBorders>
              <w:top w:val="nil"/>
              <w:left w:val="nil"/>
              <w:bottom w:val="nil"/>
              <w:right w:val="nil"/>
            </w:tcBorders>
            <w:tcMar>
              <w:top w:w="15" w:type="dxa"/>
              <w:left w:w="15" w:type="dxa"/>
              <w:right w:w="15" w:type="dxa"/>
            </w:tcMar>
            <w:vAlign w:val="bottom"/>
          </w:tcPr>
          <w:p w14:paraId="5E1B03FE" w14:textId="33EB8EE2" w:rsidR="39929481" w:rsidRDefault="39929481">
            <w:r w:rsidRPr="39929481">
              <w:rPr>
                <w:rFonts w:ascii="Arial" w:eastAsia="Arial" w:hAnsi="Arial" w:cs="Arial"/>
                <w:sz w:val="20"/>
                <w:szCs w:val="20"/>
              </w:rPr>
              <w:t>95 (83, 106) (n=1063)</w:t>
            </w:r>
          </w:p>
        </w:tc>
        <w:tc>
          <w:tcPr>
            <w:tcW w:w="1037" w:type="dxa"/>
            <w:tcBorders>
              <w:top w:val="nil"/>
              <w:left w:val="nil"/>
              <w:bottom w:val="nil"/>
              <w:right w:val="nil"/>
            </w:tcBorders>
            <w:tcMar>
              <w:top w:w="15" w:type="dxa"/>
              <w:left w:w="15" w:type="dxa"/>
              <w:right w:w="15" w:type="dxa"/>
            </w:tcMar>
            <w:vAlign w:val="bottom"/>
          </w:tcPr>
          <w:p w14:paraId="726BE396" w14:textId="1D028D2D" w:rsidR="39929481" w:rsidRDefault="39929481">
            <w:r w:rsidRPr="39929481">
              <w:rPr>
                <w:rFonts w:ascii="Arial" w:eastAsia="Arial" w:hAnsi="Arial" w:cs="Arial"/>
                <w:sz w:val="20"/>
                <w:szCs w:val="20"/>
              </w:rPr>
              <w:t>0.45</w:t>
            </w:r>
          </w:p>
          <w:p w14:paraId="6FB18B72" w14:textId="1D028D2D" w:rsidR="39929481" w:rsidRDefault="39929481">
            <w:pPr>
              <w:rPr>
                <w:rFonts w:ascii="Arial" w:eastAsia="Arial" w:hAnsi="Arial" w:cs="Arial"/>
                <w:sz w:val="20"/>
                <w:szCs w:val="20"/>
              </w:rPr>
            </w:pPr>
          </w:p>
        </w:tc>
      </w:tr>
      <w:tr w:rsidR="39929481" w14:paraId="197F1D98"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1F599D1C" w14:textId="3B3C112E" w:rsidR="39929481" w:rsidRDefault="39929481">
            <w:r w:rsidRPr="39929481">
              <w:rPr>
                <w:rFonts w:ascii="Arial" w:eastAsia="Arial" w:hAnsi="Arial" w:cs="Arial"/>
                <w:sz w:val="20"/>
                <w:szCs w:val="20"/>
              </w:rPr>
              <w:t xml:space="preserve">Not </w:t>
            </w:r>
            <w:proofErr w:type="gramStart"/>
            <w:r w:rsidRPr="39929481">
              <w:rPr>
                <w:rFonts w:ascii="Arial" w:eastAsia="Arial" w:hAnsi="Arial" w:cs="Arial"/>
                <w:sz w:val="20"/>
                <w:szCs w:val="20"/>
              </w:rPr>
              <w:t>4 year</w:t>
            </w:r>
            <w:proofErr w:type="gramEnd"/>
            <w:r w:rsidRPr="39929481">
              <w:rPr>
                <w:rFonts w:ascii="Arial" w:eastAsia="Arial" w:hAnsi="Arial" w:cs="Arial"/>
                <w:sz w:val="20"/>
                <w:szCs w:val="20"/>
              </w:rPr>
              <w:t xml:space="preserve"> college-educated</w:t>
            </w:r>
          </w:p>
        </w:tc>
        <w:tc>
          <w:tcPr>
            <w:tcW w:w="2340" w:type="dxa"/>
            <w:tcBorders>
              <w:top w:val="nil"/>
              <w:left w:val="nil"/>
              <w:bottom w:val="nil"/>
              <w:right w:val="nil"/>
            </w:tcBorders>
            <w:tcMar>
              <w:top w:w="15" w:type="dxa"/>
              <w:left w:w="15" w:type="dxa"/>
              <w:right w:w="15" w:type="dxa"/>
            </w:tcMar>
            <w:vAlign w:val="bottom"/>
          </w:tcPr>
          <w:p w14:paraId="61059B60" w14:textId="7263A5FB" w:rsidR="39929481" w:rsidRDefault="39929481">
            <w:r w:rsidRPr="39929481">
              <w:rPr>
                <w:rFonts w:ascii="Arial" w:eastAsia="Arial" w:hAnsi="Arial" w:cs="Arial"/>
                <w:sz w:val="20"/>
                <w:szCs w:val="20"/>
              </w:rPr>
              <w:t>503 (47)</w:t>
            </w:r>
          </w:p>
        </w:tc>
        <w:tc>
          <w:tcPr>
            <w:tcW w:w="2430" w:type="dxa"/>
            <w:tcBorders>
              <w:top w:val="nil"/>
              <w:left w:val="nil"/>
              <w:bottom w:val="nil"/>
              <w:right w:val="nil"/>
            </w:tcBorders>
            <w:tcMar>
              <w:top w:w="15" w:type="dxa"/>
              <w:left w:w="15" w:type="dxa"/>
              <w:right w:w="15" w:type="dxa"/>
            </w:tcMar>
            <w:vAlign w:val="bottom"/>
          </w:tcPr>
          <w:p w14:paraId="230BCF81" w14:textId="1D7BDF06" w:rsidR="39929481" w:rsidRDefault="39929481">
            <w:r w:rsidRPr="39929481">
              <w:rPr>
                <w:rFonts w:ascii="Arial" w:eastAsia="Arial" w:hAnsi="Arial" w:cs="Arial"/>
                <w:sz w:val="20"/>
                <w:szCs w:val="20"/>
              </w:rPr>
              <w:t>414 (39)</w:t>
            </w:r>
          </w:p>
        </w:tc>
        <w:tc>
          <w:tcPr>
            <w:tcW w:w="1037" w:type="dxa"/>
            <w:tcBorders>
              <w:top w:val="nil"/>
              <w:left w:val="nil"/>
              <w:bottom w:val="nil"/>
              <w:right w:val="nil"/>
            </w:tcBorders>
            <w:tcMar>
              <w:top w:w="15" w:type="dxa"/>
              <w:left w:w="15" w:type="dxa"/>
              <w:right w:w="15" w:type="dxa"/>
            </w:tcMar>
            <w:vAlign w:val="bottom"/>
          </w:tcPr>
          <w:p w14:paraId="69D977BB" w14:textId="4F4D90E3" w:rsidR="39929481" w:rsidRDefault="39929481">
            <w:r w:rsidRPr="39929481">
              <w:rPr>
                <w:rFonts w:ascii="Arial" w:eastAsia="Arial" w:hAnsi="Arial" w:cs="Arial"/>
                <w:sz w:val="20"/>
                <w:szCs w:val="20"/>
              </w:rPr>
              <w:t>&lt;0.001</w:t>
            </w:r>
          </w:p>
        </w:tc>
      </w:tr>
      <w:tr w:rsidR="39929481" w14:paraId="5BBC617C"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5BEC5EC4" w14:textId="0D968AB3" w:rsidR="39929481" w:rsidRDefault="39929481">
            <w:r w:rsidRPr="39929481">
              <w:rPr>
                <w:rFonts w:ascii="Arial" w:eastAsia="Arial" w:hAnsi="Arial" w:cs="Arial"/>
                <w:sz w:val="20"/>
                <w:szCs w:val="20"/>
              </w:rPr>
              <w:t>Have AT donation insurance</w:t>
            </w:r>
          </w:p>
        </w:tc>
        <w:tc>
          <w:tcPr>
            <w:tcW w:w="2340" w:type="dxa"/>
            <w:tcBorders>
              <w:top w:val="nil"/>
              <w:left w:val="nil"/>
              <w:bottom w:val="nil"/>
              <w:right w:val="nil"/>
            </w:tcBorders>
            <w:tcMar>
              <w:top w:w="15" w:type="dxa"/>
              <w:left w:w="15" w:type="dxa"/>
              <w:right w:w="15" w:type="dxa"/>
            </w:tcMar>
            <w:vAlign w:val="bottom"/>
          </w:tcPr>
          <w:p w14:paraId="57F33290" w14:textId="607696B2" w:rsidR="39929481" w:rsidRDefault="39929481">
            <w:r w:rsidRPr="39929481">
              <w:rPr>
                <w:rFonts w:ascii="Arial" w:eastAsia="Arial" w:hAnsi="Arial" w:cs="Arial"/>
                <w:sz w:val="20"/>
                <w:szCs w:val="20"/>
              </w:rPr>
              <w:t>968 (92)</w:t>
            </w:r>
          </w:p>
        </w:tc>
        <w:tc>
          <w:tcPr>
            <w:tcW w:w="2430" w:type="dxa"/>
            <w:tcBorders>
              <w:top w:val="nil"/>
              <w:left w:val="nil"/>
              <w:bottom w:val="nil"/>
              <w:right w:val="nil"/>
            </w:tcBorders>
            <w:tcMar>
              <w:top w:w="15" w:type="dxa"/>
              <w:left w:w="15" w:type="dxa"/>
              <w:right w:w="15" w:type="dxa"/>
            </w:tcMar>
            <w:vAlign w:val="bottom"/>
          </w:tcPr>
          <w:p w14:paraId="3B788FEE" w14:textId="57A045E3" w:rsidR="39929481" w:rsidRDefault="39929481">
            <w:r w:rsidRPr="39929481">
              <w:rPr>
                <w:rFonts w:ascii="Arial" w:eastAsia="Arial" w:hAnsi="Arial" w:cs="Arial"/>
                <w:sz w:val="20"/>
                <w:szCs w:val="20"/>
              </w:rPr>
              <w:t>995 (94)</w:t>
            </w:r>
          </w:p>
        </w:tc>
        <w:tc>
          <w:tcPr>
            <w:tcW w:w="1037" w:type="dxa"/>
            <w:tcBorders>
              <w:top w:val="nil"/>
              <w:left w:val="nil"/>
              <w:bottom w:val="nil"/>
              <w:right w:val="nil"/>
            </w:tcBorders>
            <w:tcMar>
              <w:top w:w="15" w:type="dxa"/>
              <w:left w:w="15" w:type="dxa"/>
              <w:right w:w="15" w:type="dxa"/>
            </w:tcMar>
            <w:vAlign w:val="bottom"/>
          </w:tcPr>
          <w:p w14:paraId="6F006DD6" w14:textId="1CCDBBFB" w:rsidR="39929481" w:rsidRDefault="39929481">
            <w:r w:rsidRPr="39929481">
              <w:rPr>
                <w:rFonts w:ascii="Arial" w:eastAsia="Arial" w:hAnsi="Arial" w:cs="Arial"/>
                <w:sz w:val="20"/>
                <w:szCs w:val="20"/>
              </w:rPr>
              <w:t>0.23</w:t>
            </w:r>
          </w:p>
        </w:tc>
      </w:tr>
      <w:tr w:rsidR="39929481" w14:paraId="5A22CC32"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61FF0BB6" w14:textId="6972F7C9" w:rsidR="39929481" w:rsidRDefault="39929481">
            <w:r w:rsidRPr="39929481">
              <w:rPr>
                <w:rFonts w:ascii="Arial" w:eastAsia="Arial" w:hAnsi="Arial" w:cs="Arial"/>
                <w:sz w:val="20"/>
                <w:szCs w:val="20"/>
              </w:rPr>
              <w:t>Disadvantaged Area Deprivation Index (&gt;=38 Median)</w:t>
            </w:r>
          </w:p>
        </w:tc>
        <w:tc>
          <w:tcPr>
            <w:tcW w:w="2340" w:type="dxa"/>
            <w:tcBorders>
              <w:top w:val="nil"/>
              <w:left w:val="nil"/>
              <w:bottom w:val="nil"/>
              <w:right w:val="nil"/>
            </w:tcBorders>
            <w:tcMar>
              <w:top w:w="15" w:type="dxa"/>
              <w:left w:w="15" w:type="dxa"/>
              <w:right w:w="15" w:type="dxa"/>
            </w:tcMar>
            <w:vAlign w:val="bottom"/>
          </w:tcPr>
          <w:p w14:paraId="179527AF" w14:textId="444A4BFB" w:rsidR="39929481" w:rsidRDefault="39929481">
            <w:r w:rsidRPr="39929481">
              <w:rPr>
                <w:rFonts w:ascii="Arial" w:eastAsia="Arial" w:hAnsi="Arial" w:cs="Arial"/>
                <w:sz w:val="20"/>
                <w:szCs w:val="20"/>
              </w:rPr>
              <w:t>366 (54)</w:t>
            </w:r>
          </w:p>
        </w:tc>
        <w:tc>
          <w:tcPr>
            <w:tcW w:w="2430" w:type="dxa"/>
            <w:tcBorders>
              <w:top w:val="nil"/>
              <w:left w:val="nil"/>
              <w:bottom w:val="nil"/>
              <w:right w:val="nil"/>
            </w:tcBorders>
            <w:tcMar>
              <w:top w:w="15" w:type="dxa"/>
              <w:left w:w="15" w:type="dxa"/>
              <w:right w:w="15" w:type="dxa"/>
            </w:tcMar>
            <w:vAlign w:val="bottom"/>
          </w:tcPr>
          <w:p w14:paraId="367B45B7" w14:textId="79171D85" w:rsidR="39929481" w:rsidRDefault="39929481">
            <w:r w:rsidRPr="39929481">
              <w:rPr>
                <w:rFonts w:ascii="Arial" w:eastAsia="Arial" w:hAnsi="Arial" w:cs="Arial"/>
                <w:sz w:val="20"/>
                <w:szCs w:val="20"/>
              </w:rPr>
              <w:t>511 (48)</w:t>
            </w:r>
          </w:p>
        </w:tc>
        <w:tc>
          <w:tcPr>
            <w:tcW w:w="1037" w:type="dxa"/>
            <w:tcBorders>
              <w:top w:val="nil"/>
              <w:left w:val="nil"/>
              <w:bottom w:val="nil"/>
              <w:right w:val="nil"/>
            </w:tcBorders>
            <w:tcMar>
              <w:top w:w="15" w:type="dxa"/>
              <w:left w:w="15" w:type="dxa"/>
              <w:right w:w="15" w:type="dxa"/>
            </w:tcMar>
            <w:vAlign w:val="bottom"/>
          </w:tcPr>
          <w:p w14:paraId="11BC948B" w14:textId="20419459" w:rsidR="39929481" w:rsidRDefault="39929481">
            <w:r w:rsidRPr="39929481">
              <w:rPr>
                <w:rFonts w:ascii="Arial" w:eastAsia="Arial" w:hAnsi="Arial" w:cs="Arial"/>
                <w:sz w:val="20"/>
                <w:szCs w:val="20"/>
              </w:rPr>
              <w:t>0.016</w:t>
            </w:r>
          </w:p>
        </w:tc>
      </w:tr>
      <w:tr w:rsidR="006F1256" w14:paraId="2D306C56" w14:textId="77777777" w:rsidTr="00AE2918">
        <w:trPr>
          <w:trHeight w:val="255"/>
        </w:trPr>
        <w:tc>
          <w:tcPr>
            <w:tcW w:w="3690" w:type="dxa"/>
            <w:tcBorders>
              <w:top w:val="nil"/>
              <w:left w:val="nil"/>
              <w:bottom w:val="nil"/>
              <w:right w:val="nil"/>
            </w:tcBorders>
            <w:tcMar>
              <w:top w:w="15" w:type="dxa"/>
              <w:left w:w="15" w:type="dxa"/>
              <w:right w:w="15" w:type="dxa"/>
            </w:tcMar>
            <w:vAlign w:val="bottom"/>
          </w:tcPr>
          <w:p w14:paraId="2356FCDB" w14:textId="6A51BA8B" w:rsidR="006F1256" w:rsidRPr="39929481" w:rsidRDefault="006F1256">
            <w:pPr>
              <w:rPr>
                <w:rFonts w:ascii="Arial" w:eastAsia="Arial" w:hAnsi="Arial" w:cs="Arial"/>
                <w:sz w:val="20"/>
                <w:szCs w:val="20"/>
              </w:rPr>
            </w:pPr>
            <w:r>
              <w:rPr>
                <w:rFonts w:ascii="Arial" w:eastAsia="Arial" w:hAnsi="Arial" w:cs="Arial"/>
                <w:sz w:val="20"/>
                <w:szCs w:val="20"/>
              </w:rPr>
              <w:t>Years between donation and last survey</w:t>
            </w:r>
          </w:p>
        </w:tc>
        <w:tc>
          <w:tcPr>
            <w:tcW w:w="2340" w:type="dxa"/>
            <w:tcBorders>
              <w:top w:val="nil"/>
              <w:left w:val="nil"/>
              <w:bottom w:val="nil"/>
              <w:right w:val="nil"/>
            </w:tcBorders>
            <w:tcMar>
              <w:top w:w="15" w:type="dxa"/>
              <w:left w:w="15" w:type="dxa"/>
              <w:right w:w="15" w:type="dxa"/>
            </w:tcMar>
            <w:vAlign w:val="bottom"/>
          </w:tcPr>
          <w:p w14:paraId="5B2F35D3" w14:textId="5DEF0F22" w:rsidR="006F1256" w:rsidRPr="39929481" w:rsidRDefault="00695D52">
            <w:pPr>
              <w:rPr>
                <w:rFonts w:ascii="Arial" w:eastAsia="Arial" w:hAnsi="Arial" w:cs="Arial"/>
                <w:sz w:val="20"/>
                <w:szCs w:val="20"/>
              </w:rPr>
            </w:pPr>
            <w:r>
              <w:rPr>
                <w:rFonts w:ascii="Arial" w:eastAsia="Arial" w:hAnsi="Arial" w:cs="Arial"/>
                <w:sz w:val="20"/>
                <w:szCs w:val="20"/>
              </w:rPr>
              <w:t>15 (8, 21)</w:t>
            </w:r>
          </w:p>
        </w:tc>
        <w:tc>
          <w:tcPr>
            <w:tcW w:w="2430" w:type="dxa"/>
            <w:tcBorders>
              <w:top w:val="nil"/>
              <w:left w:val="nil"/>
              <w:bottom w:val="nil"/>
              <w:right w:val="nil"/>
            </w:tcBorders>
            <w:tcMar>
              <w:top w:w="15" w:type="dxa"/>
              <w:left w:w="15" w:type="dxa"/>
              <w:right w:w="15" w:type="dxa"/>
            </w:tcMar>
            <w:vAlign w:val="bottom"/>
          </w:tcPr>
          <w:p w14:paraId="3D30B871" w14:textId="0DC486CE" w:rsidR="006F1256" w:rsidRPr="39929481" w:rsidRDefault="00E249CB">
            <w:pPr>
              <w:rPr>
                <w:rFonts w:ascii="Arial" w:eastAsia="Arial" w:hAnsi="Arial" w:cs="Arial"/>
                <w:sz w:val="20"/>
                <w:szCs w:val="20"/>
              </w:rPr>
            </w:pPr>
            <w:r>
              <w:rPr>
                <w:rFonts w:ascii="Arial" w:eastAsia="Arial" w:hAnsi="Arial" w:cs="Arial"/>
                <w:sz w:val="20"/>
                <w:szCs w:val="20"/>
              </w:rPr>
              <w:t>8 (6, 12)</w:t>
            </w:r>
          </w:p>
        </w:tc>
        <w:tc>
          <w:tcPr>
            <w:tcW w:w="1037" w:type="dxa"/>
            <w:tcBorders>
              <w:top w:val="nil"/>
              <w:left w:val="nil"/>
              <w:bottom w:val="nil"/>
              <w:right w:val="nil"/>
            </w:tcBorders>
            <w:tcMar>
              <w:top w:w="15" w:type="dxa"/>
              <w:left w:w="15" w:type="dxa"/>
              <w:right w:w="15" w:type="dxa"/>
            </w:tcMar>
            <w:vAlign w:val="bottom"/>
          </w:tcPr>
          <w:p w14:paraId="1120AA42" w14:textId="1FB2829C" w:rsidR="006F1256" w:rsidRPr="39929481" w:rsidRDefault="00E249CB">
            <w:pPr>
              <w:rPr>
                <w:rFonts w:ascii="Arial" w:eastAsia="Arial" w:hAnsi="Arial" w:cs="Arial"/>
                <w:sz w:val="20"/>
                <w:szCs w:val="20"/>
              </w:rPr>
            </w:pPr>
            <w:r>
              <w:rPr>
                <w:rFonts w:ascii="Arial" w:eastAsia="Arial" w:hAnsi="Arial" w:cs="Arial"/>
                <w:sz w:val="20"/>
                <w:szCs w:val="20"/>
              </w:rPr>
              <w:t>&lt;0.001</w:t>
            </w:r>
            <w:r w:rsidR="00F16FEF">
              <w:rPr>
                <w:rFonts w:ascii="Arial" w:eastAsia="Arial" w:hAnsi="Arial" w:cs="Arial"/>
                <w:sz w:val="20"/>
                <w:szCs w:val="20"/>
              </w:rPr>
              <w:t xml:space="preserve"> </w:t>
            </w:r>
          </w:p>
        </w:tc>
      </w:tr>
    </w:tbl>
    <w:p w14:paraId="55A81CE3" w14:textId="1D62AFEE" w:rsidR="39929481" w:rsidRDefault="39929481" w:rsidP="39929481">
      <w:pPr>
        <w:spacing w:after="0" w:line="240" w:lineRule="auto"/>
        <w:rPr>
          <w:rFonts w:ascii="Calibri" w:eastAsia="Calibri" w:hAnsi="Calibri" w:cs="Calibri"/>
        </w:rPr>
      </w:pPr>
    </w:p>
    <w:p w14:paraId="3DEE4CFF" w14:textId="3F98F7F3" w:rsidR="39929481" w:rsidRDefault="39929481" w:rsidP="39929481">
      <w:pPr>
        <w:spacing w:after="0" w:line="240" w:lineRule="auto"/>
        <w:rPr>
          <w:rFonts w:ascii="Calibri" w:eastAsia="Calibri" w:hAnsi="Calibri" w:cs="Calibri"/>
        </w:rPr>
      </w:pPr>
    </w:p>
    <w:p w14:paraId="46088C9A" w14:textId="77777777" w:rsidR="007600D2" w:rsidRDefault="007600D2" w:rsidP="1F50534B">
      <w:pPr>
        <w:spacing w:after="0" w:line="240" w:lineRule="auto"/>
        <w:rPr>
          <w:rFonts w:ascii="Calibri" w:eastAsia="Calibri" w:hAnsi="Calibri" w:cs="Calibri"/>
          <w:u w:val="single"/>
        </w:rPr>
      </w:pPr>
    </w:p>
    <w:p w14:paraId="7B0650A8" w14:textId="77777777" w:rsidR="00C81E12" w:rsidRDefault="00C81E12" w:rsidP="1F50534B">
      <w:pPr>
        <w:spacing w:after="0" w:line="240" w:lineRule="auto"/>
        <w:rPr>
          <w:rFonts w:ascii="Calibri" w:eastAsia="Calibri" w:hAnsi="Calibri" w:cs="Calibri"/>
          <w:u w:val="single"/>
        </w:rPr>
      </w:pPr>
    </w:p>
    <w:p w14:paraId="113734AF" w14:textId="77777777" w:rsidR="00C81E12" w:rsidRDefault="00C81E12">
      <w:pPr>
        <w:rPr>
          <w:rFonts w:ascii="Calibri" w:eastAsia="Calibri" w:hAnsi="Calibri" w:cs="Calibri"/>
          <w:u w:val="single"/>
        </w:rPr>
      </w:pPr>
      <w:r>
        <w:rPr>
          <w:rFonts w:ascii="Calibri" w:eastAsia="Calibri" w:hAnsi="Calibri" w:cs="Calibri"/>
          <w:u w:val="single"/>
        </w:rPr>
        <w:br w:type="page"/>
      </w:r>
    </w:p>
    <w:p w14:paraId="54EB258D" w14:textId="77777777" w:rsidR="00C81E12" w:rsidRDefault="00C81E12" w:rsidP="1F50534B">
      <w:pPr>
        <w:spacing w:after="0" w:line="240" w:lineRule="auto"/>
        <w:rPr>
          <w:rFonts w:ascii="Calibri" w:eastAsia="Calibri" w:hAnsi="Calibri" w:cs="Calibri"/>
          <w:u w:val="single"/>
        </w:rPr>
      </w:pPr>
    </w:p>
    <w:p w14:paraId="66E4AD97" w14:textId="77777777" w:rsidR="00C81E12" w:rsidRDefault="00C81E12">
      <w:pPr>
        <w:rPr>
          <w:rFonts w:ascii="Calibri" w:eastAsia="Calibri" w:hAnsi="Calibri" w:cs="Calibri"/>
          <w:u w:val="single"/>
        </w:rPr>
      </w:pPr>
      <w:r>
        <w:rPr>
          <w:rFonts w:ascii="Calibri" w:eastAsia="Calibri" w:hAnsi="Calibri" w:cs="Calibri"/>
          <w:u w:val="single"/>
        </w:rPr>
        <w:br w:type="page"/>
      </w:r>
    </w:p>
    <w:p w14:paraId="69221F3C" w14:textId="5C0C8204" w:rsidR="29F2E30F" w:rsidRDefault="29F2E30F" w:rsidP="1F50534B">
      <w:pPr>
        <w:spacing w:after="0" w:line="240" w:lineRule="auto"/>
        <w:rPr>
          <w:rFonts w:ascii="Calibri" w:eastAsia="Calibri" w:hAnsi="Calibri" w:cs="Calibri"/>
        </w:rPr>
      </w:pPr>
      <w:r w:rsidRPr="1F50534B">
        <w:rPr>
          <w:rFonts w:ascii="Calibri" w:eastAsia="Calibri" w:hAnsi="Calibri" w:cs="Calibri"/>
          <w:u w:val="single"/>
        </w:rPr>
        <w:lastRenderedPageBreak/>
        <w:t>WORD GRAVEYARD</w:t>
      </w:r>
    </w:p>
    <w:p w14:paraId="2D3C4903" w14:textId="2B2C8928" w:rsidR="29F2E30F" w:rsidRDefault="29F2E30F" w:rsidP="1F50534B">
      <w:pPr>
        <w:spacing w:after="0" w:line="480" w:lineRule="auto"/>
      </w:pPr>
      <w:r>
        <w:t>There were a few statistically significantly different characteristics between LKDs who reported hospitalization versus those who did not. Most notably, LKDs who reported hospitalization were more likely to be female (69% vs 65%, p=0.03), diabetic (0% vs 1%, p=0.01), smoker (42% vs 38%, p=0.03), with a higher median BMI (27 vs 26 kg/m</w:t>
      </w:r>
      <w:r w:rsidRPr="1F50534B">
        <w:rPr>
          <w:vertAlign w:val="superscript"/>
        </w:rPr>
        <w:t>2</w:t>
      </w:r>
      <w:r>
        <w:t xml:space="preserve">, p=0.04). In terms of social history, they were also more likely to have a lower income ($79,099 vs $83,580, p&lt;0.01), high ADI (54% vs 47%, p&lt;0.01), yet less likely to be college-educated (53% vs 60%, p&lt;0.01) (Table 2). Age, race/ethnicity, hypertension history, eGFR, systolic and diastolic blood pressure, and insurance status were not significantly different between the two groups. </w:t>
      </w:r>
    </w:p>
    <w:tbl>
      <w:tblPr>
        <w:tblW w:w="0" w:type="auto"/>
        <w:tblLook w:val="04A0" w:firstRow="1" w:lastRow="0" w:firstColumn="1" w:lastColumn="0" w:noHBand="0" w:noVBand="1"/>
      </w:tblPr>
      <w:tblGrid>
        <w:gridCol w:w="3500"/>
        <w:gridCol w:w="2334"/>
        <w:gridCol w:w="2335"/>
        <w:gridCol w:w="1191"/>
      </w:tblGrid>
      <w:tr w:rsidR="1F50534B" w14:paraId="71B95956" w14:textId="77777777" w:rsidTr="00BF3929">
        <w:trPr>
          <w:trHeight w:val="252"/>
        </w:trPr>
        <w:tc>
          <w:tcPr>
            <w:tcW w:w="9360" w:type="dxa"/>
            <w:gridSpan w:val="4"/>
            <w:tcBorders>
              <w:left w:val="nil"/>
              <w:bottom w:val="single" w:sz="4" w:space="0" w:color="auto"/>
            </w:tcBorders>
            <w:shd w:val="clear" w:color="auto" w:fill="auto"/>
            <w:tcMar>
              <w:left w:w="105" w:type="dxa"/>
              <w:right w:w="105" w:type="dxa"/>
            </w:tcMar>
            <w:vAlign w:val="bottom"/>
          </w:tcPr>
          <w:p w14:paraId="02B86E78" w14:textId="30A305FF" w:rsidR="1F50534B" w:rsidRDefault="1F50534B" w:rsidP="1F50534B">
            <w:pPr>
              <w:spacing w:after="0" w:line="240" w:lineRule="auto"/>
              <w:rPr>
                <w:rFonts w:eastAsia="Arial"/>
              </w:rPr>
            </w:pPr>
            <w:r w:rsidRPr="1F50534B">
              <w:rPr>
                <w:rFonts w:eastAsia="Arial"/>
              </w:rPr>
              <w:t>Table 2. Comparing baseline demographic, health, and socioeconomic characteristics of live kidney donors among LKDs who were hospitalized versus never hospitalized.</w:t>
            </w:r>
          </w:p>
        </w:tc>
      </w:tr>
      <w:tr w:rsidR="1F50534B" w14:paraId="5DCD8598" w14:textId="77777777" w:rsidTr="00BF3929">
        <w:trPr>
          <w:trHeight w:val="348"/>
        </w:trPr>
        <w:tc>
          <w:tcPr>
            <w:tcW w:w="3500" w:type="dxa"/>
            <w:tcBorders>
              <w:top w:val="single" w:sz="4" w:space="0" w:color="auto"/>
              <w:left w:val="nil"/>
              <w:bottom w:val="single" w:sz="6" w:space="0" w:color="auto"/>
              <w:right w:val="nil"/>
            </w:tcBorders>
            <w:shd w:val="clear" w:color="auto" w:fill="auto"/>
            <w:tcMar>
              <w:left w:w="105" w:type="dxa"/>
              <w:right w:w="105" w:type="dxa"/>
            </w:tcMar>
            <w:vAlign w:val="bottom"/>
          </w:tcPr>
          <w:p w14:paraId="5F18DD02" w14:textId="77777777" w:rsidR="1F50534B" w:rsidRDefault="1F50534B" w:rsidP="1F50534B">
            <w:pPr>
              <w:spacing w:after="0" w:line="240" w:lineRule="auto"/>
              <w:rPr>
                <w:rFonts w:eastAsia="Arial"/>
              </w:rPr>
            </w:pPr>
          </w:p>
        </w:tc>
        <w:tc>
          <w:tcPr>
            <w:tcW w:w="2334" w:type="dxa"/>
            <w:tcBorders>
              <w:top w:val="single" w:sz="4" w:space="0" w:color="auto"/>
              <w:left w:val="nil"/>
              <w:bottom w:val="single" w:sz="6" w:space="0" w:color="auto"/>
              <w:right w:val="nil"/>
            </w:tcBorders>
            <w:shd w:val="clear" w:color="auto" w:fill="auto"/>
            <w:tcMar>
              <w:left w:w="105" w:type="dxa"/>
              <w:right w:w="105" w:type="dxa"/>
            </w:tcMar>
            <w:vAlign w:val="bottom"/>
          </w:tcPr>
          <w:p w14:paraId="187FA52C" w14:textId="45A59516" w:rsidR="1F50534B" w:rsidRDefault="1F50534B" w:rsidP="1F50534B">
            <w:pPr>
              <w:spacing w:after="0" w:line="240" w:lineRule="auto"/>
              <w:jc w:val="center"/>
              <w:rPr>
                <w:rFonts w:eastAsia="Arial"/>
              </w:rPr>
            </w:pPr>
            <w:r w:rsidRPr="1F50534B">
              <w:rPr>
                <w:rFonts w:eastAsia="Arial"/>
              </w:rPr>
              <w:t>Never Hospitalized</w:t>
            </w:r>
            <w:r>
              <w:br/>
            </w:r>
            <w:r w:rsidRPr="1F50534B">
              <w:rPr>
                <w:rFonts w:eastAsia="Arial"/>
              </w:rPr>
              <w:t>n=1313</w:t>
            </w:r>
          </w:p>
        </w:tc>
        <w:tc>
          <w:tcPr>
            <w:tcW w:w="2335" w:type="dxa"/>
            <w:tcBorders>
              <w:top w:val="single" w:sz="4" w:space="0" w:color="auto"/>
              <w:left w:val="nil"/>
              <w:bottom w:val="single" w:sz="6" w:space="0" w:color="auto"/>
              <w:right w:val="nil"/>
            </w:tcBorders>
            <w:shd w:val="clear" w:color="auto" w:fill="auto"/>
            <w:tcMar>
              <w:left w:w="105" w:type="dxa"/>
              <w:right w:w="105" w:type="dxa"/>
            </w:tcMar>
            <w:vAlign w:val="center"/>
          </w:tcPr>
          <w:p w14:paraId="1C97A349" w14:textId="461024D4" w:rsidR="1F50534B" w:rsidRDefault="1F50534B" w:rsidP="1F50534B">
            <w:pPr>
              <w:spacing w:after="0" w:line="240" w:lineRule="auto"/>
              <w:jc w:val="center"/>
              <w:rPr>
                <w:rFonts w:eastAsia="Arial"/>
              </w:rPr>
            </w:pPr>
            <w:r w:rsidRPr="1F50534B">
              <w:rPr>
                <w:rFonts w:eastAsia="Arial"/>
              </w:rPr>
              <w:t>Hospitalization</w:t>
            </w:r>
            <w:r>
              <w:br/>
            </w:r>
            <w:r w:rsidRPr="1F50534B">
              <w:rPr>
                <w:rFonts w:eastAsia="Arial"/>
              </w:rPr>
              <w:t>n=938</w:t>
            </w:r>
          </w:p>
        </w:tc>
        <w:tc>
          <w:tcPr>
            <w:tcW w:w="1191" w:type="dxa"/>
            <w:tcBorders>
              <w:top w:val="single" w:sz="4" w:space="0" w:color="auto"/>
              <w:left w:val="nil"/>
              <w:bottom w:val="single" w:sz="6" w:space="0" w:color="auto"/>
              <w:right w:val="nil"/>
            </w:tcBorders>
            <w:shd w:val="clear" w:color="auto" w:fill="auto"/>
            <w:vAlign w:val="bottom"/>
          </w:tcPr>
          <w:p w14:paraId="6B868046" w14:textId="337156A2" w:rsidR="1F50534B" w:rsidRDefault="1F50534B" w:rsidP="1F50534B">
            <w:pPr>
              <w:spacing w:after="0" w:line="240" w:lineRule="auto"/>
              <w:jc w:val="center"/>
              <w:rPr>
                <w:rFonts w:eastAsia="Arial"/>
              </w:rPr>
            </w:pPr>
            <w:r w:rsidRPr="1F50534B">
              <w:rPr>
                <w:rFonts w:eastAsia="Arial"/>
              </w:rPr>
              <w:t>p value</w:t>
            </w:r>
            <w:r w:rsidRPr="1F50534B">
              <w:rPr>
                <w:rFonts w:eastAsia="Arial"/>
                <w:vertAlign w:val="superscript"/>
              </w:rPr>
              <w:t>a</w:t>
            </w:r>
          </w:p>
        </w:tc>
      </w:tr>
      <w:tr w:rsidR="1F50534B" w14:paraId="6B1C1E53" w14:textId="77777777" w:rsidTr="00BF3929">
        <w:trPr>
          <w:trHeight w:val="344"/>
        </w:trPr>
        <w:tc>
          <w:tcPr>
            <w:tcW w:w="3500" w:type="dxa"/>
            <w:tcBorders>
              <w:left w:val="nil"/>
              <w:bottom w:val="nil"/>
              <w:right w:val="nil"/>
            </w:tcBorders>
            <w:shd w:val="clear" w:color="auto" w:fill="auto"/>
            <w:tcMar>
              <w:left w:w="105" w:type="dxa"/>
              <w:right w:w="105" w:type="dxa"/>
            </w:tcMar>
            <w:vAlign w:val="center"/>
          </w:tcPr>
          <w:p w14:paraId="04F3531B" w14:textId="77777777" w:rsidR="1F50534B" w:rsidRDefault="1F50534B" w:rsidP="1F50534B">
            <w:pPr>
              <w:spacing w:after="0" w:line="240" w:lineRule="auto"/>
              <w:rPr>
                <w:rFonts w:eastAsia="Arial"/>
              </w:rPr>
            </w:pPr>
            <w:r w:rsidRPr="1F50534B">
              <w:rPr>
                <w:rFonts w:eastAsia="Arial"/>
              </w:rPr>
              <w:t>Age, y, median (IQR)</w:t>
            </w:r>
          </w:p>
        </w:tc>
        <w:tc>
          <w:tcPr>
            <w:tcW w:w="2334" w:type="dxa"/>
            <w:tcBorders>
              <w:left w:val="nil"/>
              <w:bottom w:val="nil"/>
              <w:right w:val="nil"/>
            </w:tcBorders>
            <w:shd w:val="clear" w:color="auto" w:fill="auto"/>
            <w:tcMar>
              <w:left w:w="105" w:type="dxa"/>
              <w:right w:w="105" w:type="dxa"/>
            </w:tcMar>
            <w:vAlign w:val="center"/>
          </w:tcPr>
          <w:p w14:paraId="1BA6C0D7" w14:textId="48183596" w:rsidR="1F50534B" w:rsidRDefault="1F50534B" w:rsidP="1F50534B">
            <w:pPr>
              <w:spacing w:after="0" w:line="240" w:lineRule="auto"/>
              <w:jc w:val="center"/>
              <w:rPr>
                <w:rFonts w:eastAsia="Calibri"/>
              </w:rPr>
            </w:pPr>
            <w:r w:rsidRPr="1F50534B">
              <w:rPr>
                <w:rFonts w:eastAsia="Calibri"/>
              </w:rPr>
              <w:t>47 (38,55)</w:t>
            </w:r>
          </w:p>
        </w:tc>
        <w:tc>
          <w:tcPr>
            <w:tcW w:w="2335" w:type="dxa"/>
            <w:tcBorders>
              <w:left w:val="nil"/>
              <w:bottom w:val="nil"/>
              <w:right w:val="nil"/>
            </w:tcBorders>
            <w:shd w:val="clear" w:color="auto" w:fill="auto"/>
            <w:tcMar>
              <w:left w:w="105" w:type="dxa"/>
              <w:right w:w="105" w:type="dxa"/>
            </w:tcMar>
            <w:vAlign w:val="center"/>
          </w:tcPr>
          <w:p w14:paraId="01230B07" w14:textId="3C5B5A9A" w:rsidR="1F50534B" w:rsidRDefault="1F50534B" w:rsidP="1F50534B">
            <w:pPr>
              <w:spacing w:after="0" w:line="240" w:lineRule="auto"/>
              <w:jc w:val="center"/>
              <w:rPr>
                <w:rFonts w:eastAsia="Calibri"/>
              </w:rPr>
            </w:pPr>
            <w:r w:rsidRPr="1F50534B">
              <w:rPr>
                <w:rFonts w:eastAsia="Calibri"/>
              </w:rPr>
              <w:t>47 (37,55)</w:t>
            </w:r>
          </w:p>
        </w:tc>
        <w:tc>
          <w:tcPr>
            <w:tcW w:w="1191" w:type="dxa"/>
            <w:tcBorders>
              <w:left w:val="nil"/>
              <w:bottom w:val="nil"/>
              <w:right w:val="nil"/>
            </w:tcBorders>
            <w:shd w:val="clear" w:color="auto" w:fill="auto"/>
            <w:vAlign w:val="center"/>
          </w:tcPr>
          <w:p w14:paraId="41EFB794" w14:textId="0C89ABDA" w:rsidR="1F50534B" w:rsidRDefault="1F50534B" w:rsidP="1F50534B">
            <w:pPr>
              <w:spacing w:after="0" w:line="240" w:lineRule="auto"/>
              <w:jc w:val="center"/>
              <w:rPr>
                <w:rFonts w:eastAsia="Calibri"/>
              </w:rPr>
            </w:pPr>
            <w:r w:rsidRPr="1F50534B">
              <w:rPr>
                <w:rFonts w:eastAsia="Calibri"/>
              </w:rPr>
              <w:t>0.92</w:t>
            </w:r>
          </w:p>
        </w:tc>
      </w:tr>
      <w:tr w:rsidR="1F50534B" w14:paraId="47E2A609" w14:textId="77777777" w:rsidTr="00BF3929">
        <w:trPr>
          <w:trHeight w:val="281"/>
        </w:trPr>
        <w:tc>
          <w:tcPr>
            <w:tcW w:w="3500" w:type="dxa"/>
            <w:tcBorders>
              <w:top w:val="nil"/>
              <w:left w:val="nil"/>
              <w:bottom w:val="nil"/>
              <w:right w:val="nil"/>
            </w:tcBorders>
            <w:shd w:val="clear" w:color="auto" w:fill="auto"/>
            <w:tcMar>
              <w:left w:w="105" w:type="dxa"/>
              <w:right w:w="105" w:type="dxa"/>
            </w:tcMar>
            <w:vAlign w:val="center"/>
          </w:tcPr>
          <w:p w14:paraId="5EE15B59" w14:textId="77777777" w:rsidR="1F50534B" w:rsidRDefault="1F50534B" w:rsidP="1F50534B">
            <w:pPr>
              <w:spacing w:after="0" w:line="240" w:lineRule="auto"/>
              <w:rPr>
                <w:rFonts w:eastAsia="Arial"/>
              </w:rPr>
            </w:pPr>
            <w:r w:rsidRPr="1F50534B">
              <w:rPr>
                <w:rFonts w:eastAsia="Arial"/>
              </w:rPr>
              <w:t>Female, %</w:t>
            </w:r>
          </w:p>
        </w:tc>
        <w:tc>
          <w:tcPr>
            <w:tcW w:w="2334" w:type="dxa"/>
            <w:tcBorders>
              <w:top w:val="nil"/>
              <w:left w:val="nil"/>
              <w:bottom w:val="nil"/>
              <w:right w:val="nil"/>
            </w:tcBorders>
            <w:shd w:val="clear" w:color="auto" w:fill="auto"/>
            <w:tcMar>
              <w:left w:w="105" w:type="dxa"/>
              <w:right w:w="105" w:type="dxa"/>
            </w:tcMar>
            <w:vAlign w:val="center"/>
          </w:tcPr>
          <w:p w14:paraId="4C92BBAB" w14:textId="2EA5046C" w:rsidR="1F50534B" w:rsidRDefault="1F50534B" w:rsidP="1F50534B">
            <w:pPr>
              <w:spacing w:after="0" w:line="240" w:lineRule="auto"/>
              <w:jc w:val="center"/>
              <w:rPr>
                <w:rFonts w:eastAsia="Arial"/>
              </w:rPr>
            </w:pPr>
            <w:r w:rsidRPr="1F50534B">
              <w:rPr>
                <w:rFonts w:eastAsia="Arial"/>
              </w:rPr>
              <w:t>65</w:t>
            </w:r>
          </w:p>
        </w:tc>
        <w:tc>
          <w:tcPr>
            <w:tcW w:w="2335" w:type="dxa"/>
            <w:tcBorders>
              <w:top w:val="nil"/>
              <w:left w:val="nil"/>
              <w:bottom w:val="nil"/>
              <w:right w:val="nil"/>
            </w:tcBorders>
            <w:shd w:val="clear" w:color="auto" w:fill="auto"/>
            <w:tcMar>
              <w:left w:w="105" w:type="dxa"/>
              <w:right w:w="105" w:type="dxa"/>
            </w:tcMar>
            <w:vAlign w:val="center"/>
          </w:tcPr>
          <w:p w14:paraId="12A533B0" w14:textId="28653A68" w:rsidR="1F50534B" w:rsidRDefault="1F50534B" w:rsidP="1F50534B">
            <w:pPr>
              <w:spacing w:after="0" w:line="240" w:lineRule="auto"/>
              <w:jc w:val="center"/>
              <w:rPr>
                <w:rFonts w:eastAsia="Arial"/>
              </w:rPr>
            </w:pPr>
            <w:r w:rsidRPr="1F50534B">
              <w:rPr>
                <w:rFonts w:eastAsia="Arial"/>
              </w:rPr>
              <w:t>69</w:t>
            </w:r>
          </w:p>
        </w:tc>
        <w:tc>
          <w:tcPr>
            <w:tcW w:w="1191" w:type="dxa"/>
            <w:tcBorders>
              <w:top w:val="nil"/>
              <w:left w:val="nil"/>
              <w:bottom w:val="nil"/>
              <w:right w:val="nil"/>
            </w:tcBorders>
            <w:shd w:val="clear" w:color="auto" w:fill="auto"/>
            <w:vAlign w:val="center"/>
          </w:tcPr>
          <w:p w14:paraId="3FFCDEE1" w14:textId="2811AC4B" w:rsidR="1F50534B" w:rsidRDefault="1F50534B" w:rsidP="1F50534B">
            <w:pPr>
              <w:spacing w:after="0" w:line="240" w:lineRule="auto"/>
              <w:jc w:val="center"/>
              <w:rPr>
                <w:rFonts w:eastAsia="Arial"/>
              </w:rPr>
            </w:pPr>
            <w:r w:rsidRPr="1F50534B">
              <w:rPr>
                <w:rFonts w:eastAsia="Arial"/>
              </w:rPr>
              <w:t>0.03</w:t>
            </w:r>
          </w:p>
        </w:tc>
      </w:tr>
      <w:tr w:rsidR="1F50534B" w14:paraId="605618E6" w14:textId="77777777" w:rsidTr="00BF3929">
        <w:trPr>
          <w:trHeight w:val="151"/>
        </w:trPr>
        <w:tc>
          <w:tcPr>
            <w:tcW w:w="3500" w:type="dxa"/>
            <w:tcBorders>
              <w:top w:val="nil"/>
              <w:left w:val="nil"/>
              <w:bottom w:val="nil"/>
              <w:right w:val="nil"/>
            </w:tcBorders>
            <w:shd w:val="clear" w:color="auto" w:fill="auto"/>
            <w:tcMar>
              <w:left w:w="105" w:type="dxa"/>
              <w:right w:w="105" w:type="dxa"/>
            </w:tcMar>
            <w:vAlign w:val="center"/>
          </w:tcPr>
          <w:p w14:paraId="162B81EC" w14:textId="774BEFE2" w:rsidR="1F50534B" w:rsidRDefault="1F50534B" w:rsidP="1F50534B">
            <w:pPr>
              <w:spacing w:after="0" w:line="240" w:lineRule="auto"/>
              <w:rPr>
                <w:rFonts w:eastAsia="Arial"/>
              </w:rPr>
            </w:pPr>
            <w:r w:rsidRPr="1F50534B">
              <w:rPr>
                <w:rFonts w:eastAsia="Arial"/>
              </w:rPr>
              <w:t>Race/Ethnicity</w:t>
            </w:r>
          </w:p>
        </w:tc>
        <w:tc>
          <w:tcPr>
            <w:tcW w:w="2334" w:type="dxa"/>
            <w:tcBorders>
              <w:top w:val="nil"/>
              <w:left w:val="nil"/>
              <w:bottom w:val="nil"/>
              <w:right w:val="nil"/>
            </w:tcBorders>
            <w:shd w:val="clear" w:color="auto" w:fill="auto"/>
            <w:tcMar>
              <w:left w:w="105" w:type="dxa"/>
              <w:right w:w="105" w:type="dxa"/>
            </w:tcMar>
            <w:vAlign w:val="center"/>
          </w:tcPr>
          <w:p w14:paraId="39236097" w14:textId="77777777" w:rsidR="1F50534B" w:rsidRDefault="1F50534B" w:rsidP="1F50534B">
            <w:pPr>
              <w:spacing w:after="0" w:line="240" w:lineRule="auto"/>
              <w:jc w:val="center"/>
              <w:rPr>
                <w:rFonts w:eastAsia="Arial"/>
              </w:rPr>
            </w:pPr>
          </w:p>
        </w:tc>
        <w:tc>
          <w:tcPr>
            <w:tcW w:w="2335" w:type="dxa"/>
            <w:tcBorders>
              <w:top w:val="nil"/>
              <w:left w:val="nil"/>
              <w:bottom w:val="nil"/>
              <w:right w:val="nil"/>
            </w:tcBorders>
            <w:shd w:val="clear" w:color="auto" w:fill="auto"/>
            <w:tcMar>
              <w:left w:w="105" w:type="dxa"/>
              <w:right w:w="105" w:type="dxa"/>
            </w:tcMar>
            <w:vAlign w:val="center"/>
          </w:tcPr>
          <w:p w14:paraId="3A55B5D6" w14:textId="77777777" w:rsidR="1F50534B" w:rsidRDefault="1F50534B" w:rsidP="1F50534B">
            <w:pPr>
              <w:spacing w:after="0" w:line="240" w:lineRule="auto"/>
              <w:jc w:val="center"/>
              <w:rPr>
                <w:rFonts w:eastAsia="Arial"/>
              </w:rPr>
            </w:pPr>
          </w:p>
        </w:tc>
        <w:tc>
          <w:tcPr>
            <w:tcW w:w="1191" w:type="dxa"/>
            <w:tcBorders>
              <w:top w:val="nil"/>
              <w:left w:val="nil"/>
              <w:bottom w:val="nil"/>
              <w:right w:val="nil"/>
            </w:tcBorders>
            <w:shd w:val="clear" w:color="auto" w:fill="auto"/>
            <w:vAlign w:val="center"/>
          </w:tcPr>
          <w:p w14:paraId="66D1A43B" w14:textId="4A5B70DC" w:rsidR="1F50534B" w:rsidRDefault="1F50534B" w:rsidP="1F50534B">
            <w:pPr>
              <w:spacing w:after="0" w:line="240" w:lineRule="auto"/>
              <w:jc w:val="center"/>
              <w:rPr>
                <w:rFonts w:eastAsia="Arial"/>
              </w:rPr>
            </w:pPr>
            <w:r w:rsidRPr="1F50534B">
              <w:rPr>
                <w:rFonts w:eastAsia="Arial"/>
              </w:rPr>
              <w:t>0.07</w:t>
            </w:r>
          </w:p>
        </w:tc>
      </w:tr>
      <w:tr w:rsidR="1F50534B" w14:paraId="78A41229"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B667C78" w14:textId="2C836CF9" w:rsidR="1F50534B" w:rsidRDefault="1F50534B" w:rsidP="1F50534B">
            <w:pPr>
              <w:spacing w:after="0" w:line="240" w:lineRule="auto"/>
              <w:rPr>
                <w:rFonts w:eastAsia="Arial"/>
              </w:rPr>
            </w:pPr>
            <w:r w:rsidRPr="1F50534B">
              <w:rPr>
                <w:rFonts w:eastAsia="Arial"/>
              </w:rPr>
              <w:t xml:space="preserve">   Nonhispanic White, %</w:t>
            </w:r>
          </w:p>
        </w:tc>
        <w:tc>
          <w:tcPr>
            <w:tcW w:w="2334" w:type="dxa"/>
            <w:tcBorders>
              <w:top w:val="nil"/>
              <w:left w:val="nil"/>
              <w:bottom w:val="nil"/>
              <w:right w:val="nil"/>
            </w:tcBorders>
            <w:shd w:val="clear" w:color="auto" w:fill="auto"/>
            <w:tcMar>
              <w:left w:w="105" w:type="dxa"/>
              <w:right w:w="105" w:type="dxa"/>
            </w:tcMar>
            <w:vAlign w:val="center"/>
          </w:tcPr>
          <w:p w14:paraId="0CA3A876" w14:textId="47158FDF" w:rsidR="1F50534B" w:rsidRDefault="1F50534B" w:rsidP="1F50534B">
            <w:pPr>
              <w:spacing w:after="0" w:line="240" w:lineRule="auto"/>
              <w:jc w:val="center"/>
              <w:rPr>
                <w:rFonts w:eastAsia="Arial"/>
              </w:rPr>
            </w:pPr>
            <w:r w:rsidRPr="1F50534B">
              <w:rPr>
                <w:rFonts w:eastAsia="Arial"/>
              </w:rPr>
              <w:t>80</w:t>
            </w:r>
          </w:p>
        </w:tc>
        <w:tc>
          <w:tcPr>
            <w:tcW w:w="2335" w:type="dxa"/>
            <w:tcBorders>
              <w:top w:val="nil"/>
              <w:left w:val="nil"/>
              <w:bottom w:val="nil"/>
              <w:right w:val="nil"/>
            </w:tcBorders>
            <w:shd w:val="clear" w:color="auto" w:fill="auto"/>
            <w:tcMar>
              <w:left w:w="105" w:type="dxa"/>
              <w:right w:w="105" w:type="dxa"/>
            </w:tcMar>
            <w:vAlign w:val="center"/>
          </w:tcPr>
          <w:p w14:paraId="6EAE0EEB" w14:textId="4B17D298" w:rsidR="1F50534B" w:rsidRDefault="1F50534B" w:rsidP="1F50534B">
            <w:pPr>
              <w:spacing w:after="0" w:line="240" w:lineRule="auto"/>
              <w:jc w:val="center"/>
              <w:rPr>
                <w:rFonts w:eastAsia="Arial"/>
              </w:rPr>
            </w:pPr>
            <w:r w:rsidRPr="1F50534B">
              <w:rPr>
                <w:rFonts w:eastAsia="Arial"/>
              </w:rPr>
              <w:t>83</w:t>
            </w:r>
          </w:p>
        </w:tc>
        <w:tc>
          <w:tcPr>
            <w:tcW w:w="1191" w:type="dxa"/>
            <w:tcBorders>
              <w:top w:val="nil"/>
              <w:left w:val="nil"/>
              <w:bottom w:val="nil"/>
              <w:right w:val="nil"/>
            </w:tcBorders>
            <w:shd w:val="clear" w:color="auto" w:fill="auto"/>
            <w:vAlign w:val="center"/>
          </w:tcPr>
          <w:p w14:paraId="799749AF" w14:textId="31057D91" w:rsidR="1F50534B" w:rsidRDefault="1F50534B" w:rsidP="1F50534B">
            <w:pPr>
              <w:spacing w:after="0" w:line="240" w:lineRule="auto"/>
              <w:jc w:val="center"/>
              <w:rPr>
                <w:rFonts w:eastAsia="Arial"/>
              </w:rPr>
            </w:pPr>
          </w:p>
        </w:tc>
      </w:tr>
      <w:tr w:rsidR="1F50534B" w14:paraId="43697C94" w14:textId="77777777" w:rsidTr="00BF3929">
        <w:trPr>
          <w:trHeight w:val="288"/>
        </w:trPr>
        <w:tc>
          <w:tcPr>
            <w:tcW w:w="3500" w:type="dxa"/>
            <w:tcBorders>
              <w:top w:val="nil"/>
              <w:left w:val="nil"/>
              <w:bottom w:val="nil"/>
              <w:right w:val="nil"/>
            </w:tcBorders>
            <w:shd w:val="clear" w:color="auto" w:fill="auto"/>
            <w:tcMar>
              <w:left w:w="105" w:type="dxa"/>
              <w:right w:w="105" w:type="dxa"/>
            </w:tcMar>
            <w:vAlign w:val="center"/>
          </w:tcPr>
          <w:p w14:paraId="6DCD2846" w14:textId="77D618B1" w:rsidR="1F50534B" w:rsidRDefault="1F50534B" w:rsidP="1F50534B">
            <w:pPr>
              <w:spacing w:after="0" w:line="240" w:lineRule="auto"/>
              <w:rPr>
                <w:rFonts w:eastAsia="Arial"/>
              </w:rPr>
            </w:pPr>
            <w:r w:rsidRPr="1F50534B">
              <w:rPr>
                <w:rFonts w:eastAsia="Arial"/>
              </w:rPr>
              <w:t xml:space="preserve">   Hispanic (any race), %</w:t>
            </w:r>
          </w:p>
        </w:tc>
        <w:tc>
          <w:tcPr>
            <w:tcW w:w="2334" w:type="dxa"/>
            <w:tcBorders>
              <w:top w:val="nil"/>
              <w:left w:val="nil"/>
              <w:bottom w:val="nil"/>
              <w:right w:val="nil"/>
            </w:tcBorders>
            <w:shd w:val="clear" w:color="auto" w:fill="auto"/>
            <w:tcMar>
              <w:left w:w="105" w:type="dxa"/>
              <w:right w:w="105" w:type="dxa"/>
            </w:tcMar>
            <w:vAlign w:val="center"/>
          </w:tcPr>
          <w:p w14:paraId="0CC75A2F" w14:textId="75AF9C1E" w:rsidR="1F50534B" w:rsidRDefault="1F50534B" w:rsidP="1F50534B">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14:paraId="0A6C0BE6" w14:textId="0C2AB33C" w:rsidR="1F50534B" w:rsidRDefault="1F50534B" w:rsidP="1F50534B">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14:paraId="76A8CCFF" w14:textId="77777777" w:rsidR="1F50534B" w:rsidRDefault="1F50534B" w:rsidP="1F50534B">
            <w:pPr>
              <w:spacing w:after="0" w:line="240" w:lineRule="auto"/>
              <w:jc w:val="center"/>
              <w:rPr>
                <w:rFonts w:eastAsia="Arial"/>
              </w:rPr>
            </w:pPr>
          </w:p>
        </w:tc>
      </w:tr>
      <w:tr w:rsidR="1F50534B" w14:paraId="6E18D5D7" w14:textId="77777777" w:rsidTr="00BF3929">
        <w:trPr>
          <w:trHeight w:val="158"/>
        </w:trPr>
        <w:tc>
          <w:tcPr>
            <w:tcW w:w="3500" w:type="dxa"/>
            <w:tcBorders>
              <w:top w:val="nil"/>
              <w:left w:val="nil"/>
              <w:bottom w:val="nil"/>
              <w:right w:val="nil"/>
            </w:tcBorders>
            <w:shd w:val="clear" w:color="auto" w:fill="auto"/>
            <w:tcMar>
              <w:left w:w="105" w:type="dxa"/>
              <w:right w:w="105" w:type="dxa"/>
            </w:tcMar>
            <w:vAlign w:val="center"/>
          </w:tcPr>
          <w:p w14:paraId="2FA9CD4C" w14:textId="6B7E25B3" w:rsidR="1F50534B" w:rsidRDefault="1F50534B" w:rsidP="1F50534B">
            <w:pPr>
              <w:spacing w:after="0" w:line="240" w:lineRule="auto"/>
              <w:rPr>
                <w:rFonts w:eastAsia="Arial"/>
              </w:rPr>
            </w:pPr>
            <w:r w:rsidRPr="1F50534B">
              <w:rPr>
                <w:rFonts w:eastAsia="Arial"/>
              </w:rPr>
              <w:t xml:space="preserve">   Nonhispanic Black, %</w:t>
            </w:r>
          </w:p>
        </w:tc>
        <w:tc>
          <w:tcPr>
            <w:tcW w:w="2334" w:type="dxa"/>
            <w:tcBorders>
              <w:top w:val="nil"/>
              <w:left w:val="nil"/>
              <w:bottom w:val="nil"/>
              <w:right w:val="nil"/>
            </w:tcBorders>
            <w:shd w:val="clear" w:color="auto" w:fill="auto"/>
            <w:tcMar>
              <w:left w:w="105" w:type="dxa"/>
              <w:right w:w="105" w:type="dxa"/>
            </w:tcMar>
            <w:vAlign w:val="center"/>
          </w:tcPr>
          <w:p w14:paraId="4257EA48" w14:textId="76605573" w:rsidR="1F50534B" w:rsidRDefault="1F50534B" w:rsidP="1F50534B">
            <w:pPr>
              <w:spacing w:after="0" w:line="240" w:lineRule="auto"/>
              <w:jc w:val="center"/>
              <w:rPr>
                <w:rFonts w:eastAsia="Arial"/>
              </w:rPr>
            </w:pPr>
            <w:r w:rsidRPr="1F50534B">
              <w:rPr>
                <w:rFonts w:eastAsia="Arial"/>
              </w:rPr>
              <w:t>14</w:t>
            </w:r>
          </w:p>
        </w:tc>
        <w:tc>
          <w:tcPr>
            <w:tcW w:w="2335" w:type="dxa"/>
            <w:tcBorders>
              <w:top w:val="nil"/>
              <w:left w:val="nil"/>
              <w:bottom w:val="nil"/>
              <w:right w:val="nil"/>
            </w:tcBorders>
            <w:shd w:val="clear" w:color="auto" w:fill="auto"/>
            <w:tcMar>
              <w:left w:w="105" w:type="dxa"/>
              <w:right w:w="105" w:type="dxa"/>
            </w:tcMar>
            <w:vAlign w:val="center"/>
          </w:tcPr>
          <w:p w14:paraId="0E4C0441" w14:textId="1287B9DB" w:rsidR="1F50534B" w:rsidRDefault="1F50534B" w:rsidP="1F50534B">
            <w:pPr>
              <w:spacing w:after="0" w:line="240" w:lineRule="auto"/>
              <w:jc w:val="center"/>
              <w:rPr>
                <w:rFonts w:eastAsia="Arial"/>
              </w:rPr>
            </w:pPr>
            <w:r w:rsidRPr="1F50534B">
              <w:rPr>
                <w:rFonts w:eastAsia="Arial"/>
              </w:rPr>
              <w:t>14</w:t>
            </w:r>
          </w:p>
        </w:tc>
        <w:tc>
          <w:tcPr>
            <w:tcW w:w="1191" w:type="dxa"/>
            <w:tcBorders>
              <w:top w:val="nil"/>
              <w:left w:val="nil"/>
              <w:bottom w:val="nil"/>
              <w:right w:val="nil"/>
            </w:tcBorders>
            <w:shd w:val="clear" w:color="auto" w:fill="auto"/>
            <w:vAlign w:val="center"/>
          </w:tcPr>
          <w:p w14:paraId="412E0E45" w14:textId="77777777" w:rsidR="1F50534B" w:rsidRDefault="1F50534B" w:rsidP="1F50534B">
            <w:pPr>
              <w:spacing w:after="0" w:line="240" w:lineRule="auto"/>
              <w:jc w:val="center"/>
              <w:rPr>
                <w:rFonts w:eastAsia="Arial"/>
              </w:rPr>
            </w:pPr>
          </w:p>
        </w:tc>
      </w:tr>
      <w:tr w:rsidR="1F50534B" w14:paraId="6F11B52C"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2CC2677" w14:textId="61793757" w:rsidR="1F50534B" w:rsidRDefault="1F50534B" w:rsidP="1F50534B">
            <w:pPr>
              <w:spacing w:after="0" w:line="240" w:lineRule="auto"/>
              <w:rPr>
                <w:rFonts w:eastAsia="Arial"/>
              </w:rPr>
            </w:pPr>
            <w:r w:rsidRPr="1F50534B">
              <w:rPr>
                <w:rFonts w:eastAsia="Arial"/>
              </w:rPr>
              <w:t xml:space="preserve">   Nonhispanic Other, %</w:t>
            </w:r>
          </w:p>
        </w:tc>
        <w:tc>
          <w:tcPr>
            <w:tcW w:w="2334" w:type="dxa"/>
            <w:tcBorders>
              <w:top w:val="nil"/>
              <w:left w:val="nil"/>
              <w:bottom w:val="nil"/>
              <w:right w:val="nil"/>
            </w:tcBorders>
            <w:shd w:val="clear" w:color="auto" w:fill="auto"/>
            <w:tcMar>
              <w:left w:w="105" w:type="dxa"/>
              <w:right w:w="105" w:type="dxa"/>
            </w:tcMar>
            <w:vAlign w:val="center"/>
          </w:tcPr>
          <w:p w14:paraId="453C5D0A" w14:textId="18F8D2A3" w:rsidR="1F50534B" w:rsidRDefault="1F50534B" w:rsidP="1F50534B">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14:paraId="638567D0" w14:textId="4D51C999" w:rsidR="1F50534B" w:rsidRDefault="1F50534B" w:rsidP="1F50534B">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14:paraId="571BCB23" w14:textId="77777777" w:rsidR="1F50534B" w:rsidRDefault="1F50534B" w:rsidP="1F50534B">
            <w:pPr>
              <w:spacing w:after="0" w:line="240" w:lineRule="auto"/>
              <w:jc w:val="center"/>
              <w:rPr>
                <w:rFonts w:eastAsia="Arial"/>
              </w:rPr>
            </w:pPr>
          </w:p>
        </w:tc>
      </w:tr>
      <w:tr w:rsidR="1F50534B" w14:paraId="0742D90E"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79FF668F" w14:textId="77428B72" w:rsidR="1F50534B" w:rsidRDefault="1F50534B" w:rsidP="1F50534B">
            <w:pPr>
              <w:spacing w:after="0" w:line="240" w:lineRule="auto"/>
              <w:rPr>
                <w:rFonts w:eastAsia="Arial"/>
              </w:rPr>
            </w:pPr>
            <w:r w:rsidRPr="1F50534B">
              <w:rPr>
                <w:rFonts w:eastAsia="Arial"/>
              </w:rPr>
              <w:t>Hypertension History, %</w:t>
            </w:r>
          </w:p>
        </w:tc>
        <w:tc>
          <w:tcPr>
            <w:tcW w:w="2334" w:type="dxa"/>
            <w:tcBorders>
              <w:top w:val="nil"/>
              <w:left w:val="nil"/>
              <w:bottom w:val="nil"/>
              <w:right w:val="nil"/>
            </w:tcBorders>
            <w:shd w:val="clear" w:color="auto" w:fill="auto"/>
            <w:tcMar>
              <w:left w:w="105" w:type="dxa"/>
              <w:right w:w="105" w:type="dxa"/>
            </w:tcMar>
            <w:vAlign w:val="center"/>
          </w:tcPr>
          <w:p w14:paraId="6C6ABBAB" w14:textId="6B03488D" w:rsidR="1F50534B" w:rsidRDefault="1F50534B" w:rsidP="1F50534B">
            <w:pPr>
              <w:spacing w:after="0" w:line="240" w:lineRule="auto"/>
              <w:jc w:val="center"/>
              <w:rPr>
                <w:rFonts w:eastAsia="Arial"/>
              </w:rPr>
            </w:pPr>
            <w:r w:rsidRPr="1F50534B">
              <w:rPr>
                <w:rFonts w:eastAsia="Arial"/>
              </w:rPr>
              <w:t>5</w:t>
            </w:r>
          </w:p>
        </w:tc>
        <w:tc>
          <w:tcPr>
            <w:tcW w:w="2335" w:type="dxa"/>
            <w:tcBorders>
              <w:top w:val="nil"/>
              <w:left w:val="nil"/>
              <w:bottom w:val="nil"/>
              <w:right w:val="nil"/>
            </w:tcBorders>
            <w:shd w:val="clear" w:color="auto" w:fill="auto"/>
            <w:tcMar>
              <w:left w:w="105" w:type="dxa"/>
              <w:right w:w="105" w:type="dxa"/>
            </w:tcMar>
            <w:vAlign w:val="center"/>
          </w:tcPr>
          <w:p w14:paraId="77DE8C2C" w14:textId="386A082A" w:rsidR="1F50534B" w:rsidRDefault="1F50534B" w:rsidP="1F50534B">
            <w:pPr>
              <w:spacing w:after="0" w:line="240" w:lineRule="auto"/>
              <w:jc w:val="center"/>
              <w:rPr>
                <w:rFonts w:eastAsia="Arial"/>
              </w:rPr>
            </w:pPr>
            <w:r w:rsidRPr="1F50534B">
              <w:rPr>
                <w:rFonts w:eastAsia="Arial"/>
              </w:rPr>
              <w:t>6</w:t>
            </w:r>
          </w:p>
        </w:tc>
        <w:tc>
          <w:tcPr>
            <w:tcW w:w="1191" w:type="dxa"/>
            <w:tcBorders>
              <w:top w:val="nil"/>
              <w:left w:val="nil"/>
              <w:bottom w:val="nil"/>
              <w:right w:val="nil"/>
            </w:tcBorders>
            <w:shd w:val="clear" w:color="auto" w:fill="auto"/>
            <w:vAlign w:val="center"/>
          </w:tcPr>
          <w:p w14:paraId="2CF76ED2" w14:textId="4BB9973C" w:rsidR="1F50534B" w:rsidRDefault="1F50534B" w:rsidP="1F50534B">
            <w:pPr>
              <w:spacing w:after="0" w:line="240" w:lineRule="auto"/>
              <w:jc w:val="center"/>
              <w:rPr>
                <w:rFonts w:eastAsia="Arial"/>
              </w:rPr>
            </w:pPr>
            <w:r w:rsidRPr="1F50534B">
              <w:rPr>
                <w:rFonts w:eastAsia="Arial"/>
              </w:rPr>
              <w:t>0.53</w:t>
            </w:r>
          </w:p>
        </w:tc>
      </w:tr>
      <w:tr w:rsidR="1F50534B" w14:paraId="44639C75"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2E9CC6A4" w14:textId="0C94FBB2" w:rsidR="1F50534B" w:rsidRDefault="1F50534B" w:rsidP="1F50534B">
            <w:pPr>
              <w:spacing w:after="0" w:line="240" w:lineRule="auto"/>
              <w:rPr>
                <w:rFonts w:eastAsia="Arial"/>
              </w:rPr>
            </w:pPr>
            <w:r w:rsidRPr="1F50534B">
              <w:rPr>
                <w:rFonts w:eastAsia="Arial"/>
              </w:rPr>
              <w:t>Diabetes History, %</w:t>
            </w:r>
          </w:p>
        </w:tc>
        <w:tc>
          <w:tcPr>
            <w:tcW w:w="2334" w:type="dxa"/>
            <w:tcBorders>
              <w:top w:val="nil"/>
              <w:left w:val="nil"/>
              <w:bottom w:val="nil"/>
              <w:right w:val="nil"/>
            </w:tcBorders>
            <w:shd w:val="clear" w:color="auto" w:fill="auto"/>
            <w:tcMar>
              <w:left w:w="105" w:type="dxa"/>
              <w:right w:w="105" w:type="dxa"/>
            </w:tcMar>
            <w:vAlign w:val="center"/>
          </w:tcPr>
          <w:p w14:paraId="3E8F7603" w14:textId="6C8657F8" w:rsidR="1F50534B" w:rsidRDefault="1F50534B" w:rsidP="1F50534B">
            <w:pPr>
              <w:spacing w:after="0" w:line="240" w:lineRule="auto"/>
              <w:jc w:val="center"/>
              <w:rPr>
                <w:rFonts w:eastAsia="Arial"/>
              </w:rPr>
            </w:pPr>
            <w:r w:rsidRPr="1F50534B">
              <w:rPr>
                <w:rFonts w:eastAsia="Arial"/>
              </w:rPr>
              <w:t>0</w:t>
            </w:r>
          </w:p>
        </w:tc>
        <w:tc>
          <w:tcPr>
            <w:tcW w:w="2335" w:type="dxa"/>
            <w:tcBorders>
              <w:top w:val="nil"/>
              <w:left w:val="nil"/>
              <w:bottom w:val="nil"/>
              <w:right w:val="nil"/>
            </w:tcBorders>
            <w:shd w:val="clear" w:color="auto" w:fill="auto"/>
            <w:tcMar>
              <w:left w:w="105" w:type="dxa"/>
              <w:right w:w="105" w:type="dxa"/>
            </w:tcMar>
            <w:vAlign w:val="center"/>
          </w:tcPr>
          <w:p w14:paraId="354A5282" w14:textId="5B7BE76C" w:rsidR="1F50534B" w:rsidRDefault="1F50534B" w:rsidP="1F50534B">
            <w:pPr>
              <w:spacing w:after="0" w:line="240" w:lineRule="auto"/>
              <w:jc w:val="center"/>
              <w:rPr>
                <w:rFonts w:eastAsia="Arial"/>
              </w:rPr>
            </w:pPr>
            <w:r w:rsidRPr="1F50534B">
              <w:rPr>
                <w:rFonts w:eastAsia="Arial"/>
              </w:rPr>
              <w:t>1</w:t>
            </w:r>
          </w:p>
        </w:tc>
        <w:tc>
          <w:tcPr>
            <w:tcW w:w="1191" w:type="dxa"/>
            <w:tcBorders>
              <w:top w:val="nil"/>
              <w:left w:val="nil"/>
              <w:bottom w:val="nil"/>
              <w:right w:val="nil"/>
            </w:tcBorders>
            <w:shd w:val="clear" w:color="auto" w:fill="auto"/>
            <w:vAlign w:val="center"/>
          </w:tcPr>
          <w:p w14:paraId="3D9A0919" w14:textId="50C2F396" w:rsidR="1F50534B" w:rsidRDefault="1F50534B" w:rsidP="1F50534B">
            <w:pPr>
              <w:spacing w:after="0" w:line="240" w:lineRule="auto"/>
              <w:jc w:val="center"/>
              <w:rPr>
                <w:rFonts w:eastAsia="Arial"/>
              </w:rPr>
            </w:pPr>
            <w:r w:rsidRPr="1F50534B">
              <w:rPr>
                <w:rFonts w:eastAsia="Arial"/>
              </w:rPr>
              <w:t>0.01</w:t>
            </w:r>
          </w:p>
        </w:tc>
      </w:tr>
      <w:tr w:rsidR="1F50534B" w14:paraId="2B6522F0"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C55BB38" w14:textId="77777777" w:rsidR="1F50534B" w:rsidRDefault="1F50534B" w:rsidP="1F50534B">
            <w:pPr>
              <w:spacing w:after="0" w:line="240" w:lineRule="auto"/>
              <w:rPr>
                <w:rFonts w:eastAsia="Arial"/>
              </w:rPr>
            </w:pPr>
            <w:r w:rsidRPr="1F50534B">
              <w:rPr>
                <w:rFonts w:eastAsia="Arial"/>
              </w:rPr>
              <w:t>BMI, kg/m2, median (IQR)</w:t>
            </w:r>
          </w:p>
        </w:tc>
        <w:tc>
          <w:tcPr>
            <w:tcW w:w="2334" w:type="dxa"/>
            <w:tcBorders>
              <w:top w:val="nil"/>
              <w:left w:val="nil"/>
              <w:bottom w:val="nil"/>
              <w:right w:val="nil"/>
            </w:tcBorders>
            <w:shd w:val="clear" w:color="auto" w:fill="auto"/>
            <w:tcMar>
              <w:left w:w="105" w:type="dxa"/>
              <w:right w:w="105" w:type="dxa"/>
            </w:tcMar>
            <w:vAlign w:val="center"/>
          </w:tcPr>
          <w:p w14:paraId="3735ED27" w14:textId="45304F1C" w:rsidR="1F50534B" w:rsidRDefault="1F50534B" w:rsidP="1F50534B">
            <w:pPr>
              <w:spacing w:after="0" w:line="240" w:lineRule="auto"/>
              <w:jc w:val="center"/>
              <w:rPr>
                <w:rFonts w:eastAsia="Calibri"/>
              </w:rPr>
            </w:pPr>
            <w:r w:rsidRPr="1F50534B">
              <w:rPr>
                <w:rFonts w:eastAsia="Calibri"/>
              </w:rPr>
              <w:t>26 (24,30)</w:t>
            </w:r>
          </w:p>
        </w:tc>
        <w:tc>
          <w:tcPr>
            <w:tcW w:w="2335" w:type="dxa"/>
            <w:tcBorders>
              <w:top w:val="nil"/>
              <w:left w:val="nil"/>
              <w:bottom w:val="nil"/>
              <w:right w:val="nil"/>
            </w:tcBorders>
            <w:shd w:val="clear" w:color="auto" w:fill="auto"/>
            <w:tcMar>
              <w:left w:w="105" w:type="dxa"/>
              <w:right w:w="105" w:type="dxa"/>
            </w:tcMar>
            <w:vAlign w:val="center"/>
          </w:tcPr>
          <w:p w14:paraId="1E886486" w14:textId="2946E194" w:rsidR="1F50534B" w:rsidRDefault="1F50534B" w:rsidP="1F50534B">
            <w:pPr>
              <w:spacing w:after="0" w:line="240" w:lineRule="auto"/>
              <w:jc w:val="center"/>
              <w:rPr>
                <w:rFonts w:eastAsia="Calibri"/>
              </w:rPr>
            </w:pPr>
            <w:r w:rsidRPr="1F50534B">
              <w:rPr>
                <w:rFonts w:eastAsia="Calibri"/>
              </w:rPr>
              <w:t>27 (24-30)</w:t>
            </w:r>
          </w:p>
        </w:tc>
        <w:tc>
          <w:tcPr>
            <w:tcW w:w="1191" w:type="dxa"/>
            <w:tcBorders>
              <w:top w:val="nil"/>
              <w:left w:val="nil"/>
              <w:bottom w:val="nil"/>
              <w:right w:val="nil"/>
            </w:tcBorders>
            <w:shd w:val="clear" w:color="auto" w:fill="auto"/>
            <w:vAlign w:val="center"/>
          </w:tcPr>
          <w:p w14:paraId="409DCC81" w14:textId="3A14DCDA" w:rsidR="1F50534B" w:rsidRDefault="1F50534B" w:rsidP="1F50534B">
            <w:pPr>
              <w:spacing w:after="0" w:line="240" w:lineRule="auto"/>
              <w:jc w:val="center"/>
              <w:rPr>
                <w:rFonts w:eastAsia="Calibri"/>
              </w:rPr>
            </w:pPr>
            <w:r w:rsidRPr="1F50534B">
              <w:rPr>
                <w:rFonts w:eastAsia="Calibri"/>
              </w:rPr>
              <w:t>0.04</w:t>
            </w:r>
          </w:p>
        </w:tc>
      </w:tr>
      <w:tr w:rsidR="1F50534B" w14:paraId="106CC7D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35AC6F61" w14:textId="77777777" w:rsidR="1F50534B" w:rsidRDefault="1F50534B" w:rsidP="1F50534B">
            <w:pPr>
              <w:spacing w:after="0" w:line="240" w:lineRule="auto"/>
              <w:rPr>
                <w:rFonts w:eastAsia="Arial"/>
              </w:rPr>
            </w:pPr>
            <w:r w:rsidRPr="1F50534B">
              <w:rPr>
                <w:rFonts w:eastAsia="Arial"/>
              </w:rPr>
              <w:t>Systolic BP, mmHg, median (IQR)</w:t>
            </w:r>
          </w:p>
        </w:tc>
        <w:tc>
          <w:tcPr>
            <w:tcW w:w="2334" w:type="dxa"/>
            <w:tcBorders>
              <w:top w:val="nil"/>
              <w:left w:val="nil"/>
              <w:bottom w:val="nil"/>
              <w:right w:val="nil"/>
            </w:tcBorders>
            <w:shd w:val="clear" w:color="auto" w:fill="auto"/>
            <w:tcMar>
              <w:left w:w="105" w:type="dxa"/>
              <w:right w:w="105" w:type="dxa"/>
            </w:tcMar>
            <w:vAlign w:val="center"/>
          </w:tcPr>
          <w:p w14:paraId="34BE569A" w14:textId="733915EB" w:rsidR="1F50534B" w:rsidRDefault="1F50534B" w:rsidP="1F50534B">
            <w:pPr>
              <w:spacing w:after="0" w:line="240" w:lineRule="auto"/>
              <w:jc w:val="center"/>
              <w:rPr>
                <w:rFonts w:eastAsia="Calibri"/>
              </w:rPr>
            </w:pPr>
            <w:r w:rsidRPr="1F50534B">
              <w:rPr>
                <w:rFonts w:eastAsia="Calibri"/>
              </w:rPr>
              <w:t>123 (114,132)</w:t>
            </w:r>
          </w:p>
        </w:tc>
        <w:tc>
          <w:tcPr>
            <w:tcW w:w="2335" w:type="dxa"/>
            <w:tcBorders>
              <w:top w:val="nil"/>
              <w:left w:val="nil"/>
              <w:bottom w:val="nil"/>
              <w:right w:val="nil"/>
            </w:tcBorders>
            <w:shd w:val="clear" w:color="auto" w:fill="auto"/>
            <w:tcMar>
              <w:left w:w="105" w:type="dxa"/>
              <w:right w:w="105" w:type="dxa"/>
            </w:tcMar>
            <w:vAlign w:val="center"/>
          </w:tcPr>
          <w:p w14:paraId="116696E9" w14:textId="44A2CBE1" w:rsidR="1F50534B" w:rsidRDefault="1F50534B" w:rsidP="1F50534B">
            <w:pPr>
              <w:spacing w:after="0" w:line="240" w:lineRule="auto"/>
              <w:jc w:val="center"/>
              <w:rPr>
                <w:rFonts w:eastAsia="Calibri"/>
              </w:rPr>
            </w:pPr>
            <w:r w:rsidRPr="1F50534B">
              <w:rPr>
                <w:rFonts w:eastAsia="Calibri"/>
              </w:rPr>
              <w:t>124 (114-133)</w:t>
            </w:r>
          </w:p>
        </w:tc>
        <w:tc>
          <w:tcPr>
            <w:tcW w:w="1191" w:type="dxa"/>
            <w:tcBorders>
              <w:top w:val="nil"/>
              <w:left w:val="nil"/>
              <w:bottom w:val="nil"/>
              <w:right w:val="nil"/>
            </w:tcBorders>
            <w:shd w:val="clear" w:color="auto" w:fill="auto"/>
            <w:vAlign w:val="center"/>
          </w:tcPr>
          <w:p w14:paraId="0B5721CF" w14:textId="3C57D039" w:rsidR="1F50534B" w:rsidRDefault="1F50534B" w:rsidP="1F50534B">
            <w:pPr>
              <w:spacing w:after="0" w:line="240" w:lineRule="auto"/>
              <w:jc w:val="center"/>
              <w:rPr>
                <w:rFonts w:eastAsia="Calibri"/>
              </w:rPr>
            </w:pPr>
            <w:r w:rsidRPr="1F50534B">
              <w:rPr>
                <w:rFonts w:eastAsia="Calibri"/>
              </w:rPr>
              <w:t>0.43</w:t>
            </w:r>
          </w:p>
        </w:tc>
      </w:tr>
      <w:tr w:rsidR="1F50534B" w14:paraId="7257623B"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562559B" w14:textId="77777777" w:rsidR="1F50534B" w:rsidRDefault="1F50534B" w:rsidP="1F50534B">
            <w:pPr>
              <w:spacing w:after="0" w:line="240" w:lineRule="auto"/>
              <w:rPr>
                <w:rFonts w:eastAsia="Arial"/>
              </w:rPr>
            </w:pPr>
            <w:r w:rsidRPr="1F50534B">
              <w:rPr>
                <w:rFonts w:eastAsia="Arial"/>
              </w:rPr>
              <w:t>Diastolic BP, mmHg, median (IQR)</w:t>
            </w:r>
          </w:p>
        </w:tc>
        <w:tc>
          <w:tcPr>
            <w:tcW w:w="2334" w:type="dxa"/>
            <w:tcBorders>
              <w:top w:val="nil"/>
              <w:left w:val="nil"/>
              <w:bottom w:val="nil"/>
              <w:right w:val="nil"/>
            </w:tcBorders>
            <w:shd w:val="clear" w:color="auto" w:fill="auto"/>
            <w:tcMar>
              <w:left w:w="105" w:type="dxa"/>
              <w:right w:w="105" w:type="dxa"/>
            </w:tcMar>
            <w:vAlign w:val="center"/>
          </w:tcPr>
          <w:p w14:paraId="6344F974" w14:textId="3765A6CC" w:rsidR="1F50534B" w:rsidRDefault="1F50534B" w:rsidP="1F50534B">
            <w:pPr>
              <w:spacing w:after="0" w:line="240" w:lineRule="auto"/>
              <w:jc w:val="center"/>
              <w:rPr>
                <w:rFonts w:eastAsia="Calibri"/>
              </w:rPr>
            </w:pPr>
            <w:r w:rsidRPr="1F50534B">
              <w:rPr>
                <w:rFonts w:eastAsia="Calibri"/>
              </w:rPr>
              <w:t>73 (68,80)</w:t>
            </w:r>
          </w:p>
        </w:tc>
        <w:tc>
          <w:tcPr>
            <w:tcW w:w="2335" w:type="dxa"/>
            <w:tcBorders>
              <w:top w:val="nil"/>
              <w:left w:val="nil"/>
              <w:bottom w:val="nil"/>
              <w:right w:val="nil"/>
            </w:tcBorders>
            <w:shd w:val="clear" w:color="auto" w:fill="auto"/>
            <w:tcMar>
              <w:left w:w="105" w:type="dxa"/>
              <w:right w:w="105" w:type="dxa"/>
            </w:tcMar>
            <w:vAlign w:val="center"/>
          </w:tcPr>
          <w:p w14:paraId="084D444B" w14:textId="4CEF16B6" w:rsidR="1F50534B" w:rsidRDefault="1F50534B" w:rsidP="1F50534B">
            <w:pPr>
              <w:spacing w:after="0" w:line="240" w:lineRule="auto"/>
              <w:jc w:val="center"/>
              <w:rPr>
                <w:rFonts w:eastAsia="Calibri"/>
              </w:rPr>
            </w:pPr>
            <w:r w:rsidRPr="1F50534B">
              <w:rPr>
                <w:rFonts w:eastAsia="Calibri"/>
              </w:rPr>
              <w:t>73 (68,80)</w:t>
            </w:r>
          </w:p>
        </w:tc>
        <w:tc>
          <w:tcPr>
            <w:tcW w:w="1191" w:type="dxa"/>
            <w:tcBorders>
              <w:top w:val="nil"/>
              <w:left w:val="nil"/>
              <w:bottom w:val="nil"/>
              <w:right w:val="nil"/>
            </w:tcBorders>
            <w:shd w:val="clear" w:color="auto" w:fill="auto"/>
            <w:vAlign w:val="center"/>
          </w:tcPr>
          <w:p w14:paraId="14783D25" w14:textId="0EB92187" w:rsidR="1F50534B" w:rsidRDefault="1F50534B" w:rsidP="1F50534B">
            <w:pPr>
              <w:spacing w:after="0" w:line="240" w:lineRule="auto"/>
              <w:jc w:val="center"/>
              <w:rPr>
                <w:rFonts w:eastAsia="Calibri"/>
              </w:rPr>
            </w:pPr>
            <w:r w:rsidRPr="1F50534B">
              <w:rPr>
                <w:rFonts w:eastAsia="Calibri"/>
              </w:rPr>
              <w:t>0.31</w:t>
            </w:r>
          </w:p>
        </w:tc>
      </w:tr>
      <w:tr w:rsidR="1F50534B" w14:paraId="54E971B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6CE70044" w14:textId="5894AE7E" w:rsidR="1F50534B" w:rsidRDefault="1F50534B" w:rsidP="1F50534B">
            <w:pPr>
              <w:spacing w:after="0" w:line="240" w:lineRule="auto"/>
              <w:rPr>
                <w:rFonts w:eastAsia="Arial"/>
              </w:rPr>
            </w:pPr>
            <w:r w:rsidRPr="1F50534B">
              <w:rPr>
                <w:rFonts w:eastAsia="Arial"/>
              </w:rPr>
              <w:t>eGFR, mL/min/1.73m</w:t>
            </w:r>
            <w:r w:rsidRPr="1F50534B">
              <w:rPr>
                <w:rFonts w:eastAsia="Arial"/>
                <w:vertAlign w:val="superscript"/>
              </w:rPr>
              <w:t>2</w:t>
            </w:r>
            <w:r w:rsidRPr="1F50534B">
              <w:rPr>
                <w:rFonts w:eastAsia="Arial"/>
              </w:rPr>
              <w:t>, median (IQR)</w:t>
            </w:r>
          </w:p>
        </w:tc>
        <w:tc>
          <w:tcPr>
            <w:tcW w:w="2334" w:type="dxa"/>
            <w:tcBorders>
              <w:top w:val="nil"/>
              <w:left w:val="nil"/>
              <w:bottom w:val="nil"/>
              <w:right w:val="nil"/>
            </w:tcBorders>
            <w:shd w:val="clear" w:color="auto" w:fill="auto"/>
            <w:tcMar>
              <w:left w:w="105" w:type="dxa"/>
              <w:right w:w="105" w:type="dxa"/>
            </w:tcMar>
            <w:vAlign w:val="center"/>
          </w:tcPr>
          <w:p w14:paraId="03AA33F5" w14:textId="44603A23" w:rsidR="1F50534B" w:rsidRDefault="1F50534B" w:rsidP="1F50534B">
            <w:pPr>
              <w:spacing w:after="0" w:line="240" w:lineRule="auto"/>
              <w:jc w:val="center"/>
              <w:rPr>
                <w:rFonts w:eastAsia="Calibri"/>
              </w:rPr>
            </w:pPr>
            <w:r w:rsidRPr="1F50534B">
              <w:rPr>
                <w:rFonts w:eastAsia="Calibri"/>
              </w:rPr>
              <w:t>83 (69,102)</w:t>
            </w:r>
          </w:p>
        </w:tc>
        <w:tc>
          <w:tcPr>
            <w:tcW w:w="2335" w:type="dxa"/>
            <w:tcBorders>
              <w:top w:val="nil"/>
              <w:left w:val="nil"/>
              <w:bottom w:val="nil"/>
              <w:right w:val="nil"/>
            </w:tcBorders>
            <w:shd w:val="clear" w:color="auto" w:fill="auto"/>
            <w:tcMar>
              <w:left w:w="105" w:type="dxa"/>
              <w:right w:w="105" w:type="dxa"/>
            </w:tcMar>
            <w:vAlign w:val="center"/>
          </w:tcPr>
          <w:p w14:paraId="2F2A3CFA" w14:textId="23283E4A" w:rsidR="1F50534B" w:rsidRDefault="1F50534B" w:rsidP="1F50534B">
            <w:pPr>
              <w:spacing w:after="0" w:line="240" w:lineRule="auto"/>
              <w:jc w:val="center"/>
              <w:rPr>
                <w:rFonts w:eastAsia="Calibri"/>
              </w:rPr>
            </w:pPr>
            <w:r w:rsidRPr="1F50534B">
              <w:rPr>
                <w:rFonts w:eastAsia="Calibri"/>
              </w:rPr>
              <w:t>85 (69,103)</w:t>
            </w:r>
          </w:p>
        </w:tc>
        <w:tc>
          <w:tcPr>
            <w:tcW w:w="1191" w:type="dxa"/>
            <w:tcBorders>
              <w:top w:val="nil"/>
              <w:left w:val="nil"/>
              <w:bottom w:val="nil"/>
              <w:right w:val="nil"/>
            </w:tcBorders>
            <w:shd w:val="clear" w:color="auto" w:fill="auto"/>
            <w:vAlign w:val="center"/>
          </w:tcPr>
          <w:p w14:paraId="3CE1687F" w14:textId="0D397CF1" w:rsidR="1F50534B" w:rsidRDefault="1F50534B" w:rsidP="1F50534B">
            <w:pPr>
              <w:spacing w:after="0" w:line="240" w:lineRule="auto"/>
              <w:jc w:val="center"/>
              <w:rPr>
                <w:rFonts w:eastAsia="Calibri"/>
              </w:rPr>
            </w:pPr>
            <w:r w:rsidRPr="1F50534B">
              <w:rPr>
                <w:rFonts w:eastAsia="Calibri"/>
              </w:rPr>
              <w:t>0.49</w:t>
            </w:r>
          </w:p>
        </w:tc>
      </w:tr>
      <w:tr w:rsidR="1F50534B" w14:paraId="3CB20198"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22366BCE" w14:textId="7A8C8334" w:rsidR="1F50534B" w:rsidRDefault="1F50534B" w:rsidP="1F50534B">
            <w:pPr>
              <w:spacing w:after="0" w:line="240" w:lineRule="auto"/>
              <w:rPr>
                <w:rFonts w:eastAsia="Arial"/>
              </w:rPr>
            </w:pPr>
            <w:r w:rsidRPr="1F50534B">
              <w:rPr>
                <w:rFonts w:eastAsia="Arial"/>
              </w:rPr>
              <w:t>Ever Smoke</w:t>
            </w:r>
            <w:r w:rsidRPr="1F50534B">
              <w:rPr>
                <w:rFonts w:eastAsia="Arial"/>
                <w:vertAlign w:val="superscript"/>
              </w:rPr>
              <w:t>b</w:t>
            </w:r>
            <w:r w:rsidRPr="1F50534B">
              <w:rPr>
                <w:rFonts w:eastAsia="Arial"/>
              </w:rPr>
              <w:t>, %</w:t>
            </w:r>
          </w:p>
        </w:tc>
        <w:tc>
          <w:tcPr>
            <w:tcW w:w="2334" w:type="dxa"/>
            <w:tcBorders>
              <w:top w:val="nil"/>
              <w:left w:val="nil"/>
              <w:bottom w:val="nil"/>
              <w:right w:val="nil"/>
            </w:tcBorders>
            <w:shd w:val="clear" w:color="auto" w:fill="auto"/>
            <w:tcMar>
              <w:left w:w="105" w:type="dxa"/>
              <w:right w:w="105" w:type="dxa"/>
            </w:tcMar>
            <w:vAlign w:val="center"/>
          </w:tcPr>
          <w:p w14:paraId="31289DCD" w14:textId="16BE8093" w:rsidR="1F50534B" w:rsidRDefault="1F50534B" w:rsidP="1F50534B">
            <w:pPr>
              <w:spacing w:after="0" w:line="240" w:lineRule="auto"/>
              <w:jc w:val="center"/>
              <w:rPr>
                <w:rFonts w:eastAsia="Arial"/>
              </w:rPr>
            </w:pPr>
            <w:r w:rsidRPr="1F50534B">
              <w:rPr>
                <w:rFonts w:eastAsia="Arial"/>
              </w:rPr>
              <w:t>38</w:t>
            </w:r>
          </w:p>
        </w:tc>
        <w:tc>
          <w:tcPr>
            <w:tcW w:w="2335" w:type="dxa"/>
            <w:tcBorders>
              <w:top w:val="nil"/>
              <w:left w:val="nil"/>
              <w:bottom w:val="nil"/>
              <w:right w:val="nil"/>
            </w:tcBorders>
            <w:shd w:val="clear" w:color="auto" w:fill="auto"/>
            <w:tcMar>
              <w:left w:w="105" w:type="dxa"/>
              <w:right w:w="105" w:type="dxa"/>
            </w:tcMar>
            <w:vAlign w:val="center"/>
          </w:tcPr>
          <w:p w14:paraId="09C61C13" w14:textId="144F00C0" w:rsidR="1F50534B" w:rsidRDefault="1F50534B" w:rsidP="1F50534B">
            <w:pPr>
              <w:spacing w:after="0" w:line="240" w:lineRule="auto"/>
              <w:jc w:val="center"/>
              <w:rPr>
                <w:rFonts w:eastAsia="Arial"/>
              </w:rPr>
            </w:pPr>
            <w:r w:rsidRPr="1F50534B">
              <w:rPr>
                <w:rFonts w:eastAsia="Arial"/>
              </w:rPr>
              <w:t>42</w:t>
            </w:r>
          </w:p>
        </w:tc>
        <w:tc>
          <w:tcPr>
            <w:tcW w:w="1191" w:type="dxa"/>
            <w:tcBorders>
              <w:top w:val="nil"/>
              <w:left w:val="nil"/>
              <w:bottom w:val="nil"/>
              <w:right w:val="nil"/>
            </w:tcBorders>
            <w:shd w:val="clear" w:color="auto" w:fill="auto"/>
            <w:vAlign w:val="center"/>
          </w:tcPr>
          <w:p w14:paraId="38CCDE27" w14:textId="4CD11021" w:rsidR="1F50534B" w:rsidRDefault="1F50534B" w:rsidP="1F50534B">
            <w:pPr>
              <w:spacing w:after="0" w:line="240" w:lineRule="auto"/>
              <w:jc w:val="center"/>
              <w:rPr>
                <w:rFonts w:eastAsia="Arial"/>
              </w:rPr>
            </w:pPr>
            <w:r w:rsidRPr="1F50534B">
              <w:rPr>
                <w:rFonts w:eastAsia="Arial"/>
              </w:rPr>
              <w:t>0.03</w:t>
            </w:r>
          </w:p>
        </w:tc>
      </w:tr>
      <w:tr w:rsidR="1F50534B" w14:paraId="5CC6B4F9"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5E599EC" w14:textId="55647F09" w:rsidR="1F50534B" w:rsidRDefault="1F50534B" w:rsidP="1F50534B">
            <w:pPr>
              <w:spacing w:after="0" w:line="240" w:lineRule="auto"/>
              <w:rPr>
                <w:rFonts w:eastAsia="Arial"/>
              </w:rPr>
            </w:pPr>
            <w:r w:rsidRPr="1F50534B">
              <w:rPr>
                <w:rFonts w:eastAsia="Arial"/>
              </w:rPr>
              <w:t>Had Insurance, %</w:t>
            </w:r>
          </w:p>
        </w:tc>
        <w:tc>
          <w:tcPr>
            <w:tcW w:w="2334" w:type="dxa"/>
            <w:tcBorders>
              <w:top w:val="nil"/>
              <w:left w:val="nil"/>
              <w:bottom w:val="nil"/>
              <w:right w:val="nil"/>
            </w:tcBorders>
            <w:shd w:val="clear" w:color="auto" w:fill="auto"/>
            <w:tcMar>
              <w:left w:w="105" w:type="dxa"/>
              <w:right w:w="105" w:type="dxa"/>
            </w:tcMar>
            <w:vAlign w:val="center"/>
          </w:tcPr>
          <w:p w14:paraId="621B43DC" w14:textId="0453119C" w:rsidR="1F50534B" w:rsidRDefault="1F50534B" w:rsidP="1F50534B">
            <w:pPr>
              <w:spacing w:after="0" w:line="240" w:lineRule="auto"/>
              <w:jc w:val="center"/>
              <w:rPr>
                <w:rFonts w:eastAsia="Calibri"/>
              </w:rPr>
            </w:pPr>
            <w:r w:rsidRPr="1F50534B">
              <w:rPr>
                <w:rFonts w:eastAsia="Calibri"/>
              </w:rPr>
              <w:t>93</w:t>
            </w:r>
          </w:p>
        </w:tc>
        <w:tc>
          <w:tcPr>
            <w:tcW w:w="2335" w:type="dxa"/>
            <w:tcBorders>
              <w:top w:val="nil"/>
              <w:left w:val="nil"/>
              <w:bottom w:val="nil"/>
              <w:right w:val="nil"/>
            </w:tcBorders>
            <w:shd w:val="clear" w:color="auto" w:fill="auto"/>
            <w:tcMar>
              <w:left w:w="105" w:type="dxa"/>
              <w:right w:w="105" w:type="dxa"/>
            </w:tcMar>
            <w:vAlign w:val="center"/>
          </w:tcPr>
          <w:p w14:paraId="315FDE01" w14:textId="7FF22929" w:rsidR="1F50534B" w:rsidRDefault="1F50534B" w:rsidP="1F50534B">
            <w:pPr>
              <w:spacing w:after="0" w:line="240" w:lineRule="auto"/>
              <w:jc w:val="center"/>
              <w:rPr>
                <w:rFonts w:eastAsia="Calibri"/>
              </w:rPr>
            </w:pPr>
            <w:r w:rsidRPr="1F50534B">
              <w:rPr>
                <w:rFonts w:eastAsia="Calibri"/>
              </w:rPr>
              <w:t>93</w:t>
            </w:r>
          </w:p>
        </w:tc>
        <w:tc>
          <w:tcPr>
            <w:tcW w:w="1191" w:type="dxa"/>
            <w:tcBorders>
              <w:top w:val="nil"/>
              <w:left w:val="nil"/>
              <w:bottom w:val="nil"/>
              <w:right w:val="nil"/>
            </w:tcBorders>
            <w:shd w:val="clear" w:color="auto" w:fill="auto"/>
            <w:vAlign w:val="center"/>
          </w:tcPr>
          <w:p w14:paraId="0834E1CD" w14:textId="74D40585" w:rsidR="1F50534B" w:rsidRDefault="1F50534B" w:rsidP="1F50534B">
            <w:pPr>
              <w:spacing w:after="0" w:line="240" w:lineRule="auto"/>
              <w:jc w:val="center"/>
              <w:rPr>
                <w:rFonts w:eastAsia="Calibri"/>
              </w:rPr>
            </w:pPr>
            <w:r w:rsidRPr="1F50534B">
              <w:rPr>
                <w:rFonts w:eastAsia="Calibri"/>
              </w:rPr>
              <w:t>0.45</w:t>
            </w:r>
          </w:p>
        </w:tc>
      </w:tr>
      <w:tr w:rsidR="1F50534B" w14:paraId="168ACAE2"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0449F4E7" w14:textId="167A8D54" w:rsidR="1F50534B" w:rsidRDefault="1F50534B" w:rsidP="1F50534B">
            <w:pPr>
              <w:spacing w:after="0" w:line="240" w:lineRule="auto"/>
              <w:rPr>
                <w:rFonts w:eastAsia="Arial"/>
              </w:rPr>
            </w:pPr>
            <w:r w:rsidRPr="1F50534B">
              <w:rPr>
                <w:rFonts w:eastAsia="Arial"/>
              </w:rPr>
              <w:t>Four Year Bachelor or above, %</w:t>
            </w:r>
          </w:p>
        </w:tc>
        <w:tc>
          <w:tcPr>
            <w:tcW w:w="2334" w:type="dxa"/>
            <w:tcBorders>
              <w:top w:val="nil"/>
              <w:left w:val="nil"/>
              <w:bottom w:val="nil"/>
              <w:right w:val="nil"/>
            </w:tcBorders>
            <w:shd w:val="clear" w:color="auto" w:fill="auto"/>
            <w:tcMar>
              <w:left w:w="105" w:type="dxa"/>
              <w:right w:w="105" w:type="dxa"/>
            </w:tcMar>
            <w:vAlign w:val="center"/>
          </w:tcPr>
          <w:p w14:paraId="1989ACF3" w14:textId="37C21F6C" w:rsidR="1F50534B" w:rsidRDefault="1F50534B" w:rsidP="1F50534B">
            <w:pPr>
              <w:spacing w:after="0" w:line="240" w:lineRule="auto"/>
              <w:jc w:val="center"/>
              <w:rPr>
                <w:rFonts w:eastAsia="Calibri"/>
              </w:rPr>
            </w:pPr>
            <w:r w:rsidRPr="1F50534B">
              <w:rPr>
                <w:rFonts w:eastAsia="Calibri"/>
              </w:rPr>
              <w:t>60</w:t>
            </w:r>
          </w:p>
        </w:tc>
        <w:tc>
          <w:tcPr>
            <w:tcW w:w="2335" w:type="dxa"/>
            <w:tcBorders>
              <w:top w:val="nil"/>
              <w:left w:val="nil"/>
              <w:bottom w:val="nil"/>
              <w:right w:val="nil"/>
            </w:tcBorders>
            <w:shd w:val="clear" w:color="auto" w:fill="auto"/>
            <w:tcMar>
              <w:left w:w="105" w:type="dxa"/>
              <w:right w:w="105" w:type="dxa"/>
            </w:tcMar>
            <w:vAlign w:val="center"/>
          </w:tcPr>
          <w:p w14:paraId="7D86AAF5" w14:textId="28510EA4" w:rsidR="1F50534B" w:rsidRDefault="1F50534B" w:rsidP="1F50534B">
            <w:pPr>
              <w:spacing w:after="0" w:line="240" w:lineRule="auto"/>
              <w:jc w:val="center"/>
              <w:rPr>
                <w:rFonts w:eastAsia="Calibri"/>
              </w:rPr>
            </w:pPr>
            <w:r w:rsidRPr="1F50534B">
              <w:rPr>
                <w:rFonts w:eastAsia="Calibri"/>
              </w:rPr>
              <w:t>53</w:t>
            </w:r>
          </w:p>
        </w:tc>
        <w:tc>
          <w:tcPr>
            <w:tcW w:w="1191" w:type="dxa"/>
            <w:tcBorders>
              <w:top w:val="nil"/>
              <w:left w:val="nil"/>
              <w:bottom w:val="nil"/>
              <w:right w:val="nil"/>
            </w:tcBorders>
            <w:shd w:val="clear" w:color="auto" w:fill="auto"/>
            <w:vAlign w:val="center"/>
          </w:tcPr>
          <w:p w14:paraId="4AD87435" w14:textId="258CF147" w:rsidR="1F50534B" w:rsidRDefault="1F50534B" w:rsidP="1F50534B">
            <w:pPr>
              <w:spacing w:after="0" w:line="240" w:lineRule="auto"/>
              <w:jc w:val="center"/>
              <w:rPr>
                <w:rFonts w:eastAsia="Calibri"/>
              </w:rPr>
            </w:pPr>
            <w:r w:rsidRPr="1F50534B">
              <w:rPr>
                <w:rFonts w:eastAsia="Calibri"/>
              </w:rPr>
              <w:t>&lt;0.01</w:t>
            </w:r>
          </w:p>
        </w:tc>
      </w:tr>
      <w:tr w:rsidR="1F50534B" w14:paraId="683170D5"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57DFDAA7" w14:textId="2483EF7A" w:rsidR="1F50534B" w:rsidRDefault="1F50534B" w:rsidP="1F50534B">
            <w:pPr>
              <w:spacing w:after="0" w:line="240" w:lineRule="auto"/>
              <w:rPr>
                <w:rFonts w:eastAsia="Arial"/>
              </w:rPr>
            </w:pPr>
            <w:r w:rsidRPr="1F50534B">
              <w:rPr>
                <w:rFonts w:eastAsia="Arial"/>
              </w:rPr>
              <w:t>Household Income, USD, median (IQR)</w:t>
            </w:r>
          </w:p>
        </w:tc>
        <w:tc>
          <w:tcPr>
            <w:tcW w:w="2334" w:type="dxa"/>
            <w:tcBorders>
              <w:top w:val="nil"/>
              <w:left w:val="nil"/>
              <w:bottom w:val="nil"/>
              <w:right w:val="nil"/>
            </w:tcBorders>
            <w:shd w:val="clear" w:color="auto" w:fill="auto"/>
            <w:tcMar>
              <w:left w:w="105" w:type="dxa"/>
              <w:right w:w="105" w:type="dxa"/>
            </w:tcMar>
            <w:vAlign w:val="center"/>
          </w:tcPr>
          <w:p w14:paraId="3269EAFE" w14:textId="4DA7BA76" w:rsidR="1F50534B" w:rsidRDefault="1F50534B" w:rsidP="1F50534B">
            <w:pPr>
              <w:spacing w:after="0" w:line="240" w:lineRule="auto"/>
              <w:jc w:val="center"/>
              <w:rPr>
                <w:rFonts w:eastAsia="Calibri"/>
              </w:rPr>
            </w:pPr>
            <w:r w:rsidRPr="1F50534B">
              <w:rPr>
                <w:rFonts w:eastAsia="Calibri"/>
              </w:rPr>
              <w:t>83580 (62375- 117182)</w:t>
            </w:r>
          </w:p>
        </w:tc>
        <w:tc>
          <w:tcPr>
            <w:tcW w:w="2335" w:type="dxa"/>
            <w:tcBorders>
              <w:top w:val="nil"/>
              <w:left w:val="nil"/>
              <w:bottom w:val="nil"/>
              <w:right w:val="nil"/>
            </w:tcBorders>
            <w:shd w:val="clear" w:color="auto" w:fill="auto"/>
            <w:tcMar>
              <w:left w:w="105" w:type="dxa"/>
              <w:right w:w="105" w:type="dxa"/>
            </w:tcMar>
            <w:vAlign w:val="center"/>
          </w:tcPr>
          <w:p w14:paraId="025A8BFB" w14:textId="548AADEC" w:rsidR="1F50534B" w:rsidRDefault="1F50534B" w:rsidP="1F50534B">
            <w:pPr>
              <w:spacing w:after="0" w:line="240" w:lineRule="auto"/>
              <w:jc w:val="center"/>
              <w:rPr>
                <w:rFonts w:eastAsia="Calibri"/>
              </w:rPr>
            </w:pPr>
            <w:r w:rsidRPr="1F50534B">
              <w:rPr>
                <w:rFonts w:eastAsia="Calibri"/>
              </w:rPr>
              <w:t>79099 (58899-108205)</w:t>
            </w:r>
          </w:p>
        </w:tc>
        <w:tc>
          <w:tcPr>
            <w:tcW w:w="1191" w:type="dxa"/>
            <w:tcBorders>
              <w:top w:val="nil"/>
              <w:left w:val="nil"/>
              <w:bottom w:val="nil"/>
              <w:right w:val="nil"/>
            </w:tcBorders>
            <w:shd w:val="clear" w:color="auto" w:fill="auto"/>
            <w:vAlign w:val="center"/>
          </w:tcPr>
          <w:p w14:paraId="43B9F2D1" w14:textId="0275BE13" w:rsidR="1F50534B" w:rsidRDefault="1F50534B" w:rsidP="1F50534B">
            <w:pPr>
              <w:spacing w:after="0" w:line="240" w:lineRule="auto"/>
              <w:jc w:val="center"/>
              <w:rPr>
                <w:rFonts w:eastAsia="Calibri"/>
              </w:rPr>
            </w:pPr>
            <w:r w:rsidRPr="1F50534B">
              <w:rPr>
                <w:rFonts w:eastAsia="Calibri"/>
              </w:rPr>
              <w:t>&lt;0.01</w:t>
            </w:r>
          </w:p>
        </w:tc>
      </w:tr>
      <w:tr w:rsidR="1F50534B" w14:paraId="04B61652"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3781348E" w14:textId="06613111" w:rsidR="1F50534B" w:rsidRDefault="1F50534B" w:rsidP="1F50534B">
            <w:pPr>
              <w:spacing w:after="0" w:line="240" w:lineRule="auto"/>
              <w:rPr>
                <w:rFonts w:eastAsia="Arial"/>
              </w:rPr>
            </w:pPr>
            <w:r w:rsidRPr="1F50534B">
              <w:rPr>
                <w:rFonts w:eastAsia="Arial"/>
              </w:rPr>
              <w:t>Area Deprivation Index, %, median (IQR)</w:t>
            </w:r>
          </w:p>
        </w:tc>
        <w:tc>
          <w:tcPr>
            <w:tcW w:w="2334" w:type="dxa"/>
            <w:tcBorders>
              <w:top w:val="nil"/>
              <w:left w:val="nil"/>
              <w:bottom w:val="nil"/>
              <w:right w:val="nil"/>
            </w:tcBorders>
            <w:shd w:val="clear" w:color="auto" w:fill="auto"/>
            <w:tcMar>
              <w:left w:w="105" w:type="dxa"/>
              <w:right w:w="105" w:type="dxa"/>
            </w:tcMar>
            <w:vAlign w:val="center"/>
          </w:tcPr>
          <w:p w14:paraId="5A3A109D" w14:textId="1F239458" w:rsidR="1F50534B" w:rsidRDefault="1F50534B" w:rsidP="1F50534B">
            <w:pPr>
              <w:spacing w:after="0" w:line="240" w:lineRule="auto"/>
              <w:jc w:val="center"/>
              <w:rPr>
                <w:rFonts w:eastAsia="Arial"/>
              </w:rPr>
            </w:pPr>
            <w:r w:rsidRPr="1F50534B">
              <w:rPr>
                <w:rFonts w:eastAsia="Arial"/>
              </w:rPr>
              <w:t>35 (18-59)</w:t>
            </w:r>
          </w:p>
        </w:tc>
        <w:tc>
          <w:tcPr>
            <w:tcW w:w="2335" w:type="dxa"/>
            <w:tcBorders>
              <w:top w:val="nil"/>
              <w:left w:val="nil"/>
              <w:bottom w:val="nil"/>
              <w:right w:val="nil"/>
            </w:tcBorders>
            <w:shd w:val="clear" w:color="auto" w:fill="auto"/>
            <w:tcMar>
              <w:left w:w="105" w:type="dxa"/>
              <w:right w:w="105" w:type="dxa"/>
            </w:tcMar>
            <w:vAlign w:val="center"/>
          </w:tcPr>
          <w:p w14:paraId="225DC174" w14:textId="717223DE" w:rsidR="1F50534B" w:rsidRDefault="1F50534B" w:rsidP="1F50534B">
            <w:pPr>
              <w:spacing w:after="0" w:line="240" w:lineRule="auto"/>
              <w:jc w:val="center"/>
              <w:rPr>
                <w:rFonts w:eastAsia="Arial"/>
              </w:rPr>
            </w:pPr>
            <w:r w:rsidRPr="1F50534B">
              <w:rPr>
                <w:rFonts w:eastAsia="Arial"/>
              </w:rPr>
              <w:t>42 (22-62)</w:t>
            </w:r>
          </w:p>
        </w:tc>
        <w:tc>
          <w:tcPr>
            <w:tcW w:w="1191" w:type="dxa"/>
            <w:tcBorders>
              <w:top w:val="nil"/>
              <w:left w:val="nil"/>
              <w:bottom w:val="nil"/>
              <w:right w:val="nil"/>
            </w:tcBorders>
            <w:shd w:val="clear" w:color="auto" w:fill="auto"/>
            <w:vAlign w:val="center"/>
          </w:tcPr>
          <w:p w14:paraId="4430180A" w14:textId="14114FB2" w:rsidR="1F50534B" w:rsidRDefault="1F50534B" w:rsidP="1F50534B">
            <w:pPr>
              <w:spacing w:after="0" w:line="240" w:lineRule="auto"/>
              <w:jc w:val="center"/>
              <w:rPr>
                <w:rFonts w:eastAsia="Arial"/>
              </w:rPr>
            </w:pPr>
            <w:r w:rsidRPr="1F50534B">
              <w:rPr>
                <w:rFonts w:eastAsia="Arial"/>
              </w:rPr>
              <w:t>&lt;0.01</w:t>
            </w:r>
          </w:p>
        </w:tc>
      </w:tr>
      <w:tr w:rsidR="1F50534B" w14:paraId="48B5501A" w14:textId="77777777" w:rsidTr="00BF3929">
        <w:trPr>
          <w:trHeight w:val="344"/>
        </w:trPr>
        <w:tc>
          <w:tcPr>
            <w:tcW w:w="3500" w:type="dxa"/>
            <w:tcBorders>
              <w:top w:val="nil"/>
              <w:left w:val="nil"/>
              <w:bottom w:val="nil"/>
              <w:right w:val="nil"/>
            </w:tcBorders>
            <w:shd w:val="clear" w:color="auto" w:fill="auto"/>
            <w:tcMar>
              <w:left w:w="105" w:type="dxa"/>
              <w:right w:w="105" w:type="dxa"/>
            </w:tcMar>
            <w:vAlign w:val="center"/>
          </w:tcPr>
          <w:p w14:paraId="4947F600" w14:textId="4E891868" w:rsidR="1F50534B" w:rsidRDefault="1F50534B" w:rsidP="1F50534B">
            <w:pPr>
              <w:spacing w:after="0" w:line="240" w:lineRule="auto"/>
              <w:rPr>
                <w:rFonts w:eastAsia="Arial"/>
              </w:rPr>
            </w:pPr>
            <w:r w:rsidRPr="1F50534B">
              <w:rPr>
                <w:rFonts w:eastAsia="Arial"/>
              </w:rPr>
              <w:t>Area Deprivation Index ≥38%, %</w:t>
            </w:r>
          </w:p>
        </w:tc>
        <w:tc>
          <w:tcPr>
            <w:tcW w:w="2334" w:type="dxa"/>
            <w:tcBorders>
              <w:top w:val="nil"/>
              <w:left w:val="nil"/>
              <w:bottom w:val="nil"/>
              <w:right w:val="nil"/>
            </w:tcBorders>
            <w:shd w:val="clear" w:color="auto" w:fill="auto"/>
            <w:tcMar>
              <w:left w:w="105" w:type="dxa"/>
              <w:right w:w="105" w:type="dxa"/>
            </w:tcMar>
            <w:vAlign w:val="center"/>
          </w:tcPr>
          <w:p w14:paraId="78055989" w14:textId="237DA5BF" w:rsidR="1F50534B" w:rsidRDefault="1F50534B" w:rsidP="1F50534B">
            <w:pPr>
              <w:spacing w:after="0" w:line="240" w:lineRule="auto"/>
              <w:jc w:val="center"/>
              <w:rPr>
                <w:rFonts w:eastAsia="Arial"/>
              </w:rPr>
            </w:pPr>
            <w:r w:rsidRPr="1F50534B">
              <w:rPr>
                <w:rFonts w:eastAsia="Arial"/>
              </w:rPr>
              <w:t>47</w:t>
            </w:r>
          </w:p>
        </w:tc>
        <w:tc>
          <w:tcPr>
            <w:tcW w:w="2335" w:type="dxa"/>
            <w:tcBorders>
              <w:top w:val="nil"/>
              <w:left w:val="nil"/>
              <w:bottom w:val="nil"/>
              <w:right w:val="nil"/>
            </w:tcBorders>
            <w:shd w:val="clear" w:color="auto" w:fill="auto"/>
            <w:tcMar>
              <w:left w:w="105" w:type="dxa"/>
              <w:right w:w="105" w:type="dxa"/>
            </w:tcMar>
            <w:vAlign w:val="center"/>
          </w:tcPr>
          <w:p w14:paraId="20AF2C3F" w14:textId="75BF1379" w:rsidR="1F50534B" w:rsidRDefault="1F50534B" w:rsidP="1F50534B">
            <w:pPr>
              <w:spacing w:after="0" w:line="240" w:lineRule="auto"/>
              <w:jc w:val="center"/>
              <w:rPr>
                <w:rFonts w:eastAsia="Arial"/>
              </w:rPr>
            </w:pPr>
            <w:r w:rsidRPr="1F50534B">
              <w:rPr>
                <w:rFonts w:eastAsia="Arial"/>
              </w:rPr>
              <w:t>54</w:t>
            </w:r>
          </w:p>
        </w:tc>
        <w:tc>
          <w:tcPr>
            <w:tcW w:w="1191" w:type="dxa"/>
            <w:tcBorders>
              <w:top w:val="nil"/>
              <w:left w:val="nil"/>
              <w:bottom w:val="nil"/>
              <w:right w:val="nil"/>
            </w:tcBorders>
            <w:shd w:val="clear" w:color="auto" w:fill="auto"/>
            <w:vAlign w:val="center"/>
          </w:tcPr>
          <w:p w14:paraId="2580D217" w14:textId="641631FD" w:rsidR="1F50534B" w:rsidRDefault="1F50534B" w:rsidP="1F50534B">
            <w:pPr>
              <w:spacing w:after="0" w:line="240" w:lineRule="auto"/>
              <w:jc w:val="center"/>
              <w:rPr>
                <w:rFonts w:eastAsia="Arial"/>
              </w:rPr>
            </w:pPr>
            <w:r w:rsidRPr="1F50534B">
              <w:rPr>
                <w:rFonts w:eastAsia="Arial"/>
              </w:rPr>
              <w:t>&lt;0.01</w:t>
            </w:r>
          </w:p>
        </w:tc>
      </w:tr>
      <w:tr w:rsidR="1F50534B" w14:paraId="711DF6B5" w14:textId="77777777" w:rsidTr="005B7A51">
        <w:trPr>
          <w:trHeight w:val="4980"/>
        </w:trPr>
        <w:tc>
          <w:tcPr>
            <w:tcW w:w="9360" w:type="dxa"/>
            <w:gridSpan w:val="4"/>
            <w:tcBorders>
              <w:top w:val="single" w:sz="6" w:space="0" w:color="auto"/>
              <w:left w:val="nil"/>
              <w:bottom w:val="nil"/>
              <w:right w:val="nil"/>
            </w:tcBorders>
            <w:shd w:val="clear" w:color="auto" w:fill="auto"/>
            <w:tcMar>
              <w:left w:w="105" w:type="dxa"/>
              <w:right w:w="105" w:type="dxa"/>
            </w:tcMar>
            <w:vAlign w:val="bottom"/>
          </w:tcPr>
          <w:p w14:paraId="0EC8210D" w14:textId="6577FCBD" w:rsidR="1F50534B" w:rsidRDefault="1F50534B" w:rsidP="1F50534B">
            <w:pPr>
              <w:spacing w:after="0" w:line="240" w:lineRule="auto"/>
              <w:rPr>
                <w:rFonts w:eastAsia="Calibri"/>
                <w:color w:val="000000" w:themeColor="text1"/>
              </w:rPr>
            </w:pPr>
            <w:r w:rsidRPr="1F50534B">
              <w:rPr>
                <w:rFonts w:eastAsia="Calibri"/>
                <w:color w:val="000000" w:themeColor="text1"/>
                <w:vertAlign w:val="superscript"/>
              </w:rPr>
              <w:lastRenderedPageBreak/>
              <w:t xml:space="preserve">a </w:t>
            </w:r>
            <w:r w:rsidRPr="1F50534B">
              <w:rPr>
                <w:rFonts w:eastAsia="Calibri"/>
                <w:color w:val="000000" w:themeColor="text1"/>
              </w:rPr>
              <w:t>Categorical and continuous variables were analyzed using Pearson’s chi-square and Wilcoxon rank-sum (2 groups) test.</w:t>
            </w:r>
            <w:r>
              <w:br/>
            </w:r>
            <w:r w:rsidRPr="1F50534B">
              <w:rPr>
                <w:rFonts w:eastAsia="Calibri"/>
                <w:color w:val="000000" w:themeColor="text1"/>
              </w:rPr>
              <w:t>Age &lt;1 vs &lt;1% missing</w:t>
            </w:r>
          </w:p>
          <w:p w14:paraId="34F28975" w14:textId="7AC027B2" w:rsidR="1F50534B" w:rsidRDefault="1F50534B" w:rsidP="1F50534B">
            <w:pPr>
              <w:spacing w:after="0" w:line="240" w:lineRule="auto"/>
              <w:rPr>
                <w:rFonts w:eastAsia="Calibri"/>
                <w:color w:val="000000" w:themeColor="text1"/>
              </w:rPr>
            </w:pPr>
            <w:r w:rsidRPr="1F50534B">
              <w:rPr>
                <w:rFonts w:eastAsia="Calibri"/>
                <w:color w:val="000000" w:themeColor="text1"/>
              </w:rPr>
              <w:t>Sex &lt;1 vs &lt;1% missing</w:t>
            </w:r>
          </w:p>
          <w:p w14:paraId="10EE12D2" w14:textId="32644592" w:rsidR="1F50534B" w:rsidRDefault="1F50534B" w:rsidP="1F50534B">
            <w:pPr>
              <w:spacing w:after="0" w:line="240" w:lineRule="auto"/>
              <w:rPr>
                <w:rFonts w:eastAsia="Calibri"/>
                <w:color w:val="000000" w:themeColor="text1"/>
              </w:rPr>
            </w:pPr>
            <w:r w:rsidRPr="1F50534B">
              <w:rPr>
                <w:rFonts w:eastAsia="Calibri"/>
                <w:color w:val="000000" w:themeColor="text1"/>
              </w:rPr>
              <w:t>Race/ethnicity 4 vs 5% missing</w:t>
            </w:r>
          </w:p>
          <w:p w14:paraId="76227C01" w14:textId="091E935A" w:rsidR="1F50534B" w:rsidRDefault="1F50534B" w:rsidP="1F50534B">
            <w:pPr>
              <w:spacing w:after="0" w:line="240" w:lineRule="auto"/>
              <w:rPr>
                <w:rFonts w:eastAsia="Calibri"/>
                <w:color w:val="000000" w:themeColor="text1"/>
              </w:rPr>
            </w:pPr>
            <w:r w:rsidRPr="1F50534B">
              <w:rPr>
                <w:rFonts w:eastAsia="Calibri"/>
                <w:color w:val="000000" w:themeColor="text1"/>
              </w:rPr>
              <w:t>Hypertension history 20 vs 28% missing</w:t>
            </w:r>
          </w:p>
          <w:p w14:paraId="0467BF9D" w14:textId="1DED8AD5" w:rsidR="1F50534B" w:rsidRDefault="1F50534B" w:rsidP="1F50534B">
            <w:pPr>
              <w:spacing w:after="0" w:line="240" w:lineRule="auto"/>
              <w:rPr>
                <w:rFonts w:eastAsia="Calibri"/>
                <w:color w:val="000000" w:themeColor="text1"/>
              </w:rPr>
            </w:pPr>
            <w:r w:rsidRPr="1F50534B">
              <w:rPr>
                <w:rFonts w:eastAsia="Calibri"/>
                <w:color w:val="000000" w:themeColor="text1"/>
              </w:rPr>
              <w:t>Diabetes history 20 vs 30% missing</w:t>
            </w:r>
          </w:p>
          <w:p w14:paraId="56B5C7AC" w14:textId="2FAC6349" w:rsidR="1F50534B" w:rsidRDefault="1F50534B" w:rsidP="1F50534B">
            <w:pPr>
              <w:spacing w:after="0" w:line="240" w:lineRule="auto"/>
              <w:rPr>
                <w:rFonts w:eastAsia="Calibri"/>
                <w:color w:val="000000" w:themeColor="text1"/>
              </w:rPr>
            </w:pPr>
            <w:r w:rsidRPr="1F50534B">
              <w:rPr>
                <w:rFonts w:eastAsia="Calibri"/>
                <w:color w:val="000000" w:themeColor="text1"/>
              </w:rPr>
              <w:t>BMI 23 vs 39% missing</w:t>
            </w:r>
          </w:p>
          <w:p w14:paraId="21C34C10" w14:textId="1A329488" w:rsidR="1F50534B" w:rsidRDefault="1F50534B" w:rsidP="1F50534B">
            <w:pPr>
              <w:spacing w:after="0" w:line="240" w:lineRule="auto"/>
              <w:rPr>
                <w:rFonts w:eastAsia="Calibri"/>
                <w:color w:val="000000" w:themeColor="text1"/>
              </w:rPr>
            </w:pPr>
            <w:r w:rsidRPr="1F50534B">
              <w:rPr>
                <w:rFonts w:eastAsia="Calibri"/>
                <w:color w:val="000000" w:themeColor="text1"/>
              </w:rPr>
              <w:t>Systolic blood pressure 29 vs 44% missing</w:t>
            </w:r>
          </w:p>
          <w:p w14:paraId="46467755" w14:textId="51F22AB9" w:rsidR="1F50534B" w:rsidRDefault="1F50534B" w:rsidP="1F50534B">
            <w:pPr>
              <w:spacing w:after="0" w:line="240" w:lineRule="auto"/>
              <w:rPr>
                <w:rFonts w:eastAsia="Calibri"/>
                <w:color w:val="000000" w:themeColor="text1"/>
              </w:rPr>
            </w:pPr>
            <w:r w:rsidRPr="1F50534B">
              <w:rPr>
                <w:rFonts w:eastAsia="Calibri"/>
                <w:color w:val="000000" w:themeColor="text1"/>
              </w:rPr>
              <w:t>Diastolic blood pressure 29 vs 44% missing</w:t>
            </w:r>
          </w:p>
          <w:p w14:paraId="50F65913" w14:textId="66A08874" w:rsidR="1F50534B" w:rsidRDefault="1F50534B" w:rsidP="1F50534B">
            <w:pPr>
              <w:spacing w:after="0" w:line="240" w:lineRule="auto"/>
              <w:rPr>
                <w:rFonts w:eastAsia="Calibri"/>
                <w:color w:val="000000" w:themeColor="text1"/>
              </w:rPr>
            </w:pPr>
            <w:r w:rsidRPr="1F50534B">
              <w:rPr>
                <w:rFonts w:eastAsia="Calibri"/>
                <w:color w:val="000000" w:themeColor="text1"/>
              </w:rPr>
              <w:t>Serum creatinine/eGFR 20 vs 30% missing</w:t>
            </w:r>
          </w:p>
          <w:p w14:paraId="655962DA" w14:textId="0C849C13" w:rsidR="1F50534B" w:rsidRDefault="1F50534B" w:rsidP="1F50534B">
            <w:pPr>
              <w:spacing w:after="0" w:line="240" w:lineRule="auto"/>
              <w:rPr>
                <w:rFonts w:eastAsia="Calibri"/>
                <w:color w:val="000000" w:themeColor="text1"/>
              </w:rPr>
            </w:pPr>
            <w:r w:rsidRPr="1F50534B">
              <w:rPr>
                <w:rFonts w:eastAsia="Calibri"/>
                <w:color w:val="000000" w:themeColor="text1"/>
              </w:rPr>
              <w:t xml:space="preserve">Ever Smoke &lt;1 vs &lt;1% missing </w:t>
            </w:r>
          </w:p>
          <w:p w14:paraId="706201B9" w14:textId="172BD948" w:rsidR="1F50534B" w:rsidRDefault="1F50534B" w:rsidP="1F50534B">
            <w:pPr>
              <w:spacing w:after="0" w:line="240" w:lineRule="auto"/>
              <w:rPr>
                <w:rFonts w:eastAsia="Calibri"/>
                <w:color w:val="000000" w:themeColor="text1"/>
              </w:rPr>
            </w:pPr>
            <w:r w:rsidRPr="1F50534B">
              <w:rPr>
                <w:rFonts w:eastAsia="Calibri"/>
                <w:color w:val="000000" w:themeColor="text1"/>
              </w:rPr>
              <w:t>Insurance status 4 vs 7% missing</w:t>
            </w:r>
          </w:p>
          <w:p w14:paraId="2A8FAF69" w14:textId="2AF8C6AD" w:rsidR="1F50534B" w:rsidRDefault="1F50534B" w:rsidP="1F50534B">
            <w:pPr>
              <w:spacing w:after="0" w:line="240" w:lineRule="auto"/>
              <w:rPr>
                <w:rFonts w:eastAsia="Calibri"/>
                <w:color w:val="000000" w:themeColor="text1"/>
              </w:rPr>
            </w:pPr>
            <w:r w:rsidRPr="1F50534B">
              <w:rPr>
                <w:rFonts w:eastAsia="Calibri"/>
                <w:color w:val="000000" w:themeColor="text1"/>
              </w:rPr>
              <w:t>Education level &lt;1 vs &lt;1% missing</w:t>
            </w:r>
          </w:p>
          <w:p w14:paraId="23687D78" w14:textId="30133A8C" w:rsidR="1F50534B" w:rsidRDefault="1F50534B" w:rsidP="1F50534B">
            <w:pPr>
              <w:spacing w:after="0" w:line="240" w:lineRule="auto"/>
              <w:rPr>
                <w:rFonts w:eastAsia="Calibri"/>
                <w:color w:val="000000" w:themeColor="text1"/>
              </w:rPr>
            </w:pPr>
            <w:r w:rsidRPr="1F50534B">
              <w:rPr>
                <w:rFonts w:eastAsia="Calibri"/>
                <w:color w:val="000000" w:themeColor="text1"/>
              </w:rPr>
              <w:t>Area deprivation index 20 vs 18% missing</w:t>
            </w:r>
          </w:p>
          <w:p w14:paraId="57EA20F4" w14:textId="6CB9EC64" w:rsidR="1F50534B" w:rsidRDefault="1F50534B" w:rsidP="1F50534B">
            <w:pPr>
              <w:spacing w:after="0" w:line="240" w:lineRule="auto"/>
              <w:rPr>
                <w:rFonts w:eastAsia="Calibri"/>
                <w:color w:val="000000" w:themeColor="text1"/>
                <w:vertAlign w:val="superscript"/>
              </w:rPr>
            </w:pPr>
          </w:p>
        </w:tc>
      </w:tr>
    </w:tbl>
    <w:p w14:paraId="130A0934" w14:textId="34B0FF1F" w:rsidR="00D45BC1" w:rsidRDefault="00BF3929">
      <w:pPr>
        <w:spacing w:after="0" w:line="240" w:lineRule="auto"/>
        <w:rPr>
          <w:rFonts w:ascii="Calibri" w:eastAsia="Calibri" w:hAnsi="Calibri" w:cs="Calibri"/>
          <w:u w:val="single"/>
        </w:rPr>
      </w:pPr>
      <w:commentRangeStart w:id="206"/>
      <w:r>
        <w:t>Say something about socioeconomic and racial factors</w:t>
      </w:r>
      <w:commentRangeEnd w:id="206"/>
      <w:r>
        <w:rPr>
          <w:rStyle w:val="CommentReference"/>
        </w:rPr>
        <w:commentReference w:id="206"/>
      </w:r>
    </w:p>
    <w:sectPr w:rsidR="00D45B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y Grace Bowring" w:date="2023-05-30T12:12:00Z" w:initials="MGB">
    <w:p w14:paraId="002E43D0" w14:textId="77777777" w:rsidR="00AD722C" w:rsidRDefault="00AD722C" w:rsidP="000D04E9">
      <w:pPr>
        <w:pStyle w:val="CommentText"/>
      </w:pPr>
      <w:r>
        <w:rPr>
          <w:rStyle w:val="CommentReference"/>
        </w:rPr>
        <w:annotationRef/>
      </w:r>
      <w:r>
        <w:t>Consider a subphrase that highlights WHOLE somehow</w:t>
      </w:r>
    </w:p>
  </w:comment>
  <w:comment w:id="3" w:author="Amy Chang" w:date="2023-03-03T14:05:00Z" w:initials="AC">
    <w:p w14:paraId="47A46FD1" w14:textId="080E84FA" w:rsidR="23439A5C" w:rsidRDefault="23439A5C">
      <w:r>
        <w:t>ask Dorry about including all the other transplant center leaders</w:t>
      </w:r>
      <w:r>
        <w:annotationRef/>
      </w:r>
    </w:p>
  </w:comment>
  <w:comment w:id="4" w:author="Amy Chang" w:date="2023-03-25T10:38:00Z" w:initials="AC">
    <w:p w14:paraId="37DA9ED5" w14:textId="77777777" w:rsidR="00052D15" w:rsidRDefault="005358CD">
      <w:pPr>
        <w:pStyle w:val="CommentText"/>
      </w:pPr>
      <w:r>
        <w:rPr>
          <w:rStyle w:val="CommentReference"/>
        </w:rPr>
        <w:annotationRef/>
      </w:r>
      <w:r w:rsidR="00052D15">
        <w:t>AJT Brief Communication (</w:t>
      </w:r>
      <w:hyperlink r:id="rId1" w:history="1">
        <w:r w:rsidR="00052D15" w:rsidRPr="00871A50">
          <w:rPr>
            <w:rStyle w:val="Hyperlink"/>
          </w:rPr>
          <w:t>link to instructions</w:t>
        </w:r>
      </w:hyperlink>
      <w:r w:rsidR="00052D15">
        <w:t>)</w:t>
      </w:r>
      <w:r w:rsidR="00052D15">
        <w:br/>
      </w:r>
      <w:r w:rsidR="00052D15">
        <w:br/>
        <w:t>Abstract+Text: 3000 words</w:t>
      </w:r>
      <w:r w:rsidR="00052D15">
        <w:br/>
        <w:t>Reference 30</w:t>
      </w:r>
      <w:r w:rsidR="00052D15">
        <w:br/>
        <w:t>Figure N/A</w:t>
      </w:r>
    </w:p>
  </w:comment>
  <w:comment w:id="7" w:author="Mary Grace Bowring" w:date="2023-05-30T11:36:00Z" w:initials="MB">
    <w:p w14:paraId="03814872" w14:textId="0865E740" w:rsidR="5775F933" w:rsidRDefault="5775F933">
      <w:pPr>
        <w:pStyle w:val="CommentText"/>
      </w:pPr>
      <w:r>
        <w:t>abstract is unstructured for AJT - ie no headings</w:t>
      </w:r>
      <w:r>
        <w:rPr>
          <w:rStyle w:val="CommentReference"/>
        </w:rPr>
        <w:annotationRef/>
      </w:r>
    </w:p>
  </w:comment>
  <w:comment w:id="19" w:author="Mary Grace Bowring" w:date="2023-05-30T11:41:00Z" w:initials="MB">
    <w:p w14:paraId="0F768E66" w14:textId="385F44D0" w:rsidR="5775F933" w:rsidRDefault="5775F933">
      <w:pPr>
        <w:pStyle w:val="CommentText"/>
      </w:pPr>
      <w:r>
        <w:t xml:space="preserve">however long ago it started </w:t>
      </w:r>
      <w:r>
        <w:rPr>
          <w:rStyle w:val="CommentReference"/>
        </w:rPr>
        <w:annotationRef/>
      </w:r>
    </w:p>
  </w:comment>
  <w:comment w:id="42" w:author="Mary Grace Bowring" w:date="2023-05-30T11:43:00Z" w:initials="MB">
    <w:p w14:paraId="0053AD0E" w14:textId="64EFC680" w:rsidR="5775F933" w:rsidRDefault="5775F933">
      <w:pPr>
        <w:pStyle w:val="CommentText"/>
      </w:pPr>
      <w:r>
        <w:t>redundant with methods</w:t>
      </w:r>
      <w:r>
        <w:rPr>
          <w:rStyle w:val="CommentReference"/>
        </w:rPr>
        <w:annotationRef/>
      </w:r>
    </w:p>
  </w:comment>
  <w:comment w:id="43" w:author="Mary Grace Bowring" w:date="2023-05-30T11:44:00Z" w:initials="MB">
    <w:p w14:paraId="2A773731" w14:textId="18C1BD0E" w:rsidR="5775F933" w:rsidRDefault="5775F933">
      <w:pPr>
        <w:pStyle w:val="CommentText"/>
      </w:pPr>
      <w:r>
        <w:t>we need more on the patient pop before getting into hosp/outcomes</w:t>
      </w:r>
      <w:r>
        <w:rPr>
          <w:rStyle w:val="CommentReference"/>
        </w:rPr>
        <w:annotationRef/>
      </w:r>
    </w:p>
  </w:comment>
  <w:comment w:id="89" w:author="Amy Chang" w:date="2023-04-12T13:15:00Z" w:initials="AC">
    <w:p w14:paraId="4CDB2071" w14:textId="343D3373" w:rsidR="3C46F972" w:rsidRDefault="3C46F972">
      <w:pPr>
        <w:pStyle w:val="CommentText"/>
      </w:pPr>
      <w:r>
        <w:t>3 paragraph</w:t>
      </w:r>
      <w:r>
        <w:rPr>
          <w:rStyle w:val="CommentReference"/>
        </w:rPr>
        <w:annotationRef/>
      </w:r>
    </w:p>
    <w:p w14:paraId="276515CB" w14:textId="3DE891C7" w:rsidR="3C46F972" w:rsidRDefault="3C46F972">
      <w:pPr>
        <w:pStyle w:val="CommentText"/>
      </w:pPr>
      <w:r>
        <w:t xml:space="preserve">a) science. </w:t>
      </w:r>
      <w:r w:rsidRPr="3C46F972">
        <w:rPr>
          <w:b/>
          <w:bCs/>
        </w:rPr>
        <w:t xml:space="preserve">causal </w:t>
      </w:r>
      <w:r>
        <w:t xml:space="preserve">relationship. loss of 50% mass, eGFR 100--&gt;50, put you at risk of </w:t>
      </w:r>
      <w:r w:rsidRPr="3C46F972">
        <w:rPr>
          <w:b/>
          <w:bCs/>
        </w:rPr>
        <w:t>htn</w:t>
      </w:r>
      <w:r>
        <w:t xml:space="preserve">, but amongst those who have low eGFR, but </w:t>
      </w:r>
      <w:r w:rsidRPr="3C46F972">
        <w:rPr>
          <w:b/>
          <w:bCs/>
        </w:rPr>
        <w:t xml:space="preserve">dm </w:t>
      </w:r>
      <w:r>
        <w:t>(#1 cuase of esrd in general). cite anjun 2017 two leading causes of esrd is htn and dm. on the course to those problems, hospitalization may be a sign, and opporunity to arrest this process</w:t>
      </w:r>
    </w:p>
    <w:p w14:paraId="11080484" w14:textId="42DB4F43" w:rsidR="3C46F972" w:rsidRDefault="3C46F972">
      <w:pPr>
        <w:pStyle w:val="CommentText"/>
      </w:pPr>
      <w:r>
        <w:t>b) there is no literature (cite hospitalization on donor) and this knowledge gap needs to be studied</w:t>
      </w:r>
    </w:p>
    <w:p w14:paraId="0E38CC0F" w14:textId="0AC09D52" w:rsidR="3C46F972" w:rsidRDefault="3C46F972">
      <w:pPr>
        <w:pStyle w:val="CommentText"/>
      </w:pPr>
      <w:r>
        <w:t>c) To evaluate the all-cause hospitalization among LKDs, this study we aimed to xyz</w:t>
      </w:r>
    </w:p>
  </w:comment>
  <w:comment w:id="90" w:author="Mary Grace Bowring" w:date="2023-05-30T12:28:00Z" w:initials="MGB">
    <w:p w14:paraId="0318141A" w14:textId="77777777" w:rsidR="00590B77" w:rsidRDefault="00590B77" w:rsidP="00D4057A">
      <w:pPr>
        <w:pStyle w:val="CommentText"/>
      </w:pPr>
      <w:r>
        <w:rPr>
          <w:rStyle w:val="CommentReference"/>
        </w:rPr>
        <w:annotationRef/>
      </w:r>
      <w:r>
        <w:t xml:space="preserve">This sentence was hard to read because the noun is so long that anjum reported- can we reword it to be more straightforward? I also think this should be in the discussion as well- as least in terms of comparing the prevalence of post-donation DM/HTN to his results. We also need to say that this study has a limitation- because showing the good results of a long term study of LKDs doenst help our motivation that we don’t know what happens because we have no follow up on them- so we need to add, but this was among a small subset of LKDs or something </w:t>
      </w:r>
    </w:p>
  </w:comment>
  <w:comment w:id="91" w:author="Mary Grace Bowring" w:date="2023-05-30T12:32:00Z" w:initials="MGB">
    <w:p w14:paraId="7932813D" w14:textId="77777777" w:rsidR="002C31B7" w:rsidRDefault="002C31B7" w:rsidP="00CD6E8A">
      <w:pPr>
        <w:pStyle w:val="CommentText"/>
      </w:pPr>
      <w:r>
        <w:rPr>
          <w:rStyle w:val="CommentReference"/>
        </w:rPr>
        <w:annotationRef/>
      </w:r>
      <w:r>
        <w:t xml:space="preserve">Are likely to manifest much later. (2-6) Specifically, a small study of LKDs found that they are more likely to be diagnosed with ESRD secondary to diabetes and hypertension beyond 10-years post-donation rather than earlier (7). Furthermore the absolute risk among LKDs is higher as well, at 64% higher risk than matched healthy controls (8,9). </w:t>
      </w:r>
    </w:p>
  </w:comment>
  <w:comment w:id="92" w:author="Mary Grace Bowring" w:date="2023-05-30T12:25:00Z" w:initials="MGB">
    <w:p w14:paraId="655761C4" w14:textId="77777777" w:rsidR="00E426E6" w:rsidRDefault="00F7334E" w:rsidP="00FE11E2">
      <w:pPr>
        <w:pStyle w:val="CommentText"/>
      </w:pPr>
      <w:r>
        <w:rPr>
          <w:rStyle w:val="CommentReference"/>
        </w:rPr>
        <w:annotationRef/>
      </w:r>
      <w:r w:rsidR="00E426E6">
        <w:t>When I got to this part - I don’t know if I buy it, is there anything we can cite that says, and we know that hospitalization can signal risk of adverse outcomes () or is that just known? Idk - I got to that sentence and I thought hmm</w:t>
      </w:r>
    </w:p>
  </w:comment>
  <w:comment w:id="93" w:author="Mary Grace Bowring" w:date="2023-05-30T12:33:00Z" w:initials="MGB">
    <w:p w14:paraId="52202B41" w14:textId="77777777" w:rsidR="00E426E6" w:rsidRDefault="00ED669D" w:rsidP="00B8453F">
      <w:pPr>
        <w:pStyle w:val="CommentText"/>
      </w:pPr>
      <w:r>
        <w:rPr>
          <w:rStyle w:val="CommentReference"/>
        </w:rPr>
        <w:annotationRef/>
      </w:r>
      <w:r w:rsidR="00E426E6">
        <w:t>Reading again - I have a new problem with this sentence- it sets us up to see if hospitalization is on the pathway to developing DM, CVD, or ESRD, but we arent. I think anything where we say 'this may cause this' - we can only say that if we are going to answer that question/address it  by the end of the paper, but we cant so I feel like we should reword</w:t>
      </w:r>
    </w:p>
  </w:comment>
  <w:comment w:id="94" w:author="Mary Grace Bowring" w:date="2023-05-30T12:34:00Z" w:initials="MGB">
    <w:p w14:paraId="7F790228" w14:textId="3DB681AA" w:rsidR="00E426E6" w:rsidRDefault="003F5339" w:rsidP="00286CA9">
      <w:pPr>
        <w:pStyle w:val="CommentText"/>
      </w:pPr>
      <w:r>
        <w:rPr>
          <w:rStyle w:val="CommentReference"/>
        </w:rPr>
        <w:annotationRef/>
      </w:r>
      <w:r w:rsidR="00E426E6">
        <w:t xml:space="preserve">I am actualy a little bit worried that this intro paragraph sets us up to study DM, CVD and ESRD in LKDs. But we need to motivate hospitalization  - does Schold's paper have any good hospitalization motivation? </w:t>
      </w:r>
    </w:p>
  </w:comment>
  <w:comment w:id="95" w:author="Mary Grace Bowring" w:date="2023-05-30T12:39:00Z" w:initials="MGB">
    <w:p w14:paraId="4D284229" w14:textId="77777777" w:rsidR="003A1B91" w:rsidRDefault="00E837B7">
      <w:pPr>
        <w:pStyle w:val="CommentText"/>
      </w:pPr>
      <w:r>
        <w:rPr>
          <w:rStyle w:val="CommentReference"/>
        </w:rPr>
        <w:annotationRef/>
      </w:r>
      <w:r w:rsidR="003A1B91">
        <w:t xml:space="preserve">I think Dorry and Betsy will make you move this section- which is beautimous to the discussion- they tend to be very anti-this kind of thing in intro- I think we CAN say in the intro, To date there are no studies on hospitalization among LKDs beyond six years, but I have always been made to move results from similar studies to discussion. </w:t>
      </w:r>
    </w:p>
    <w:p w14:paraId="1C7F02C7" w14:textId="77777777" w:rsidR="003A1B91" w:rsidRDefault="003A1B91">
      <w:pPr>
        <w:pStyle w:val="CommentText"/>
      </w:pPr>
    </w:p>
    <w:p w14:paraId="2828B065" w14:textId="77777777" w:rsidR="003A1B91" w:rsidRDefault="003A1B91" w:rsidP="00777BE4">
      <w:pPr>
        <w:pStyle w:val="CommentText"/>
      </w:pPr>
      <w:r>
        <w:t xml:space="preserve">I feel like we need to strategize the intro more. </w:t>
      </w:r>
    </w:p>
  </w:comment>
  <w:comment w:id="109" w:author="Amy Chang" w:date="2023-03-03T12:32:00Z" w:initials="AC">
    <w:p w14:paraId="03EFF099" w14:textId="6C4811D4" w:rsidR="23439A5C" w:rsidRDefault="23439A5C">
      <w:r>
        <w:t>(talk about who patients are, what all comorbidities are youre studying, exclusions, missingness)</w:t>
      </w:r>
      <w:r>
        <w:annotationRef/>
      </w:r>
    </w:p>
  </w:comment>
  <w:comment w:id="117" w:author="Mary Grace Bowring" w:date="2023-05-30T13:56:00Z" w:initials="MGB">
    <w:p w14:paraId="21F17E41" w14:textId="77777777" w:rsidR="00B22655" w:rsidRDefault="00B22655" w:rsidP="005F3695">
      <w:pPr>
        <w:pStyle w:val="CommentText"/>
      </w:pPr>
      <w:r>
        <w:rPr>
          <w:rStyle w:val="CommentReference"/>
        </w:rPr>
        <w:annotationRef/>
      </w:r>
      <w:r>
        <w:t>We need a sentence similar to this to address questions similar to what you got in lab- how was the survey proposed, was it proposed as a hospitalization survey, if so we have to say so the reader knows that those who answered it might have more experience with hosp, if not we hsould also definitely say that it wasn’t proposed as a hosp survey in some objective way- which is what I tried to do here, hopefully you have the details on how it was proposed</w:t>
      </w:r>
    </w:p>
  </w:comment>
  <w:comment w:id="128" w:author="Mary Grace Bowring" w:date="2023-05-30T13:54:00Z" w:initials="MGB">
    <w:p w14:paraId="544579C9" w14:textId="62264EEA" w:rsidR="00271C3F" w:rsidRDefault="00271C3F" w:rsidP="008E5243">
      <w:pPr>
        <w:pStyle w:val="CommentText"/>
      </w:pPr>
      <w:r>
        <w:rPr>
          <w:rStyle w:val="CommentReference"/>
        </w:rPr>
        <w:annotationRef/>
      </w:r>
      <w:r>
        <w:t xml:space="preserve">Make these two sentences correct based on what you actually did, and then we should report what percent was filled in/supplemented/augmented with SRTR. </w:t>
      </w:r>
    </w:p>
  </w:comment>
  <w:comment w:id="134" w:author="Amy Chang" w:date="2023-03-07T11:43:00Z" w:initials="AC">
    <w:p w14:paraId="1B2E0F4E" w14:textId="3B6A3B17" w:rsidR="25117B94" w:rsidRDefault="25117B94">
      <w:r>
        <w:t>his is where you talk about using multivariable logistic regression to identify patient factors associated with hosptializatoin after donation</w:t>
      </w:r>
      <w:r>
        <w:annotationRef/>
      </w:r>
      <w:r>
        <w:rPr>
          <w:rStyle w:val="CommentReference"/>
        </w:rPr>
        <w:annotationRef/>
      </w:r>
    </w:p>
  </w:comment>
  <w:comment w:id="135" w:author="Amy Chang" w:date="2023-03-07T11:43:00Z" w:initials="AC">
    <w:p w14:paraId="64FB9806" w14:textId="14FAE7AF" w:rsidR="769A159A" w:rsidRDefault="769A159A">
      <w:pPr>
        <w:pStyle w:val="CommentText"/>
      </w:pPr>
      <w:r>
        <w:t>his is where you talk about using multivariable logistic regression to identify patient factors associated with hosptializatoin after donation</w:t>
      </w:r>
      <w:r>
        <w:rPr>
          <w:rStyle w:val="CommentReference"/>
        </w:rPr>
        <w:annotationRef/>
      </w:r>
    </w:p>
  </w:comment>
  <w:comment w:id="136" w:author="Amy Chang" w:date="2023-05-18T15:28:00Z" w:initials="AC">
    <w:p w14:paraId="428F99E4" w14:textId="77777777" w:rsidR="00DE217A" w:rsidRDefault="00DE217A" w:rsidP="00AC788D">
      <w:pPr>
        <w:pStyle w:val="CommentText"/>
      </w:pPr>
      <w:r>
        <w:rPr>
          <w:rStyle w:val="CommentReference"/>
        </w:rPr>
        <w:annotationRef/>
      </w:r>
      <w:r>
        <w:t>Ask MG to help with wording</w:t>
      </w:r>
    </w:p>
  </w:comment>
  <w:comment w:id="137" w:author="Amy Chang" w:date="2023-04-28T12:25:00Z" w:initials="AC">
    <w:p w14:paraId="72A0B49B" w14:textId="0AED9B0C" w:rsidR="00220962" w:rsidRDefault="00220962">
      <w:pPr>
        <w:pStyle w:val="CommentText"/>
        <w:numPr>
          <w:ilvl w:val="0"/>
          <w:numId w:val="12"/>
        </w:numPr>
        <w:ind w:left="840"/>
      </w:pPr>
      <w:r>
        <w:rPr>
          <w:rStyle w:val="CommentReference"/>
        </w:rPr>
        <w:annotationRef/>
      </w:r>
      <w:r>
        <w:t xml:space="preserve">DAN NOTES </w:t>
      </w:r>
      <w:r>
        <w:rPr>
          <w:color w:val="000000"/>
        </w:rPr>
        <w:t>Comparing to non-donors incidence of hospitalization​</w:t>
      </w:r>
    </w:p>
    <w:p w14:paraId="1A3DA0B0" w14:textId="77777777" w:rsidR="00220962" w:rsidRDefault="00220962">
      <w:pPr>
        <w:pStyle w:val="CommentText"/>
        <w:numPr>
          <w:ilvl w:val="0"/>
          <w:numId w:val="12"/>
        </w:numPr>
      </w:pPr>
      <w:r>
        <w:rPr>
          <w:color w:val="000000"/>
        </w:rPr>
        <w:t>Race interaction​</w:t>
      </w:r>
    </w:p>
    <w:p w14:paraId="494A3583" w14:textId="77777777" w:rsidR="00220962" w:rsidRDefault="00220962">
      <w:pPr>
        <w:pStyle w:val="CommentText"/>
        <w:numPr>
          <w:ilvl w:val="0"/>
          <w:numId w:val="12"/>
        </w:numPr>
      </w:pPr>
      <w:r>
        <w:rPr>
          <w:color w:val="000000"/>
        </w:rPr>
        <w:t>Urology/nephrology icd-10 incidence is low​</w:t>
      </w:r>
    </w:p>
    <w:p w14:paraId="3EF3B78F" w14:textId="77777777" w:rsidR="00220962" w:rsidRDefault="00220962">
      <w:pPr>
        <w:pStyle w:val="CommentText"/>
        <w:numPr>
          <w:ilvl w:val="0"/>
          <w:numId w:val="12"/>
        </w:numPr>
      </w:pPr>
      <w:r>
        <w:rPr>
          <w:color w:val="000000"/>
        </w:rPr>
        <w:t>Cardiovascular is high, but again, put in context for donor education. What's the risk if I do not donate​</w:t>
      </w:r>
    </w:p>
    <w:p w14:paraId="26D5C20A" w14:textId="77777777" w:rsidR="00220962" w:rsidRDefault="00220962">
      <w:pPr>
        <w:pStyle w:val="CommentText"/>
        <w:numPr>
          <w:ilvl w:val="0"/>
          <w:numId w:val="12"/>
        </w:numPr>
        <w:ind w:left="840"/>
      </w:pPr>
      <w:r>
        <w:rPr>
          <w:color w:val="000000"/>
        </w:rPr>
        <w:t xml:space="preserve">Tie it back to the donors. Proactive in </w:t>
      </w:r>
      <w:r>
        <w:rPr>
          <w:i/>
          <w:iCs/>
          <w:color w:val="000000"/>
        </w:rPr>
        <w:t xml:space="preserve">managing </w:t>
      </w:r>
      <w:r>
        <w:rPr>
          <w:color w:val="000000"/>
        </w:rPr>
        <w:t>those risks.​</w:t>
      </w:r>
    </w:p>
    <w:p w14:paraId="7181D258" w14:textId="77777777" w:rsidR="00220962" w:rsidRDefault="00220962">
      <w:pPr>
        <w:pStyle w:val="CommentText"/>
        <w:numPr>
          <w:ilvl w:val="0"/>
          <w:numId w:val="12"/>
        </w:numPr>
      </w:pPr>
      <w:r>
        <w:rPr>
          <w:color w:val="000000"/>
        </w:rPr>
        <w:t>Consequence/magnitude (grading by physicians, next steps), do not have that granularity, ​</w:t>
      </w:r>
    </w:p>
    <w:p w14:paraId="1FED874C" w14:textId="77777777" w:rsidR="00220962" w:rsidRDefault="00220962">
      <w:pPr>
        <w:pStyle w:val="CommentText"/>
        <w:numPr>
          <w:ilvl w:val="0"/>
          <w:numId w:val="12"/>
        </w:numPr>
      </w:pPr>
      <w:r>
        <w:rPr>
          <w:color w:val="000000"/>
        </w:rPr>
        <w:t>​</w:t>
      </w:r>
    </w:p>
  </w:comment>
  <w:comment w:id="138" w:author="Amy Chang" w:date="2023-03-07T14:33:00Z" w:initials="AC">
    <w:p w14:paraId="685BDDB1" w14:textId="7C0AB797" w:rsidR="25117B94" w:rsidRDefault="25117B94">
      <w:r>
        <w:t>(describe study population overall comorbidities and demographics)</w:t>
      </w:r>
      <w:r>
        <w:annotationRef/>
      </w:r>
    </w:p>
  </w:comment>
  <w:comment w:id="139" w:author="Alain Phung" w:date="2023-03-12T05:04:00Z" w:initials="dP">
    <w:p w14:paraId="51E4DC42" w14:textId="77777777" w:rsidR="00AC3E2F" w:rsidRDefault="00AC3E2F">
      <w:pPr>
        <w:pStyle w:val="CommentText"/>
      </w:pPr>
      <w:r>
        <w:rPr>
          <w:rStyle w:val="CommentReference"/>
        </w:rPr>
        <w:annotationRef/>
      </w:r>
      <w:r>
        <w:t>Short section comparing our sample to national LKD demographics/sex composition/etc to support validity?</w:t>
      </w:r>
    </w:p>
    <w:p w14:paraId="481F72A4" w14:textId="77777777" w:rsidR="00AC3E2F" w:rsidRDefault="00AC3E2F">
      <w:pPr>
        <w:pStyle w:val="CommentText"/>
      </w:pPr>
      <w:r>
        <w:br/>
      </w:r>
      <w:hyperlink r:id="rId2" w:history="1">
        <w:r w:rsidRPr="002A6723">
          <w:rPr>
            <w:rStyle w:val="Hyperlink"/>
          </w:rPr>
          <w:t>https://optn.transplant.hrsa.gov/data/view-data-reports/national-data/</w:t>
        </w:r>
      </w:hyperlink>
      <w:r>
        <w:br/>
        <w:t>^can use this, national LKD data by age, ethnicity, gender</w:t>
      </w:r>
    </w:p>
  </w:comment>
  <w:comment w:id="140" w:author="Amy Chang" w:date="2023-03-07T15:17:00Z" w:initials="AC">
    <w:p w14:paraId="7EBFAB6C" w14:textId="39E4453C" w:rsidR="25117B94" w:rsidRDefault="25117B94">
      <w:r>
        <w:t>(report overall prevalence, years since, figure of distribution of years since)</w:t>
      </w:r>
      <w:r>
        <w:annotationRef/>
      </w:r>
    </w:p>
  </w:comment>
  <w:comment w:id="141" w:author="Alain Phung [2]" w:date="2023-03-09T13:19:00Z" w:initials="AP">
    <w:p w14:paraId="240A1ECA" w14:textId="77777777" w:rsidR="00C25670" w:rsidRDefault="00C25670">
      <w:pPr>
        <w:pStyle w:val="CommentText"/>
      </w:pPr>
      <w:r>
        <w:t>would it be useful to briefly compare hospitalization between LKDs and non-LKDs? Such as in Schold paper - both comparisons in hospitalization between LKDs and LKDs vs. other surgical patients (from SRTR data)</w:t>
      </w:r>
    </w:p>
  </w:comment>
  <w:comment w:id="142" w:author="Amy Chang" w:date="2023-03-10T12:47:00Z" w:initials="AC">
    <w:p w14:paraId="0417DFFD" w14:textId="07410700" w:rsidR="14312611" w:rsidRDefault="14312611">
      <w:pPr>
        <w:pStyle w:val="CommentText"/>
      </w:pPr>
      <w:r>
        <w:t>https://www.ncbi.nlm.nih.gov/pmc/articles/PMC3913232/</w:t>
      </w:r>
      <w:r>
        <w:rPr>
          <w:rStyle w:val="CommentReference"/>
        </w:rPr>
        <w:annotationRef/>
      </w:r>
    </w:p>
  </w:comment>
  <w:comment w:id="143" w:author="Amy Chang" w:date="2023-05-19T16:29:00Z" w:initials="AC">
    <w:p w14:paraId="5F2B7D7F" w14:textId="77777777" w:rsidR="00651AA7" w:rsidRDefault="00651AA7" w:rsidP="00AC788D">
      <w:pPr>
        <w:pStyle w:val="CommentText"/>
      </w:pPr>
      <w:r>
        <w:rPr>
          <w:rStyle w:val="CommentReference"/>
        </w:rPr>
        <w:annotationRef/>
      </w:r>
      <w:r>
        <w:t>Ask MG to help with wording</w:t>
      </w:r>
    </w:p>
  </w:comment>
  <w:comment w:id="144" w:author="Amy Chang" w:date="2023-04-19T19:56:00Z" w:initials="AC">
    <w:p w14:paraId="21B0EA9E" w14:textId="739E7DCA" w:rsidR="00CA7E53" w:rsidRDefault="00327574">
      <w:pPr>
        <w:pStyle w:val="CommentText"/>
        <w:numPr>
          <w:ilvl w:val="0"/>
          <w:numId w:val="8"/>
        </w:numPr>
      </w:pPr>
      <w:r>
        <w:rPr>
          <w:rStyle w:val="CommentReference"/>
        </w:rPr>
        <w:annotationRef/>
      </w:r>
      <w:r w:rsidR="00CA7E53">
        <w:t>Is this finding unexpected?</w:t>
      </w:r>
    </w:p>
    <w:p w14:paraId="1B258378" w14:textId="77777777" w:rsidR="00CA7E53" w:rsidRDefault="00CA7E53">
      <w:pPr>
        <w:pStyle w:val="CommentText"/>
        <w:numPr>
          <w:ilvl w:val="0"/>
          <w:numId w:val="9"/>
        </w:numPr>
      </w:pPr>
      <w:r>
        <w:t xml:space="preserve">Concordant findings that are </w:t>
      </w:r>
      <w:r>
        <w:rPr>
          <w:i/>
          <w:iCs/>
        </w:rPr>
        <w:t>similar</w:t>
      </w:r>
      <w:r>
        <w:t>, how does this ADD?</w:t>
      </w:r>
    </w:p>
    <w:p w14:paraId="093164CB" w14:textId="77777777" w:rsidR="00CA7E53" w:rsidRDefault="00CA7E53">
      <w:pPr>
        <w:pStyle w:val="CommentText"/>
        <w:numPr>
          <w:ilvl w:val="0"/>
          <w:numId w:val="10"/>
        </w:numPr>
      </w:pPr>
      <w:r>
        <w:t>Discordant findings, why is it different? Different population? Too small? New theory? Mine is better because</w:t>
      </w:r>
    </w:p>
    <w:p w14:paraId="3D27DB24" w14:textId="77777777" w:rsidR="00CA7E53" w:rsidRDefault="00CA7E53">
      <w:pPr>
        <w:pStyle w:val="CommentText"/>
        <w:numPr>
          <w:ilvl w:val="0"/>
          <w:numId w:val="11"/>
        </w:numPr>
      </w:pPr>
      <w:r>
        <w:t xml:space="preserve">Discuss the </w:t>
      </w:r>
      <w:r>
        <w:rPr>
          <w:b/>
          <w:bCs/>
        </w:rPr>
        <w:t>why and how</w:t>
      </w:r>
      <w:r>
        <w:t xml:space="preserve"> rather than just the what </w:t>
      </w:r>
    </w:p>
  </w:comment>
  <w:comment w:id="145" w:author="Amy Chang" w:date="2023-04-27T11:07:00Z" w:initials="AC">
    <w:p w14:paraId="37A9053E" w14:textId="4A0BB84C" w:rsidR="4F7EBFB6" w:rsidRDefault="4F7EBFB6">
      <w:pPr>
        <w:pStyle w:val="CommentText"/>
      </w:pPr>
      <w:r>
        <w:t>Comparing to non-donors incidence of hospitalization​</w:t>
      </w:r>
      <w:r>
        <w:rPr>
          <w:rStyle w:val="CommentReference"/>
        </w:rPr>
        <w:annotationRef/>
      </w:r>
    </w:p>
    <w:p w14:paraId="49A187CD" w14:textId="762E05F1" w:rsidR="4F7EBFB6" w:rsidRDefault="4F7EBFB6">
      <w:pPr>
        <w:pStyle w:val="CommentText"/>
      </w:pPr>
      <w:r>
        <w:t>Race interaction​</w:t>
      </w:r>
    </w:p>
    <w:p w14:paraId="744B6273" w14:textId="71D17E64" w:rsidR="4F7EBFB6" w:rsidRDefault="4F7EBFB6">
      <w:pPr>
        <w:pStyle w:val="CommentText"/>
      </w:pPr>
      <w:r>
        <w:t>Urology/nephrology icd-10 incidence is low​</w:t>
      </w:r>
    </w:p>
    <w:p w14:paraId="06388326" w14:textId="75128512" w:rsidR="4F7EBFB6" w:rsidRDefault="4F7EBFB6">
      <w:pPr>
        <w:pStyle w:val="CommentText"/>
      </w:pPr>
      <w:r>
        <w:t>Cardiovascular is high, but again, put in context for donor education. What's the risk if I do not donate​</w:t>
      </w:r>
    </w:p>
    <w:p w14:paraId="5CF3FBB7" w14:textId="5179CB8D" w:rsidR="4F7EBFB6" w:rsidRDefault="4F7EBFB6">
      <w:pPr>
        <w:pStyle w:val="CommentText"/>
      </w:pPr>
      <w:r>
        <w:t xml:space="preserve">Tie it back to the donors. Proactive in </w:t>
      </w:r>
      <w:r w:rsidRPr="4F7EBFB6">
        <w:rPr>
          <w:i/>
          <w:iCs/>
        </w:rPr>
        <w:t xml:space="preserve">managing </w:t>
      </w:r>
      <w:r>
        <w:t>those risks.​</w:t>
      </w:r>
    </w:p>
    <w:p w14:paraId="0970796C" w14:textId="53C5A55B" w:rsidR="4F7EBFB6" w:rsidRDefault="4F7EBFB6">
      <w:pPr>
        <w:pStyle w:val="CommentText"/>
      </w:pPr>
      <w:r>
        <w:t xml:space="preserve">Consequence/magnitude (grading by physicians, next steps), do not have that granularity, </w:t>
      </w:r>
    </w:p>
  </w:comment>
  <w:comment w:id="177" w:author="Mary Grace Bowring" w:date="2023-05-30T15:42:00Z" w:initials="MGB">
    <w:p w14:paraId="5AF89D7D" w14:textId="77777777" w:rsidR="005C3390" w:rsidRDefault="005C3390" w:rsidP="003E482F">
      <w:pPr>
        <w:pStyle w:val="CommentText"/>
      </w:pPr>
      <w:r>
        <w:rPr>
          <w:rStyle w:val="CommentReference"/>
        </w:rPr>
        <w:annotationRef/>
      </w:r>
      <w:r>
        <w:t>The y-axis here isnt correct, since the curve accounts for censoring etc. I would make it Cumulative incidence of hospitalization (%) and you can make the font smaller. We can also make this plot without a title since the figure will have a text title</w:t>
      </w:r>
    </w:p>
  </w:comment>
  <w:comment w:id="178" w:author="Mary Grace Bowring" w:date="2023-05-30T15:43:00Z" w:initials="MGB">
    <w:p w14:paraId="6EC6F94A" w14:textId="77777777" w:rsidR="0065217D" w:rsidRDefault="0065217D" w:rsidP="00B232F3">
      <w:pPr>
        <w:pStyle w:val="CommentText"/>
      </w:pPr>
      <w:r>
        <w:rPr>
          <w:rStyle w:val="CommentReference"/>
        </w:rPr>
        <w:annotationRef/>
      </w:r>
      <w:r>
        <w:t>I would take out the label for 3 for the paper, and just report 5 year increments on the figure</w:t>
      </w:r>
    </w:p>
  </w:comment>
  <w:comment w:id="206" w:author="Amy Chang" w:date="2023-04-19T19:57:00Z" w:initials="AC">
    <w:p w14:paraId="7DD67DD2" w14:textId="4432ED1E" w:rsidR="00BF3929" w:rsidRDefault="00BF3929" w:rsidP="00BF3929">
      <w:pPr>
        <w:pStyle w:val="CommentText"/>
      </w:pPr>
      <w:r>
        <w:rPr>
          <w:rStyle w:val="CommentReference"/>
        </w:rPr>
        <w:annotationRef/>
      </w:r>
      <w:r>
        <w:t>Mary Grace</w:t>
      </w:r>
      <w:r>
        <w:br/>
        <w:t>discussion might need to include something about self-reporting and about how relationship with care, even if identifying diagnosis might indicate patients are different from those who are not in care, not having diagnoses given to them, like having a dr tell you you have htn might mean you have greater access and lwoer risk of a subsequent hospitalization,etc , realationship with care, having diagnosed htn is differnet from having htn (you are in care and have a doc who checked your blood pressure, etc.) - does any of this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E43D0" w15:done="0"/>
  <w15:commentEx w15:paraId="47A46FD1" w15:done="0"/>
  <w15:commentEx w15:paraId="37DA9ED5" w15:done="0"/>
  <w15:commentEx w15:paraId="03814872" w15:done="0"/>
  <w15:commentEx w15:paraId="0F768E66" w15:done="0"/>
  <w15:commentEx w15:paraId="0053AD0E" w15:done="0"/>
  <w15:commentEx w15:paraId="2A773731" w15:paraIdParent="0053AD0E" w15:done="0"/>
  <w15:commentEx w15:paraId="0E38CC0F" w15:done="1"/>
  <w15:commentEx w15:paraId="0318141A" w15:done="0"/>
  <w15:commentEx w15:paraId="7932813D" w15:paraIdParent="0318141A" w15:done="0"/>
  <w15:commentEx w15:paraId="655761C4" w15:done="0"/>
  <w15:commentEx w15:paraId="52202B41" w15:paraIdParent="655761C4" w15:done="0"/>
  <w15:commentEx w15:paraId="7F790228" w15:paraIdParent="655761C4" w15:done="0"/>
  <w15:commentEx w15:paraId="2828B065" w15:done="0"/>
  <w15:commentEx w15:paraId="03EFF099" w15:done="1"/>
  <w15:commentEx w15:paraId="21F17E41" w15:done="0"/>
  <w15:commentEx w15:paraId="544579C9" w15:done="0"/>
  <w15:commentEx w15:paraId="1B2E0F4E" w15:done="1"/>
  <w15:commentEx w15:paraId="64FB9806" w15:done="1"/>
  <w15:commentEx w15:paraId="428F99E4" w15:done="0"/>
  <w15:commentEx w15:paraId="1FED874C" w15:done="0"/>
  <w15:commentEx w15:paraId="685BDDB1" w15:done="0"/>
  <w15:commentEx w15:paraId="481F72A4" w15:paraIdParent="685BDDB1" w15:done="0"/>
  <w15:commentEx w15:paraId="7EBFAB6C" w15:done="1"/>
  <w15:commentEx w15:paraId="240A1ECA" w15:paraIdParent="7EBFAB6C" w15:done="1"/>
  <w15:commentEx w15:paraId="0417DFFD" w15:paraIdParent="7EBFAB6C" w15:done="1"/>
  <w15:commentEx w15:paraId="5F2B7D7F" w15:done="0"/>
  <w15:commentEx w15:paraId="3D27DB24" w15:done="0"/>
  <w15:commentEx w15:paraId="0970796C" w15:done="0"/>
  <w15:commentEx w15:paraId="5AF89D7D" w15:done="0"/>
  <w15:commentEx w15:paraId="6EC6F94A" w15:paraIdParent="5AF89D7D" w15:done="0"/>
  <w15:commentEx w15:paraId="7DD67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66C5" w16cex:dateUtc="2023-05-30T16:12:00Z"/>
  <w16cex:commentExtensible w16cex:durableId="58A1999C" w16cex:dateUtc="2023-03-03T19:05:00Z"/>
  <w16cex:commentExtensible w16cex:durableId="27C94DBE" w16cex:dateUtc="2023-03-25T14:38:00Z"/>
  <w16cex:commentExtensible w16cex:durableId="146DA5F6" w16cex:dateUtc="2023-05-30T15:36:00Z"/>
  <w16cex:commentExtensible w16cex:durableId="5F2340E2" w16cex:dateUtc="2023-05-30T15:41:00Z"/>
  <w16cex:commentExtensible w16cex:durableId="5B4540C7" w16cex:dateUtc="2023-05-30T15:43:00Z"/>
  <w16cex:commentExtensible w16cex:durableId="3464DD24" w16cex:dateUtc="2023-05-30T15:44:00Z"/>
  <w16cex:commentExtensible w16cex:durableId="342FBF35" w16cex:dateUtc="2023-04-12T17:15:00Z"/>
  <w16cex:commentExtensible w16cex:durableId="28206A60" w16cex:dateUtc="2023-05-30T16:28:00Z"/>
  <w16cex:commentExtensible w16cex:durableId="28206B61" w16cex:dateUtc="2023-05-30T16:32:00Z"/>
  <w16cex:commentExtensible w16cex:durableId="282069AC" w16cex:dateUtc="2023-05-30T16:25:00Z"/>
  <w16cex:commentExtensible w16cex:durableId="28206BAC" w16cex:dateUtc="2023-05-30T16:33:00Z"/>
  <w16cex:commentExtensible w16cex:durableId="28206BEF" w16cex:dateUtc="2023-05-30T16:34:00Z"/>
  <w16cex:commentExtensible w16cex:durableId="28206D01" w16cex:dateUtc="2023-05-30T16:39:00Z"/>
  <w16cex:commentExtensible w16cex:durableId="6B10DF90" w16cex:dateUtc="2023-03-03T17:32:00Z"/>
  <w16cex:commentExtensible w16cex:durableId="28207F29" w16cex:dateUtc="2023-05-30T17:56:00Z"/>
  <w16cex:commentExtensible w16cex:durableId="28207E9F" w16cex:dateUtc="2023-05-30T17:54:00Z"/>
  <w16cex:commentExtensible w16cex:durableId="74C54A16" w16cex:dateUtc="2023-03-07T16:43:00Z"/>
  <w16cex:commentExtensible w16cex:durableId="33091C14" w16cex:dateUtc="2023-03-07T16:43:00Z"/>
  <w16cex:commentExtensible w16cex:durableId="2810C289" w16cex:dateUtc="2023-05-18T19:28:00Z"/>
  <w16cex:commentExtensible w16cex:durableId="27F639A2" w16cex:dateUtc="2023-04-28T16:25:00Z"/>
  <w16cex:commentExtensible w16cex:durableId="0A2CB5F4" w16cex:dateUtc="2023-03-07T19:33:00Z"/>
  <w16cex:commentExtensible w16cex:durableId="27B7DBCD" w16cex:dateUtc="2023-03-12T10:04:00Z"/>
  <w16cex:commentExtensible w16cex:durableId="493F9408" w16cex:dateUtc="2023-03-07T20:17:00Z"/>
  <w16cex:commentExtensible w16cex:durableId="6A2E3472" w16cex:dateUtc="2023-03-09T18:19:00Z"/>
  <w16cex:commentExtensible w16cex:durableId="78AF4EAF" w16cex:dateUtc="2023-03-10T17:47:00Z"/>
  <w16cex:commentExtensible w16cex:durableId="28122258" w16cex:dateUtc="2023-05-19T20:29:00Z"/>
  <w16cex:commentExtensible w16cex:durableId="27EAC5E1" w16cex:dateUtc="2023-04-19T23:56:00Z"/>
  <w16cex:commentExtensible w16cex:durableId="5C2AC31D" w16cex:dateUtc="2023-04-27T15:07:00Z"/>
  <w16cex:commentExtensible w16cex:durableId="282097FD" w16cex:dateUtc="2023-05-30T19:42:00Z"/>
  <w16cex:commentExtensible w16cex:durableId="28209816" w16cex:dateUtc="2023-05-30T19:43:00Z"/>
  <w16cex:commentExtensible w16cex:durableId="27EAC615" w16cex:dateUtc="2023-04-19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E43D0" w16cid:durableId="282066C5"/>
  <w16cid:commentId w16cid:paraId="47A46FD1" w16cid:durableId="58A1999C"/>
  <w16cid:commentId w16cid:paraId="37DA9ED5" w16cid:durableId="27C94DBE"/>
  <w16cid:commentId w16cid:paraId="03814872" w16cid:durableId="146DA5F6"/>
  <w16cid:commentId w16cid:paraId="0F768E66" w16cid:durableId="5F2340E2"/>
  <w16cid:commentId w16cid:paraId="0053AD0E" w16cid:durableId="5B4540C7"/>
  <w16cid:commentId w16cid:paraId="2A773731" w16cid:durableId="3464DD24"/>
  <w16cid:commentId w16cid:paraId="0E38CC0F" w16cid:durableId="342FBF35"/>
  <w16cid:commentId w16cid:paraId="0318141A" w16cid:durableId="28206A60"/>
  <w16cid:commentId w16cid:paraId="7932813D" w16cid:durableId="28206B61"/>
  <w16cid:commentId w16cid:paraId="655761C4" w16cid:durableId="282069AC"/>
  <w16cid:commentId w16cid:paraId="52202B41" w16cid:durableId="28206BAC"/>
  <w16cid:commentId w16cid:paraId="7F790228" w16cid:durableId="28206BEF"/>
  <w16cid:commentId w16cid:paraId="2828B065" w16cid:durableId="28206D01"/>
  <w16cid:commentId w16cid:paraId="03EFF099" w16cid:durableId="6B10DF90"/>
  <w16cid:commentId w16cid:paraId="21F17E41" w16cid:durableId="28207F29"/>
  <w16cid:commentId w16cid:paraId="544579C9" w16cid:durableId="28207E9F"/>
  <w16cid:commentId w16cid:paraId="1B2E0F4E" w16cid:durableId="74C54A16"/>
  <w16cid:commentId w16cid:paraId="64FB9806" w16cid:durableId="33091C14"/>
  <w16cid:commentId w16cid:paraId="428F99E4" w16cid:durableId="2810C289"/>
  <w16cid:commentId w16cid:paraId="1FED874C" w16cid:durableId="27F639A2"/>
  <w16cid:commentId w16cid:paraId="685BDDB1" w16cid:durableId="0A2CB5F4"/>
  <w16cid:commentId w16cid:paraId="481F72A4" w16cid:durableId="27B7DBCD"/>
  <w16cid:commentId w16cid:paraId="7EBFAB6C" w16cid:durableId="493F9408"/>
  <w16cid:commentId w16cid:paraId="240A1ECA" w16cid:durableId="6A2E3472"/>
  <w16cid:commentId w16cid:paraId="0417DFFD" w16cid:durableId="78AF4EAF"/>
  <w16cid:commentId w16cid:paraId="5F2B7D7F" w16cid:durableId="28122258"/>
  <w16cid:commentId w16cid:paraId="3D27DB24" w16cid:durableId="27EAC5E1"/>
  <w16cid:commentId w16cid:paraId="0970796C" w16cid:durableId="5C2AC31D"/>
  <w16cid:commentId w16cid:paraId="5AF89D7D" w16cid:durableId="282097FD"/>
  <w16cid:commentId w16cid:paraId="6EC6F94A" w16cid:durableId="28209816"/>
  <w16cid:commentId w16cid:paraId="7DD67DD2" w16cid:durableId="27EAC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FF09"/>
    <w:multiLevelType w:val="hybridMultilevel"/>
    <w:tmpl w:val="BCC21828"/>
    <w:lvl w:ilvl="0" w:tplc="FD0E8738">
      <w:start w:val="1"/>
      <w:numFmt w:val="decimal"/>
      <w:lvlText w:val="(%1)"/>
      <w:lvlJc w:val="left"/>
      <w:pPr>
        <w:ind w:left="720" w:hanging="360"/>
      </w:pPr>
    </w:lvl>
    <w:lvl w:ilvl="1" w:tplc="12361116">
      <w:start w:val="1"/>
      <w:numFmt w:val="lowerLetter"/>
      <w:lvlText w:val="%2."/>
      <w:lvlJc w:val="left"/>
      <w:pPr>
        <w:ind w:left="1440" w:hanging="360"/>
      </w:pPr>
    </w:lvl>
    <w:lvl w:ilvl="2" w:tplc="C3760C38">
      <w:start w:val="1"/>
      <w:numFmt w:val="lowerRoman"/>
      <w:lvlText w:val="%3."/>
      <w:lvlJc w:val="right"/>
      <w:pPr>
        <w:ind w:left="2160" w:hanging="180"/>
      </w:pPr>
    </w:lvl>
    <w:lvl w:ilvl="3" w:tplc="010458C0">
      <w:start w:val="1"/>
      <w:numFmt w:val="decimal"/>
      <w:lvlText w:val="%4."/>
      <w:lvlJc w:val="left"/>
      <w:pPr>
        <w:ind w:left="2880" w:hanging="360"/>
      </w:pPr>
    </w:lvl>
    <w:lvl w:ilvl="4" w:tplc="4800B580">
      <w:start w:val="1"/>
      <w:numFmt w:val="lowerLetter"/>
      <w:lvlText w:val="%5."/>
      <w:lvlJc w:val="left"/>
      <w:pPr>
        <w:ind w:left="3600" w:hanging="360"/>
      </w:pPr>
    </w:lvl>
    <w:lvl w:ilvl="5" w:tplc="98600B30">
      <w:start w:val="1"/>
      <w:numFmt w:val="lowerRoman"/>
      <w:lvlText w:val="%6."/>
      <w:lvlJc w:val="right"/>
      <w:pPr>
        <w:ind w:left="4320" w:hanging="180"/>
      </w:pPr>
    </w:lvl>
    <w:lvl w:ilvl="6" w:tplc="B4B073EA">
      <w:start w:val="1"/>
      <w:numFmt w:val="decimal"/>
      <w:lvlText w:val="%7."/>
      <w:lvlJc w:val="left"/>
      <w:pPr>
        <w:ind w:left="5040" w:hanging="360"/>
      </w:pPr>
    </w:lvl>
    <w:lvl w:ilvl="7" w:tplc="5A0E6144">
      <w:start w:val="1"/>
      <w:numFmt w:val="lowerLetter"/>
      <w:lvlText w:val="%8."/>
      <w:lvlJc w:val="left"/>
      <w:pPr>
        <w:ind w:left="5760" w:hanging="360"/>
      </w:pPr>
    </w:lvl>
    <w:lvl w:ilvl="8" w:tplc="F46EAD08">
      <w:start w:val="1"/>
      <w:numFmt w:val="lowerRoman"/>
      <w:lvlText w:val="%9."/>
      <w:lvlJc w:val="right"/>
      <w:pPr>
        <w:ind w:left="6480" w:hanging="180"/>
      </w:pPr>
    </w:lvl>
  </w:abstractNum>
  <w:abstractNum w:abstractNumId="1" w15:restartNumberingAfterBreak="0">
    <w:nsid w:val="1B554089"/>
    <w:multiLevelType w:val="hybridMultilevel"/>
    <w:tmpl w:val="FEAE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5089B"/>
    <w:multiLevelType w:val="hybridMultilevel"/>
    <w:tmpl w:val="876EEE96"/>
    <w:lvl w:ilvl="0" w:tplc="B10245F4">
      <w:start w:val="1"/>
      <w:numFmt w:val="bullet"/>
      <w:lvlText w:val=""/>
      <w:lvlJc w:val="left"/>
      <w:pPr>
        <w:ind w:left="1560" w:hanging="360"/>
      </w:pPr>
      <w:rPr>
        <w:rFonts w:ascii="Symbol" w:hAnsi="Symbol"/>
      </w:rPr>
    </w:lvl>
    <w:lvl w:ilvl="1" w:tplc="1108E4A0">
      <w:start w:val="1"/>
      <w:numFmt w:val="bullet"/>
      <w:lvlText w:val=""/>
      <w:lvlJc w:val="left"/>
      <w:pPr>
        <w:ind w:left="1560" w:hanging="360"/>
      </w:pPr>
      <w:rPr>
        <w:rFonts w:ascii="Symbol" w:hAnsi="Symbol"/>
      </w:rPr>
    </w:lvl>
    <w:lvl w:ilvl="2" w:tplc="76F631FC">
      <w:start w:val="1"/>
      <w:numFmt w:val="bullet"/>
      <w:lvlText w:val=""/>
      <w:lvlJc w:val="left"/>
      <w:pPr>
        <w:ind w:left="1560" w:hanging="360"/>
      </w:pPr>
      <w:rPr>
        <w:rFonts w:ascii="Symbol" w:hAnsi="Symbol"/>
      </w:rPr>
    </w:lvl>
    <w:lvl w:ilvl="3" w:tplc="DF2EA740">
      <w:start w:val="1"/>
      <w:numFmt w:val="bullet"/>
      <w:lvlText w:val=""/>
      <w:lvlJc w:val="left"/>
      <w:pPr>
        <w:ind w:left="1560" w:hanging="360"/>
      </w:pPr>
      <w:rPr>
        <w:rFonts w:ascii="Symbol" w:hAnsi="Symbol"/>
      </w:rPr>
    </w:lvl>
    <w:lvl w:ilvl="4" w:tplc="ED043780">
      <w:start w:val="1"/>
      <w:numFmt w:val="bullet"/>
      <w:lvlText w:val=""/>
      <w:lvlJc w:val="left"/>
      <w:pPr>
        <w:ind w:left="1560" w:hanging="360"/>
      </w:pPr>
      <w:rPr>
        <w:rFonts w:ascii="Symbol" w:hAnsi="Symbol"/>
      </w:rPr>
    </w:lvl>
    <w:lvl w:ilvl="5" w:tplc="9CE2074A">
      <w:start w:val="1"/>
      <w:numFmt w:val="bullet"/>
      <w:lvlText w:val=""/>
      <w:lvlJc w:val="left"/>
      <w:pPr>
        <w:ind w:left="1560" w:hanging="360"/>
      </w:pPr>
      <w:rPr>
        <w:rFonts w:ascii="Symbol" w:hAnsi="Symbol"/>
      </w:rPr>
    </w:lvl>
    <w:lvl w:ilvl="6" w:tplc="EF7C2E34">
      <w:start w:val="1"/>
      <w:numFmt w:val="bullet"/>
      <w:lvlText w:val=""/>
      <w:lvlJc w:val="left"/>
      <w:pPr>
        <w:ind w:left="1560" w:hanging="360"/>
      </w:pPr>
      <w:rPr>
        <w:rFonts w:ascii="Symbol" w:hAnsi="Symbol"/>
      </w:rPr>
    </w:lvl>
    <w:lvl w:ilvl="7" w:tplc="D02CE7B0">
      <w:start w:val="1"/>
      <w:numFmt w:val="bullet"/>
      <w:lvlText w:val=""/>
      <w:lvlJc w:val="left"/>
      <w:pPr>
        <w:ind w:left="1560" w:hanging="360"/>
      </w:pPr>
      <w:rPr>
        <w:rFonts w:ascii="Symbol" w:hAnsi="Symbol"/>
      </w:rPr>
    </w:lvl>
    <w:lvl w:ilvl="8" w:tplc="D8109FE4">
      <w:start w:val="1"/>
      <w:numFmt w:val="bullet"/>
      <w:lvlText w:val=""/>
      <w:lvlJc w:val="left"/>
      <w:pPr>
        <w:ind w:left="1560" w:hanging="360"/>
      </w:pPr>
      <w:rPr>
        <w:rFonts w:ascii="Symbol" w:hAnsi="Symbol"/>
      </w:rPr>
    </w:lvl>
  </w:abstractNum>
  <w:abstractNum w:abstractNumId="3" w15:restartNumberingAfterBreak="0">
    <w:nsid w:val="37B676C7"/>
    <w:multiLevelType w:val="hybridMultilevel"/>
    <w:tmpl w:val="EBFE15AA"/>
    <w:lvl w:ilvl="0" w:tplc="8FAEAD06">
      <w:start w:val="1"/>
      <w:numFmt w:val="decimal"/>
      <w:lvlText w:val="%1."/>
      <w:lvlJc w:val="left"/>
      <w:pPr>
        <w:ind w:left="1440" w:hanging="360"/>
      </w:pPr>
    </w:lvl>
    <w:lvl w:ilvl="1" w:tplc="366AD08C">
      <w:start w:val="1"/>
      <w:numFmt w:val="decimal"/>
      <w:lvlText w:val="%2."/>
      <w:lvlJc w:val="left"/>
      <w:pPr>
        <w:ind w:left="1440" w:hanging="360"/>
      </w:pPr>
    </w:lvl>
    <w:lvl w:ilvl="2" w:tplc="4008C1EC">
      <w:start w:val="1"/>
      <w:numFmt w:val="decimal"/>
      <w:lvlText w:val="%3."/>
      <w:lvlJc w:val="left"/>
      <w:pPr>
        <w:ind w:left="1440" w:hanging="360"/>
      </w:pPr>
    </w:lvl>
    <w:lvl w:ilvl="3" w:tplc="3634EEAA">
      <w:start w:val="1"/>
      <w:numFmt w:val="decimal"/>
      <w:lvlText w:val="%4."/>
      <w:lvlJc w:val="left"/>
      <w:pPr>
        <w:ind w:left="1440" w:hanging="360"/>
      </w:pPr>
    </w:lvl>
    <w:lvl w:ilvl="4" w:tplc="7A966C94">
      <w:start w:val="1"/>
      <w:numFmt w:val="decimal"/>
      <w:lvlText w:val="%5."/>
      <w:lvlJc w:val="left"/>
      <w:pPr>
        <w:ind w:left="1440" w:hanging="360"/>
      </w:pPr>
    </w:lvl>
    <w:lvl w:ilvl="5" w:tplc="04580070">
      <w:start w:val="1"/>
      <w:numFmt w:val="decimal"/>
      <w:lvlText w:val="%6."/>
      <w:lvlJc w:val="left"/>
      <w:pPr>
        <w:ind w:left="1440" w:hanging="360"/>
      </w:pPr>
    </w:lvl>
    <w:lvl w:ilvl="6" w:tplc="1990FDE8">
      <w:start w:val="1"/>
      <w:numFmt w:val="decimal"/>
      <w:lvlText w:val="%7."/>
      <w:lvlJc w:val="left"/>
      <w:pPr>
        <w:ind w:left="1440" w:hanging="360"/>
      </w:pPr>
    </w:lvl>
    <w:lvl w:ilvl="7" w:tplc="4F3AC380">
      <w:start w:val="1"/>
      <w:numFmt w:val="decimal"/>
      <w:lvlText w:val="%8."/>
      <w:lvlJc w:val="left"/>
      <w:pPr>
        <w:ind w:left="1440" w:hanging="360"/>
      </w:pPr>
    </w:lvl>
    <w:lvl w:ilvl="8" w:tplc="774E5B52">
      <w:start w:val="1"/>
      <w:numFmt w:val="decimal"/>
      <w:lvlText w:val="%9."/>
      <w:lvlJc w:val="left"/>
      <w:pPr>
        <w:ind w:left="1440" w:hanging="360"/>
      </w:pPr>
    </w:lvl>
  </w:abstractNum>
  <w:abstractNum w:abstractNumId="4" w15:restartNumberingAfterBreak="0">
    <w:nsid w:val="3AD23A6A"/>
    <w:multiLevelType w:val="hybridMultilevel"/>
    <w:tmpl w:val="646E4DB4"/>
    <w:lvl w:ilvl="0" w:tplc="5FC81AA0">
      <w:start w:val="1"/>
      <w:numFmt w:val="decimal"/>
      <w:lvlText w:val="%1."/>
      <w:lvlJc w:val="left"/>
      <w:pPr>
        <w:ind w:left="720" w:hanging="360"/>
      </w:pPr>
    </w:lvl>
    <w:lvl w:ilvl="1" w:tplc="E61C5076">
      <w:start w:val="1"/>
      <w:numFmt w:val="decimal"/>
      <w:lvlText w:val="%2."/>
      <w:lvlJc w:val="left"/>
      <w:pPr>
        <w:ind w:left="720" w:hanging="360"/>
      </w:pPr>
    </w:lvl>
    <w:lvl w:ilvl="2" w:tplc="27A8B13C">
      <w:start w:val="1"/>
      <w:numFmt w:val="decimal"/>
      <w:lvlText w:val="%3."/>
      <w:lvlJc w:val="left"/>
      <w:pPr>
        <w:ind w:left="720" w:hanging="360"/>
      </w:pPr>
    </w:lvl>
    <w:lvl w:ilvl="3" w:tplc="F8FEDC20">
      <w:start w:val="1"/>
      <w:numFmt w:val="decimal"/>
      <w:lvlText w:val="%4."/>
      <w:lvlJc w:val="left"/>
      <w:pPr>
        <w:ind w:left="720" w:hanging="360"/>
      </w:pPr>
    </w:lvl>
    <w:lvl w:ilvl="4" w:tplc="6368FA1C">
      <w:start w:val="1"/>
      <w:numFmt w:val="decimal"/>
      <w:lvlText w:val="%5."/>
      <w:lvlJc w:val="left"/>
      <w:pPr>
        <w:ind w:left="720" w:hanging="360"/>
      </w:pPr>
    </w:lvl>
    <w:lvl w:ilvl="5" w:tplc="9694530E">
      <w:start w:val="1"/>
      <w:numFmt w:val="decimal"/>
      <w:lvlText w:val="%6."/>
      <w:lvlJc w:val="left"/>
      <w:pPr>
        <w:ind w:left="720" w:hanging="360"/>
      </w:pPr>
    </w:lvl>
    <w:lvl w:ilvl="6" w:tplc="C750D012">
      <w:start w:val="1"/>
      <w:numFmt w:val="decimal"/>
      <w:lvlText w:val="%7."/>
      <w:lvlJc w:val="left"/>
      <w:pPr>
        <w:ind w:left="720" w:hanging="360"/>
      </w:pPr>
    </w:lvl>
    <w:lvl w:ilvl="7" w:tplc="D19E4598">
      <w:start w:val="1"/>
      <w:numFmt w:val="decimal"/>
      <w:lvlText w:val="%8."/>
      <w:lvlJc w:val="left"/>
      <w:pPr>
        <w:ind w:left="720" w:hanging="360"/>
      </w:pPr>
    </w:lvl>
    <w:lvl w:ilvl="8" w:tplc="3426F5A4">
      <w:start w:val="1"/>
      <w:numFmt w:val="decimal"/>
      <w:lvlText w:val="%9."/>
      <w:lvlJc w:val="left"/>
      <w:pPr>
        <w:ind w:left="720" w:hanging="360"/>
      </w:pPr>
    </w:lvl>
  </w:abstractNum>
  <w:abstractNum w:abstractNumId="5" w15:restartNumberingAfterBreak="0">
    <w:nsid w:val="4CAA62B4"/>
    <w:multiLevelType w:val="hybridMultilevel"/>
    <w:tmpl w:val="FB12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42138"/>
    <w:multiLevelType w:val="hybridMultilevel"/>
    <w:tmpl w:val="13422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5041A"/>
    <w:multiLevelType w:val="hybridMultilevel"/>
    <w:tmpl w:val="538EC106"/>
    <w:lvl w:ilvl="0" w:tplc="B4B4CF0C">
      <w:start w:val="1"/>
      <w:numFmt w:val="bullet"/>
      <w:lvlText w:val=""/>
      <w:lvlJc w:val="left"/>
      <w:pPr>
        <w:ind w:left="720" w:hanging="360"/>
      </w:pPr>
      <w:rPr>
        <w:rFonts w:ascii="Symbol" w:hAnsi="Symbol" w:hint="default"/>
      </w:rPr>
    </w:lvl>
    <w:lvl w:ilvl="1" w:tplc="95487356">
      <w:start w:val="1"/>
      <w:numFmt w:val="bullet"/>
      <w:lvlText w:val="o"/>
      <w:lvlJc w:val="left"/>
      <w:pPr>
        <w:ind w:left="1440" w:hanging="360"/>
      </w:pPr>
      <w:rPr>
        <w:rFonts w:ascii="Courier New" w:hAnsi="Courier New" w:hint="default"/>
      </w:rPr>
    </w:lvl>
    <w:lvl w:ilvl="2" w:tplc="4E58DF16">
      <w:start w:val="1"/>
      <w:numFmt w:val="bullet"/>
      <w:lvlText w:val=""/>
      <w:lvlJc w:val="left"/>
      <w:pPr>
        <w:ind w:left="2160" w:hanging="360"/>
      </w:pPr>
      <w:rPr>
        <w:rFonts w:ascii="Wingdings" w:hAnsi="Wingdings" w:hint="default"/>
      </w:rPr>
    </w:lvl>
    <w:lvl w:ilvl="3" w:tplc="FCD88AAA">
      <w:start w:val="1"/>
      <w:numFmt w:val="bullet"/>
      <w:lvlText w:val=""/>
      <w:lvlJc w:val="left"/>
      <w:pPr>
        <w:ind w:left="2880" w:hanging="360"/>
      </w:pPr>
      <w:rPr>
        <w:rFonts w:ascii="Symbol" w:hAnsi="Symbol" w:hint="default"/>
      </w:rPr>
    </w:lvl>
    <w:lvl w:ilvl="4" w:tplc="0548F300">
      <w:start w:val="1"/>
      <w:numFmt w:val="bullet"/>
      <w:lvlText w:val="o"/>
      <w:lvlJc w:val="left"/>
      <w:pPr>
        <w:ind w:left="3600" w:hanging="360"/>
      </w:pPr>
      <w:rPr>
        <w:rFonts w:ascii="Courier New" w:hAnsi="Courier New" w:hint="default"/>
      </w:rPr>
    </w:lvl>
    <w:lvl w:ilvl="5" w:tplc="0B38E3A0">
      <w:start w:val="1"/>
      <w:numFmt w:val="bullet"/>
      <w:lvlText w:val=""/>
      <w:lvlJc w:val="left"/>
      <w:pPr>
        <w:ind w:left="4320" w:hanging="360"/>
      </w:pPr>
      <w:rPr>
        <w:rFonts w:ascii="Wingdings" w:hAnsi="Wingdings" w:hint="default"/>
      </w:rPr>
    </w:lvl>
    <w:lvl w:ilvl="6" w:tplc="29E23A44">
      <w:start w:val="1"/>
      <w:numFmt w:val="bullet"/>
      <w:lvlText w:val=""/>
      <w:lvlJc w:val="left"/>
      <w:pPr>
        <w:ind w:left="5040" w:hanging="360"/>
      </w:pPr>
      <w:rPr>
        <w:rFonts w:ascii="Symbol" w:hAnsi="Symbol" w:hint="default"/>
      </w:rPr>
    </w:lvl>
    <w:lvl w:ilvl="7" w:tplc="B0BCB37C">
      <w:start w:val="1"/>
      <w:numFmt w:val="bullet"/>
      <w:lvlText w:val="o"/>
      <w:lvlJc w:val="left"/>
      <w:pPr>
        <w:ind w:left="5760" w:hanging="360"/>
      </w:pPr>
      <w:rPr>
        <w:rFonts w:ascii="Courier New" w:hAnsi="Courier New" w:hint="default"/>
      </w:rPr>
    </w:lvl>
    <w:lvl w:ilvl="8" w:tplc="50FC350E">
      <w:start w:val="1"/>
      <w:numFmt w:val="bullet"/>
      <w:lvlText w:val=""/>
      <w:lvlJc w:val="left"/>
      <w:pPr>
        <w:ind w:left="6480" w:hanging="360"/>
      </w:pPr>
      <w:rPr>
        <w:rFonts w:ascii="Wingdings" w:hAnsi="Wingdings" w:hint="default"/>
      </w:rPr>
    </w:lvl>
  </w:abstractNum>
  <w:abstractNum w:abstractNumId="8" w15:restartNumberingAfterBreak="0">
    <w:nsid w:val="63D23CC1"/>
    <w:multiLevelType w:val="hybridMultilevel"/>
    <w:tmpl w:val="ECFAF526"/>
    <w:lvl w:ilvl="0" w:tplc="54E65B60">
      <w:start w:val="1"/>
      <w:numFmt w:val="decimal"/>
      <w:lvlText w:val="%1."/>
      <w:lvlJc w:val="left"/>
      <w:pPr>
        <w:ind w:left="1440" w:hanging="360"/>
      </w:pPr>
    </w:lvl>
    <w:lvl w:ilvl="1" w:tplc="F40626DC">
      <w:start w:val="1"/>
      <w:numFmt w:val="decimal"/>
      <w:lvlText w:val="%2."/>
      <w:lvlJc w:val="left"/>
      <w:pPr>
        <w:ind w:left="1440" w:hanging="360"/>
      </w:pPr>
    </w:lvl>
    <w:lvl w:ilvl="2" w:tplc="16400168">
      <w:start w:val="1"/>
      <w:numFmt w:val="decimal"/>
      <w:lvlText w:val="%3."/>
      <w:lvlJc w:val="left"/>
      <w:pPr>
        <w:ind w:left="1440" w:hanging="360"/>
      </w:pPr>
    </w:lvl>
    <w:lvl w:ilvl="3" w:tplc="60ECD8C2">
      <w:start w:val="1"/>
      <w:numFmt w:val="decimal"/>
      <w:lvlText w:val="%4."/>
      <w:lvlJc w:val="left"/>
      <w:pPr>
        <w:ind w:left="1440" w:hanging="360"/>
      </w:pPr>
    </w:lvl>
    <w:lvl w:ilvl="4" w:tplc="0F74262A">
      <w:start w:val="1"/>
      <w:numFmt w:val="decimal"/>
      <w:lvlText w:val="%5."/>
      <w:lvlJc w:val="left"/>
      <w:pPr>
        <w:ind w:left="1440" w:hanging="360"/>
      </w:pPr>
    </w:lvl>
    <w:lvl w:ilvl="5" w:tplc="82DEE878">
      <w:start w:val="1"/>
      <w:numFmt w:val="decimal"/>
      <w:lvlText w:val="%6."/>
      <w:lvlJc w:val="left"/>
      <w:pPr>
        <w:ind w:left="1440" w:hanging="360"/>
      </w:pPr>
    </w:lvl>
    <w:lvl w:ilvl="6" w:tplc="F37454FC">
      <w:start w:val="1"/>
      <w:numFmt w:val="decimal"/>
      <w:lvlText w:val="%7."/>
      <w:lvlJc w:val="left"/>
      <w:pPr>
        <w:ind w:left="1440" w:hanging="360"/>
      </w:pPr>
    </w:lvl>
    <w:lvl w:ilvl="7" w:tplc="B38225BA">
      <w:start w:val="1"/>
      <w:numFmt w:val="decimal"/>
      <w:lvlText w:val="%8."/>
      <w:lvlJc w:val="left"/>
      <w:pPr>
        <w:ind w:left="1440" w:hanging="360"/>
      </w:pPr>
    </w:lvl>
    <w:lvl w:ilvl="8" w:tplc="DE224D48">
      <w:start w:val="1"/>
      <w:numFmt w:val="decimal"/>
      <w:lvlText w:val="%9."/>
      <w:lvlJc w:val="left"/>
      <w:pPr>
        <w:ind w:left="1440" w:hanging="360"/>
      </w:pPr>
    </w:lvl>
  </w:abstractNum>
  <w:abstractNum w:abstractNumId="9" w15:restartNumberingAfterBreak="0">
    <w:nsid w:val="74116548"/>
    <w:multiLevelType w:val="hybridMultilevel"/>
    <w:tmpl w:val="296ED662"/>
    <w:lvl w:ilvl="0" w:tplc="1F741F4A">
      <w:start w:val="1"/>
      <w:numFmt w:val="bullet"/>
      <w:lvlText w:val=""/>
      <w:lvlJc w:val="left"/>
      <w:pPr>
        <w:ind w:left="720" w:hanging="360"/>
      </w:pPr>
      <w:rPr>
        <w:rFonts w:ascii="Symbol" w:hAnsi="Symbol" w:hint="default"/>
      </w:rPr>
    </w:lvl>
    <w:lvl w:ilvl="1" w:tplc="9EA80B62">
      <w:start w:val="1"/>
      <w:numFmt w:val="bullet"/>
      <w:lvlText w:val="o"/>
      <w:lvlJc w:val="left"/>
      <w:pPr>
        <w:ind w:left="1440" w:hanging="360"/>
      </w:pPr>
      <w:rPr>
        <w:rFonts w:ascii="Courier New" w:hAnsi="Courier New" w:hint="default"/>
      </w:rPr>
    </w:lvl>
    <w:lvl w:ilvl="2" w:tplc="FDE2653C">
      <w:start w:val="1"/>
      <w:numFmt w:val="bullet"/>
      <w:lvlText w:val=""/>
      <w:lvlJc w:val="left"/>
      <w:pPr>
        <w:ind w:left="2160" w:hanging="360"/>
      </w:pPr>
      <w:rPr>
        <w:rFonts w:ascii="Wingdings" w:hAnsi="Wingdings" w:hint="default"/>
      </w:rPr>
    </w:lvl>
    <w:lvl w:ilvl="3" w:tplc="1F902F28">
      <w:start w:val="1"/>
      <w:numFmt w:val="bullet"/>
      <w:lvlText w:val=""/>
      <w:lvlJc w:val="left"/>
      <w:pPr>
        <w:ind w:left="2880" w:hanging="360"/>
      </w:pPr>
      <w:rPr>
        <w:rFonts w:ascii="Symbol" w:hAnsi="Symbol" w:hint="default"/>
      </w:rPr>
    </w:lvl>
    <w:lvl w:ilvl="4" w:tplc="62DC18B2">
      <w:start w:val="1"/>
      <w:numFmt w:val="bullet"/>
      <w:lvlText w:val="o"/>
      <w:lvlJc w:val="left"/>
      <w:pPr>
        <w:ind w:left="3600" w:hanging="360"/>
      </w:pPr>
      <w:rPr>
        <w:rFonts w:ascii="Courier New" w:hAnsi="Courier New" w:hint="default"/>
      </w:rPr>
    </w:lvl>
    <w:lvl w:ilvl="5" w:tplc="BD9E056A">
      <w:start w:val="1"/>
      <w:numFmt w:val="bullet"/>
      <w:lvlText w:val=""/>
      <w:lvlJc w:val="left"/>
      <w:pPr>
        <w:ind w:left="4320" w:hanging="360"/>
      </w:pPr>
      <w:rPr>
        <w:rFonts w:ascii="Wingdings" w:hAnsi="Wingdings" w:hint="default"/>
      </w:rPr>
    </w:lvl>
    <w:lvl w:ilvl="6" w:tplc="21700F28">
      <w:start w:val="1"/>
      <w:numFmt w:val="bullet"/>
      <w:lvlText w:val=""/>
      <w:lvlJc w:val="left"/>
      <w:pPr>
        <w:ind w:left="5040" w:hanging="360"/>
      </w:pPr>
      <w:rPr>
        <w:rFonts w:ascii="Symbol" w:hAnsi="Symbol" w:hint="default"/>
      </w:rPr>
    </w:lvl>
    <w:lvl w:ilvl="7" w:tplc="CB46C1D0">
      <w:start w:val="1"/>
      <w:numFmt w:val="bullet"/>
      <w:lvlText w:val="o"/>
      <w:lvlJc w:val="left"/>
      <w:pPr>
        <w:ind w:left="5760" w:hanging="360"/>
      </w:pPr>
      <w:rPr>
        <w:rFonts w:ascii="Courier New" w:hAnsi="Courier New" w:hint="default"/>
      </w:rPr>
    </w:lvl>
    <w:lvl w:ilvl="8" w:tplc="EEF25E38">
      <w:start w:val="1"/>
      <w:numFmt w:val="bullet"/>
      <w:lvlText w:val=""/>
      <w:lvlJc w:val="left"/>
      <w:pPr>
        <w:ind w:left="6480" w:hanging="360"/>
      </w:pPr>
      <w:rPr>
        <w:rFonts w:ascii="Wingdings" w:hAnsi="Wingdings" w:hint="default"/>
      </w:rPr>
    </w:lvl>
  </w:abstractNum>
  <w:abstractNum w:abstractNumId="10" w15:restartNumberingAfterBreak="0">
    <w:nsid w:val="7D9C1741"/>
    <w:multiLevelType w:val="hybridMultilevel"/>
    <w:tmpl w:val="8F20540A"/>
    <w:lvl w:ilvl="0" w:tplc="73285F9C">
      <w:start w:val="1"/>
      <w:numFmt w:val="decimal"/>
      <w:lvlText w:val="%1."/>
      <w:lvlJc w:val="left"/>
      <w:pPr>
        <w:ind w:left="720" w:hanging="360"/>
      </w:pPr>
    </w:lvl>
    <w:lvl w:ilvl="1" w:tplc="43D49D46">
      <w:start w:val="1"/>
      <w:numFmt w:val="decimal"/>
      <w:lvlText w:val="%2."/>
      <w:lvlJc w:val="left"/>
      <w:pPr>
        <w:ind w:left="720" w:hanging="360"/>
      </w:pPr>
    </w:lvl>
    <w:lvl w:ilvl="2" w:tplc="00C278C2">
      <w:start w:val="1"/>
      <w:numFmt w:val="decimal"/>
      <w:lvlText w:val="%3."/>
      <w:lvlJc w:val="left"/>
      <w:pPr>
        <w:ind w:left="720" w:hanging="360"/>
      </w:pPr>
    </w:lvl>
    <w:lvl w:ilvl="3" w:tplc="39B66C42">
      <w:start w:val="1"/>
      <w:numFmt w:val="decimal"/>
      <w:lvlText w:val="%4."/>
      <w:lvlJc w:val="left"/>
      <w:pPr>
        <w:ind w:left="720" w:hanging="360"/>
      </w:pPr>
    </w:lvl>
    <w:lvl w:ilvl="4" w:tplc="9FC0F726">
      <w:start w:val="1"/>
      <w:numFmt w:val="decimal"/>
      <w:lvlText w:val="%5."/>
      <w:lvlJc w:val="left"/>
      <w:pPr>
        <w:ind w:left="720" w:hanging="360"/>
      </w:pPr>
    </w:lvl>
    <w:lvl w:ilvl="5" w:tplc="12F472E2">
      <w:start w:val="1"/>
      <w:numFmt w:val="decimal"/>
      <w:lvlText w:val="%6."/>
      <w:lvlJc w:val="left"/>
      <w:pPr>
        <w:ind w:left="720" w:hanging="360"/>
      </w:pPr>
    </w:lvl>
    <w:lvl w:ilvl="6" w:tplc="ADC87674">
      <w:start w:val="1"/>
      <w:numFmt w:val="decimal"/>
      <w:lvlText w:val="%7."/>
      <w:lvlJc w:val="left"/>
      <w:pPr>
        <w:ind w:left="720" w:hanging="360"/>
      </w:pPr>
    </w:lvl>
    <w:lvl w:ilvl="7" w:tplc="BE0ED170">
      <w:start w:val="1"/>
      <w:numFmt w:val="decimal"/>
      <w:lvlText w:val="%8."/>
      <w:lvlJc w:val="left"/>
      <w:pPr>
        <w:ind w:left="720" w:hanging="360"/>
      </w:pPr>
    </w:lvl>
    <w:lvl w:ilvl="8" w:tplc="52E0E320">
      <w:start w:val="1"/>
      <w:numFmt w:val="decimal"/>
      <w:lvlText w:val="%9."/>
      <w:lvlJc w:val="left"/>
      <w:pPr>
        <w:ind w:left="720" w:hanging="360"/>
      </w:pPr>
    </w:lvl>
  </w:abstractNum>
  <w:abstractNum w:abstractNumId="11" w15:restartNumberingAfterBreak="0">
    <w:nsid w:val="7E9024A8"/>
    <w:multiLevelType w:val="hybridMultilevel"/>
    <w:tmpl w:val="0CC8CAC2"/>
    <w:lvl w:ilvl="0" w:tplc="042C4B32">
      <w:start w:val="1"/>
      <w:numFmt w:val="decimal"/>
      <w:lvlText w:val="%1."/>
      <w:lvlJc w:val="left"/>
      <w:pPr>
        <w:ind w:left="1440" w:hanging="360"/>
      </w:pPr>
    </w:lvl>
    <w:lvl w:ilvl="1" w:tplc="287A2F1A">
      <w:start w:val="1"/>
      <w:numFmt w:val="decimal"/>
      <w:lvlText w:val="%2."/>
      <w:lvlJc w:val="left"/>
      <w:pPr>
        <w:ind w:left="1440" w:hanging="360"/>
      </w:pPr>
    </w:lvl>
    <w:lvl w:ilvl="2" w:tplc="6AA6E55C">
      <w:start w:val="1"/>
      <w:numFmt w:val="decimal"/>
      <w:lvlText w:val="%3."/>
      <w:lvlJc w:val="left"/>
      <w:pPr>
        <w:ind w:left="1440" w:hanging="360"/>
      </w:pPr>
    </w:lvl>
    <w:lvl w:ilvl="3" w:tplc="9DD2F89C">
      <w:start w:val="1"/>
      <w:numFmt w:val="decimal"/>
      <w:lvlText w:val="%4."/>
      <w:lvlJc w:val="left"/>
      <w:pPr>
        <w:ind w:left="1440" w:hanging="360"/>
      </w:pPr>
    </w:lvl>
    <w:lvl w:ilvl="4" w:tplc="3C68B042">
      <w:start w:val="1"/>
      <w:numFmt w:val="decimal"/>
      <w:lvlText w:val="%5."/>
      <w:lvlJc w:val="left"/>
      <w:pPr>
        <w:ind w:left="1440" w:hanging="360"/>
      </w:pPr>
    </w:lvl>
    <w:lvl w:ilvl="5" w:tplc="866E9688">
      <w:start w:val="1"/>
      <w:numFmt w:val="decimal"/>
      <w:lvlText w:val="%6."/>
      <w:lvlJc w:val="left"/>
      <w:pPr>
        <w:ind w:left="1440" w:hanging="360"/>
      </w:pPr>
    </w:lvl>
    <w:lvl w:ilvl="6" w:tplc="7CB00DA0">
      <w:start w:val="1"/>
      <w:numFmt w:val="decimal"/>
      <w:lvlText w:val="%7."/>
      <w:lvlJc w:val="left"/>
      <w:pPr>
        <w:ind w:left="1440" w:hanging="360"/>
      </w:pPr>
    </w:lvl>
    <w:lvl w:ilvl="7" w:tplc="03E26B00">
      <w:start w:val="1"/>
      <w:numFmt w:val="decimal"/>
      <w:lvlText w:val="%8."/>
      <w:lvlJc w:val="left"/>
      <w:pPr>
        <w:ind w:left="1440" w:hanging="360"/>
      </w:pPr>
    </w:lvl>
    <w:lvl w:ilvl="8" w:tplc="71AA20CE">
      <w:start w:val="1"/>
      <w:numFmt w:val="decimal"/>
      <w:lvlText w:val="%9."/>
      <w:lvlJc w:val="left"/>
      <w:pPr>
        <w:ind w:left="1440" w:hanging="360"/>
      </w:pPr>
    </w:lvl>
  </w:abstractNum>
  <w:num w:numId="1" w16cid:durableId="1260018678">
    <w:abstractNumId w:val="7"/>
  </w:num>
  <w:num w:numId="2" w16cid:durableId="707340215">
    <w:abstractNumId w:val="0"/>
  </w:num>
  <w:num w:numId="3" w16cid:durableId="993414976">
    <w:abstractNumId w:val="1"/>
  </w:num>
  <w:num w:numId="4" w16cid:durableId="756440632">
    <w:abstractNumId w:val="6"/>
  </w:num>
  <w:num w:numId="5" w16cid:durableId="2111050458">
    <w:abstractNumId w:val="9"/>
  </w:num>
  <w:num w:numId="6" w16cid:durableId="1447309961">
    <w:abstractNumId w:val="5"/>
  </w:num>
  <w:num w:numId="7" w16cid:durableId="1991979306">
    <w:abstractNumId w:val="11"/>
  </w:num>
  <w:num w:numId="8" w16cid:durableId="1764641034">
    <w:abstractNumId w:val="3"/>
  </w:num>
  <w:num w:numId="9" w16cid:durableId="1587304741">
    <w:abstractNumId w:val="10"/>
  </w:num>
  <w:num w:numId="10" w16cid:durableId="488523711">
    <w:abstractNumId w:val="8"/>
  </w:num>
  <w:num w:numId="11" w16cid:durableId="215356678">
    <w:abstractNumId w:val="4"/>
  </w:num>
  <w:num w:numId="12" w16cid:durableId="8499547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Grace Bowring">
    <w15:presenceInfo w15:providerId="AD" w15:userId="S::mbowrin1@jh.edu::735b32a7-85fd-4db8-9923-d3788570b905"/>
  </w15:person>
  <w15:person w15:author="Amy Chang">
    <w15:presenceInfo w15:providerId="AD" w15:userId="S::achang78@jh.edu::965680ea-34cd-4a6a-a3cf-e28f3a10596b"/>
  </w15:person>
  <w15:person w15:author="Alain Phung">
    <w15:presenceInfo w15:providerId="None" w15:userId="Alain Phung"/>
  </w15:person>
  <w15:person w15:author="Alain Phung [2]">
    <w15:presenceInfo w15:providerId="AD" w15:userId="S::aphung3@jh.edu::15346559-99d1-4624-8c2f-0f5ed310d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Transplant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sxd52t8xe2apezts4v90a7x9vtxessar0s&quot;&gt;My EndNote Library-20230208&lt;record-ids&gt;&lt;item&gt;152&lt;/item&gt;&lt;item&gt;356&lt;/item&gt;&lt;item&gt;378&lt;/item&gt;&lt;item&gt;383&lt;/item&gt;&lt;item&gt;384&lt;/item&gt;&lt;item&gt;388&lt;/item&gt;&lt;item&gt;390&lt;/item&gt;&lt;item&gt;391&lt;/item&gt;&lt;item&gt;392&lt;/item&gt;&lt;item&gt;400&lt;/item&gt;&lt;item&gt;403&lt;/item&gt;&lt;item&gt;404&lt;/item&gt;&lt;item&gt;408&lt;/item&gt;&lt;item&gt;414&lt;/item&gt;&lt;item&gt;415&lt;/item&gt;&lt;item&gt;416&lt;/item&gt;&lt;item&gt;417&lt;/item&gt;&lt;item&gt;418&lt;/item&gt;&lt;item&gt;421&lt;/item&gt;&lt;item&gt;422&lt;/item&gt;&lt;item&gt;423&lt;/item&gt;&lt;item&gt;424&lt;/item&gt;&lt;item&gt;425&lt;/item&gt;&lt;item&gt;426&lt;/item&gt;&lt;item&gt;428&lt;/item&gt;&lt;item&gt;429&lt;/item&gt;&lt;item&gt;431&lt;/item&gt;&lt;item&gt;432&lt;/item&gt;&lt;item&gt;433&lt;/item&gt;&lt;item&gt;434&lt;/item&gt;&lt;item&gt;436&lt;/item&gt;&lt;item&gt;438&lt;/item&gt;&lt;/record-ids&gt;&lt;/item&gt;&lt;/Libraries&gt;"/>
  </w:docVars>
  <w:rsids>
    <w:rsidRoot w:val="71817643"/>
    <w:rsid w:val="000004C9"/>
    <w:rsid w:val="00000DE4"/>
    <w:rsid w:val="00001687"/>
    <w:rsid w:val="000020E0"/>
    <w:rsid w:val="00003E0C"/>
    <w:rsid w:val="0000408B"/>
    <w:rsid w:val="00005AB1"/>
    <w:rsid w:val="000072D9"/>
    <w:rsid w:val="00011684"/>
    <w:rsid w:val="00011A18"/>
    <w:rsid w:val="00013ED4"/>
    <w:rsid w:val="00015D07"/>
    <w:rsid w:val="00015F4C"/>
    <w:rsid w:val="000162EC"/>
    <w:rsid w:val="000167B5"/>
    <w:rsid w:val="00016CF9"/>
    <w:rsid w:val="00016E90"/>
    <w:rsid w:val="00017866"/>
    <w:rsid w:val="000204F5"/>
    <w:rsid w:val="00020F4D"/>
    <w:rsid w:val="000238DE"/>
    <w:rsid w:val="00023C45"/>
    <w:rsid w:val="00024793"/>
    <w:rsid w:val="000247AB"/>
    <w:rsid w:val="000251ED"/>
    <w:rsid w:val="000267A7"/>
    <w:rsid w:val="00027285"/>
    <w:rsid w:val="00030951"/>
    <w:rsid w:val="000312DD"/>
    <w:rsid w:val="0003175D"/>
    <w:rsid w:val="000328F7"/>
    <w:rsid w:val="0003321F"/>
    <w:rsid w:val="000332FC"/>
    <w:rsid w:val="000337FD"/>
    <w:rsid w:val="00033B0C"/>
    <w:rsid w:val="00034DA4"/>
    <w:rsid w:val="00036905"/>
    <w:rsid w:val="000374BA"/>
    <w:rsid w:val="000375E3"/>
    <w:rsid w:val="00037D42"/>
    <w:rsid w:val="000402D8"/>
    <w:rsid w:val="00041D86"/>
    <w:rsid w:val="00041E1E"/>
    <w:rsid w:val="000426E4"/>
    <w:rsid w:val="00042DAE"/>
    <w:rsid w:val="00043705"/>
    <w:rsid w:val="000441C3"/>
    <w:rsid w:val="000446E0"/>
    <w:rsid w:val="0004684D"/>
    <w:rsid w:val="00046D53"/>
    <w:rsid w:val="00047BB2"/>
    <w:rsid w:val="0005051F"/>
    <w:rsid w:val="00051C38"/>
    <w:rsid w:val="00052460"/>
    <w:rsid w:val="00052D15"/>
    <w:rsid w:val="00053752"/>
    <w:rsid w:val="00053FA5"/>
    <w:rsid w:val="00054AD1"/>
    <w:rsid w:val="000553C0"/>
    <w:rsid w:val="00055AF3"/>
    <w:rsid w:val="00055D17"/>
    <w:rsid w:val="00056E21"/>
    <w:rsid w:val="00056F92"/>
    <w:rsid w:val="00061AAB"/>
    <w:rsid w:val="00061CE7"/>
    <w:rsid w:val="000632B4"/>
    <w:rsid w:val="00065026"/>
    <w:rsid w:val="000650FE"/>
    <w:rsid w:val="00066741"/>
    <w:rsid w:val="00066F65"/>
    <w:rsid w:val="00073B35"/>
    <w:rsid w:val="00075720"/>
    <w:rsid w:val="00075FED"/>
    <w:rsid w:val="000762A7"/>
    <w:rsid w:val="00081FE8"/>
    <w:rsid w:val="00082114"/>
    <w:rsid w:val="00083A37"/>
    <w:rsid w:val="00086C48"/>
    <w:rsid w:val="000871B7"/>
    <w:rsid w:val="00093D00"/>
    <w:rsid w:val="00093F43"/>
    <w:rsid w:val="00094186"/>
    <w:rsid w:val="000943E8"/>
    <w:rsid w:val="00094F54"/>
    <w:rsid w:val="000969E6"/>
    <w:rsid w:val="00097761"/>
    <w:rsid w:val="000A028E"/>
    <w:rsid w:val="000A2293"/>
    <w:rsid w:val="000A3CD9"/>
    <w:rsid w:val="000A3DEE"/>
    <w:rsid w:val="000A3F30"/>
    <w:rsid w:val="000A49F3"/>
    <w:rsid w:val="000B2B52"/>
    <w:rsid w:val="000B3897"/>
    <w:rsid w:val="000B5D4A"/>
    <w:rsid w:val="000B6473"/>
    <w:rsid w:val="000B68BA"/>
    <w:rsid w:val="000B7401"/>
    <w:rsid w:val="000B7F66"/>
    <w:rsid w:val="000C0899"/>
    <w:rsid w:val="000C09C8"/>
    <w:rsid w:val="000C19D2"/>
    <w:rsid w:val="000C30AA"/>
    <w:rsid w:val="000C449B"/>
    <w:rsid w:val="000C4E6B"/>
    <w:rsid w:val="000D0265"/>
    <w:rsid w:val="000D0B1D"/>
    <w:rsid w:val="000D0F13"/>
    <w:rsid w:val="000D124B"/>
    <w:rsid w:val="000D3651"/>
    <w:rsid w:val="000D4E8F"/>
    <w:rsid w:val="000D6025"/>
    <w:rsid w:val="000D6999"/>
    <w:rsid w:val="000D720D"/>
    <w:rsid w:val="000D72AF"/>
    <w:rsid w:val="000D7A26"/>
    <w:rsid w:val="000E013A"/>
    <w:rsid w:val="000E0A88"/>
    <w:rsid w:val="000E141D"/>
    <w:rsid w:val="000E177E"/>
    <w:rsid w:val="000E17F3"/>
    <w:rsid w:val="000E1CAA"/>
    <w:rsid w:val="000E286D"/>
    <w:rsid w:val="000E3A77"/>
    <w:rsid w:val="000E4062"/>
    <w:rsid w:val="000E4588"/>
    <w:rsid w:val="000E5BF2"/>
    <w:rsid w:val="000E6435"/>
    <w:rsid w:val="000F1BBA"/>
    <w:rsid w:val="000F3892"/>
    <w:rsid w:val="000F42F2"/>
    <w:rsid w:val="000F5DE9"/>
    <w:rsid w:val="00100D17"/>
    <w:rsid w:val="001019F2"/>
    <w:rsid w:val="00102208"/>
    <w:rsid w:val="00103D77"/>
    <w:rsid w:val="00104727"/>
    <w:rsid w:val="001051DE"/>
    <w:rsid w:val="0010537C"/>
    <w:rsid w:val="001055D4"/>
    <w:rsid w:val="00105758"/>
    <w:rsid w:val="00105D11"/>
    <w:rsid w:val="001060EF"/>
    <w:rsid w:val="001078DC"/>
    <w:rsid w:val="00107928"/>
    <w:rsid w:val="00110A78"/>
    <w:rsid w:val="001112A4"/>
    <w:rsid w:val="0011281D"/>
    <w:rsid w:val="001152CB"/>
    <w:rsid w:val="00115B4A"/>
    <w:rsid w:val="0011616D"/>
    <w:rsid w:val="0011628E"/>
    <w:rsid w:val="001172F9"/>
    <w:rsid w:val="00117BD0"/>
    <w:rsid w:val="00117D3D"/>
    <w:rsid w:val="00120F91"/>
    <w:rsid w:val="0012179B"/>
    <w:rsid w:val="00122447"/>
    <w:rsid w:val="00122636"/>
    <w:rsid w:val="00123290"/>
    <w:rsid w:val="001244F3"/>
    <w:rsid w:val="00124830"/>
    <w:rsid w:val="00126250"/>
    <w:rsid w:val="0012633E"/>
    <w:rsid w:val="0012736D"/>
    <w:rsid w:val="001279AB"/>
    <w:rsid w:val="0013135D"/>
    <w:rsid w:val="00133634"/>
    <w:rsid w:val="001339D9"/>
    <w:rsid w:val="00133FFA"/>
    <w:rsid w:val="001343A1"/>
    <w:rsid w:val="00134BAD"/>
    <w:rsid w:val="00135FD2"/>
    <w:rsid w:val="00140FA1"/>
    <w:rsid w:val="00141111"/>
    <w:rsid w:val="001415BB"/>
    <w:rsid w:val="00144BA1"/>
    <w:rsid w:val="00145855"/>
    <w:rsid w:val="00147F68"/>
    <w:rsid w:val="00150AAB"/>
    <w:rsid w:val="001532A0"/>
    <w:rsid w:val="001538C0"/>
    <w:rsid w:val="001546E9"/>
    <w:rsid w:val="001550ED"/>
    <w:rsid w:val="00156144"/>
    <w:rsid w:val="00156CC6"/>
    <w:rsid w:val="00157661"/>
    <w:rsid w:val="00160B15"/>
    <w:rsid w:val="0016106D"/>
    <w:rsid w:val="00162963"/>
    <w:rsid w:val="0016484D"/>
    <w:rsid w:val="0016487B"/>
    <w:rsid w:val="00164D3F"/>
    <w:rsid w:val="001658C8"/>
    <w:rsid w:val="001725D6"/>
    <w:rsid w:val="00172BD0"/>
    <w:rsid w:val="0017335D"/>
    <w:rsid w:val="00174B09"/>
    <w:rsid w:val="00176E1F"/>
    <w:rsid w:val="00177441"/>
    <w:rsid w:val="00177A4E"/>
    <w:rsid w:val="001808CA"/>
    <w:rsid w:val="001808EA"/>
    <w:rsid w:val="00181DD0"/>
    <w:rsid w:val="001842D5"/>
    <w:rsid w:val="00184535"/>
    <w:rsid w:val="0018529E"/>
    <w:rsid w:val="00185E3F"/>
    <w:rsid w:val="00186125"/>
    <w:rsid w:val="001868B7"/>
    <w:rsid w:val="001872A0"/>
    <w:rsid w:val="00187AE3"/>
    <w:rsid w:val="00187DAA"/>
    <w:rsid w:val="00190495"/>
    <w:rsid w:val="00190D05"/>
    <w:rsid w:val="00190FED"/>
    <w:rsid w:val="001913F4"/>
    <w:rsid w:val="001918EA"/>
    <w:rsid w:val="00191AC9"/>
    <w:rsid w:val="00193961"/>
    <w:rsid w:val="00194151"/>
    <w:rsid w:val="00195AA8"/>
    <w:rsid w:val="00196346"/>
    <w:rsid w:val="00196FA6"/>
    <w:rsid w:val="001A00D2"/>
    <w:rsid w:val="001A09CA"/>
    <w:rsid w:val="001A1094"/>
    <w:rsid w:val="001A3B37"/>
    <w:rsid w:val="001A4AA9"/>
    <w:rsid w:val="001A4BFD"/>
    <w:rsid w:val="001A53AB"/>
    <w:rsid w:val="001A5832"/>
    <w:rsid w:val="001A5C6B"/>
    <w:rsid w:val="001A6126"/>
    <w:rsid w:val="001A6D80"/>
    <w:rsid w:val="001A72F5"/>
    <w:rsid w:val="001A7EEE"/>
    <w:rsid w:val="001AF411"/>
    <w:rsid w:val="001B01A5"/>
    <w:rsid w:val="001B2E24"/>
    <w:rsid w:val="001B344B"/>
    <w:rsid w:val="001B6300"/>
    <w:rsid w:val="001B6C2B"/>
    <w:rsid w:val="001B768F"/>
    <w:rsid w:val="001B78CA"/>
    <w:rsid w:val="001C0332"/>
    <w:rsid w:val="001C15B4"/>
    <w:rsid w:val="001C181C"/>
    <w:rsid w:val="001C28F6"/>
    <w:rsid w:val="001C7050"/>
    <w:rsid w:val="001C7150"/>
    <w:rsid w:val="001C76D5"/>
    <w:rsid w:val="001C7991"/>
    <w:rsid w:val="001D013C"/>
    <w:rsid w:val="001D163D"/>
    <w:rsid w:val="001D1E92"/>
    <w:rsid w:val="001D203C"/>
    <w:rsid w:val="001D370E"/>
    <w:rsid w:val="001D4157"/>
    <w:rsid w:val="001D4776"/>
    <w:rsid w:val="001D4F52"/>
    <w:rsid w:val="001D54C0"/>
    <w:rsid w:val="001D560D"/>
    <w:rsid w:val="001D7559"/>
    <w:rsid w:val="001D77BE"/>
    <w:rsid w:val="001E044D"/>
    <w:rsid w:val="001E0CCC"/>
    <w:rsid w:val="001E16E4"/>
    <w:rsid w:val="001E1BEB"/>
    <w:rsid w:val="001E23DF"/>
    <w:rsid w:val="001E3FF0"/>
    <w:rsid w:val="001E423F"/>
    <w:rsid w:val="001F0302"/>
    <w:rsid w:val="001F0EF1"/>
    <w:rsid w:val="001F1135"/>
    <w:rsid w:val="001F3BB1"/>
    <w:rsid w:val="001F4E41"/>
    <w:rsid w:val="001F5384"/>
    <w:rsid w:val="001F651D"/>
    <w:rsid w:val="00200996"/>
    <w:rsid w:val="00202276"/>
    <w:rsid w:val="002028C5"/>
    <w:rsid w:val="00202A95"/>
    <w:rsid w:val="0020304A"/>
    <w:rsid w:val="00205A04"/>
    <w:rsid w:val="0021183F"/>
    <w:rsid w:val="00213AD0"/>
    <w:rsid w:val="002202D9"/>
    <w:rsid w:val="00220962"/>
    <w:rsid w:val="00221A93"/>
    <w:rsid w:val="00221E96"/>
    <w:rsid w:val="002251E3"/>
    <w:rsid w:val="00225A7A"/>
    <w:rsid w:val="00227DF9"/>
    <w:rsid w:val="002310C0"/>
    <w:rsid w:val="00231E4A"/>
    <w:rsid w:val="0023215D"/>
    <w:rsid w:val="00232EE1"/>
    <w:rsid w:val="002332B7"/>
    <w:rsid w:val="00234197"/>
    <w:rsid w:val="00235191"/>
    <w:rsid w:val="0023538A"/>
    <w:rsid w:val="00236377"/>
    <w:rsid w:val="00236763"/>
    <w:rsid w:val="00237B19"/>
    <w:rsid w:val="00237EF9"/>
    <w:rsid w:val="002404E7"/>
    <w:rsid w:val="00240FB6"/>
    <w:rsid w:val="002411C6"/>
    <w:rsid w:val="00242101"/>
    <w:rsid w:val="0024283C"/>
    <w:rsid w:val="00242AAD"/>
    <w:rsid w:val="00243654"/>
    <w:rsid w:val="002444CD"/>
    <w:rsid w:val="002448CE"/>
    <w:rsid w:val="00245072"/>
    <w:rsid w:val="002453B8"/>
    <w:rsid w:val="0024577C"/>
    <w:rsid w:val="00245E77"/>
    <w:rsid w:val="002469D9"/>
    <w:rsid w:val="002476B3"/>
    <w:rsid w:val="002479D3"/>
    <w:rsid w:val="00250722"/>
    <w:rsid w:val="002512DE"/>
    <w:rsid w:val="0025164D"/>
    <w:rsid w:val="002519E0"/>
    <w:rsid w:val="00251B26"/>
    <w:rsid w:val="00251DE2"/>
    <w:rsid w:val="00253623"/>
    <w:rsid w:val="002541A1"/>
    <w:rsid w:val="00254835"/>
    <w:rsid w:val="002579C1"/>
    <w:rsid w:val="0026130E"/>
    <w:rsid w:val="00262435"/>
    <w:rsid w:val="00264083"/>
    <w:rsid w:val="00264B59"/>
    <w:rsid w:val="00265039"/>
    <w:rsid w:val="002665C2"/>
    <w:rsid w:val="002665E7"/>
    <w:rsid w:val="00267B1A"/>
    <w:rsid w:val="00267E74"/>
    <w:rsid w:val="00271547"/>
    <w:rsid w:val="00271C3F"/>
    <w:rsid w:val="0027481C"/>
    <w:rsid w:val="0027560B"/>
    <w:rsid w:val="002763CA"/>
    <w:rsid w:val="00280BB6"/>
    <w:rsid w:val="002810A7"/>
    <w:rsid w:val="002815E7"/>
    <w:rsid w:val="002824AD"/>
    <w:rsid w:val="00283057"/>
    <w:rsid w:val="002852FA"/>
    <w:rsid w:val="00285FBB"/>
    <w:rsid w:val="0028664D"/>
    <w:rsid w:val="00286C16"/>
    <w:rsid w:val="00286D84"/>
    <w:rsid w:val="0028783C"/>
    <w:rsid w:val="0029041F"/>
    <w:rsid w:val="0029062A"/>
    <w:rsid w:val="00291848"/>
    <w:rsid w:val="002939B1"/>
    <w:rsid w:val="002946EB"/>
    <w:rsid w:val="002959B7"/>
    <w:rsid w:val="002968B3"/>
    <w:rsid w:val="00297EA7"/>
    <w:rsid w:val="002A007C"/>
    <w:rsid w:val="002A502C"/>
    <w:rsid w:val="002A5D21"/>
    <w:rsid w:val="002A60BE"/>
    <w:rsid w:val="002A67A3"/>
    <w:rsid w:val="002B08E8"/>
    <w:rsid w:val="002B1827"/>
    <w:rsid w:val="002B1D2D"/>
    <w:rsid w:val="002B2DEC"/>
    <w:rsid w:val="002B3E80"/>
    <w:rsid w:val="002B4C9F"/>
    <w:rsid w:val="002C0439"/>
    <w:rsid w:val="002C0479"/>
    <w:rsid w:val="002C04E0"/>
    <w:rsid w:val="002C088D"/>
    <w:rsid w:val="002C31B7"/>
    <w:rsid w:val="002C46BF"/>
    <w:rsid w:val="002C49C9"/>
    <w:rsid w:val="002C771E"/>
    <w:rsid w:val="002C7FF3"/>
    <w:rsid w:val="002D02A7"/>
    <w:rsid w:val="002D07D7"/>
    <w:rsid w:val="002D096E"/>
    <w:rsid w:val="002D1F91"/>
    <w:rsid w:val="002D200F"/>
    <w:rsid w:val="002D235F"/>
    <w:rsid w:val="002D2B77"/>
    <w:rsid w:val="002D3F6B"/>
    <w:rsid w:val="002D538F"/>
    <w:rsid w:val="002D55F8"/>
    <w:rsid w:val="002D68C1"/>
    <w:rsid w:val="002D7DC6"/>
    <w:rsid w:val="002E296D"/>
    <w:rsid w:val="002E43C4"/>
    <w:rsid w:val="002E4EB4"/>
    <w:rsid w:val="002E653A"/>
    <w:rsid w:val="002E6812"/>
    <w:rsid w:val="002E707D"/>
    <w:rsid w:val="002F056C"/>
    <w:rsid w:val="002F126D"/>
    <w:rsid w:val="002F1D6F"/>
    <w:rsid w:val="002F2552"/>
    <w:rsid w:val="002F2557"/>
    <w:rsid w:val="002F262A"/>
    <w:rsid w:val="002F2A6C"/>
    <w:rsid w:val="002F56B2"/>
    <w:rsid w:val="002F5FD0"/>
    <w:rsid w:val="002F7C9B"/>
    <w:rsid w:val="00300F6D"/>
    <w:rsid w:val="003017CD"/>
    <w:rsid w:val="00301EA1"/>
    <w:rsid w:val="00302DA4"/>
    <w:rsid w:val="00304863"/>
    <w:rsid w:val="00304CA0"/>
    <w:rsid w:val="00310940"/>
    <w:rsid w:val="00310983"/>
    <w:rsid w:val="00310D87"/>
    <w:rsid w:val="00311246"/>
    <w:rsid w:val="00313053"/>
    <w:rsid w:val="003131AA"/>
    <w:rsid w:val="0031504E"/>
    <w:rsid w:val="003150A1"/>
    <w:rsid w:val="00315117"/>
    <w:rsid w:val="00316317"/>
    <w:rsid w:val="00316372"/>
    <w:rsid w:val="003167AC"/>
    <w:rsid w:val="003177A5"/>
    <w:rsid w:val="003208D1"/>
    <w:rsid w:val="003229B8"/>
    <w:rsid w:val="00322F74"/>
    <w:rsid w:val="00322FB7"/>
    <w:rsid w:val="003239AA"/>
    <w:rsid w:val="0032424E"/>
    <w:rsid w:val="00324D04"/>
    <w:rsid w:val="00327574"/>
    <w:rsid w:val="00330D5D"/>
    <w:rsid w:val="00332110"/>
    <w:rsid w:val="00332650"/>
    <w:rsid w:val="00332A08"/>
    <w:rsid w:val="00333748"/>
    <w:rsid w:val="003340C7"/>
    <w:rsid w:val="003363C1"/>
    <w:rsid w:val="00336479"/>
    <w:rsid w:val="00336850"/>
    <w:rsid w:val="003370C1"/>
    <w:rsid w:val="0034032A"/>
    <w:rsid w:val="00341D53"/>
    <w:rsid w:val="00341F03"/>
    <w:rsid w:val="003437CF"/>
    <w:rsid w:val="00343A62"/>
    <w:rsid w:val="00343C62"/>
    <w:rsid w:val="00343DF2"/>
    <w:rsid w:val="00344040"/>
    <w:rsid w:val="00344BAB"/>
    <w:rsid w:val="00345946"/>
    <w:rsid w:val="003469D4"/>
    <w:rsid w:val="0035128D"/>
    <w:rsid w:val="0035155F"/>
    <w:rsid w:val="00352123"/>
    <w:rsid w:val="00353DEA"/>
    <w:rsid w:val="0035469C"/>
    <w:rsid w:val="00360FD4"/>
    <w:rsid w:val="00361043"/>
    <w:rsid w:val="0036259C"/>
    <w:rsid w:val="00362A03"/>
    <w:rsid w:val="00364924"/>
    <w:rsid w:val="00365E3A"/>
    <w:rsid w:val="00366EA0"/>
    <w:rsid w:val="0036F5B1"/>
    <w:rsid w:val="003701FF"/>
    <w:rsid w:val="00370820"/>
    <w:rsid w:val="00370EBE"/>
    <w:rsid w:val="00371423"/>
    <w:rsid w:val="003720DB"/>
    <w:rsid w:val="00373290"/>
    <w:rsid w:val="003759CB"/>
    <w:rsid w:val="00376774"/>
    <w:rsid w:val="0038000F"/>
    <w:rsid w:val="003801FA"/>
    <w:rsid w:val="00380263"/>
    <w:rsid w:val="003809F3"/>
    <w:rsid w:val="00382747"/>
    <w:rsid w:val="00383709"/>
    <w:rsid w:val="00383AD4"/>
    <w:rsid w:val="0038502C"/>
    <w:rsid w:val="003854C1"/>
    <w:rsid w:val="00385D48"/>
    <w:rsid w:val="00387643"/>
    <w:rsid w:val="00390BB0"/>
    <w:rsid w:val="00391D25"/>
    <w:rsid w:val="00392754"/>
    <w:rsid w:val="00392F70"/>
    <w:rsid w:val="003941AA"/>
    <w:rsid w:val="00395B89"/>
    <w:rsid w:val="003960D1"/>
    <w:rsid w:val="0039673E"/>
    <w:rsid w:val="00396ABE"/>
    <w:rsid w:val="00396D2D"/>
    <w:rsid w:val="003A18C0"/>
    <w:rsid w:val="003A1B91"/>
    <w:rsid w:val="003A215D"/>
    <w:rsid w:val="003A4B33"/>
    <w:rsid w:val="003A5A0F"/>
    <w:rsid w:val="003A6104"/>
    <w:rsid w:val="003A65D2"/>
    <w:rsid w:val="003A6956"/>
    <w:rsid w:val="003A6A39"/>
    <w:rsid w:val="003B0A1B"/>
    <w:rsid w:val="003B0A93"/>
    <w:rsid w:val="003B3AD5"/>
    <w:rsid w:val="003B533E"/>
    <w:rsid w:val="003B7084"/>
    <w:rsid w:val="003B73DE"/>
    <w:rsid w:val="003B7651"/>
    <w:rsid w:val="003C0FE6"/>
    <w:rsid w:val="003C1CBA"/>
    <w:rsid w:val="003C3395"/>
    <w:rsid w:val="003C3C00"/>
    <w:rsid w:val="003C4D3F"/>
    <w:rsid w:val="003C5E40"/>
    <w:rsid w:val="003C6969"/>
    <w:rsid w:val="003C6D0D"/>
    <w:rsid w:val="003D0156"/>
    <w:rsid w:val="003D0766"/>
    <w:rsid w:val="003D1EE5"/>
    <w:rsid w:val="003D3DB3"/>
    <w:rsid w:val="003D4083"/>
    <w:rsid w:val="003D5431"/>
    <w:rsid w:val="003D6321"/>
    <w:rsid w:val="003D6C67"/>
    <w:rsid w:val="003D70F6"/>
    <w:rsid w:val="003E0586"/>
    <w:rsid w:val="003E083E"/>
    <w:rsid w:val="003E2F83"/>
    <w:rsid w:val="003E4C07"/>
    <w:rsid w:val="003E6164"/>
    <w:rsid w:val="003E61D0"/>
    <w:rsid w:val="003F0D59"/>
    <w:rsid w:val="003F1C2D"/>
    <w:rsid w:val="003F278D"/>
    <w:rsid w:val="003F3DDB"/>
    <w:rsid w:val="003F425D"/>
    <w:rsid w:val="003F5339"/>
    <w:rsid w:val="003F683D"/>
    <w:rsid w:val="003F6C7F"/>
    <w:rsid w:val="00400D19"/>
    <w:rsid w:val="00401F01"/>
    <w:rsid w:val="00402984"/>
    <w:rsid w:val="00402996"/>
    <w:rsid w:val="0040341B"/>
    <w:rsid w:val="00404DCE"/>
    <w:rsid w:val="004053DB"/>
    <w:rsid w:val="00405623"/>
    <w:rsid w:val="00405E3A"/>
    <w:rsid w:val="00406D2E"/>
    <w:rsid w:val="004073FC"/>
    <w:rsid w:val="00407ED6"/>
    <w:rsid w:val="00410619"/>
    <w:rsid w:val="00410E0F"/>
    <w:rsid w:val="00411370"/>
    <w:rsid w:val="00411426"/>
    <w:rsid w:val="00413932"/>
    <w:rsid w:val="00414C30"/>
    <w:rsid w:val="0041760A"/>
    <w:rsid w:val="0042047D"/>
    <w:rsid w:val="00421A77"/>
    <w:rsid w:val="00421BDC"/>
    <w:rsid w:val="00421E9B"/>
    <w:rsid w:val="0042258F"/>
    <w:rsid w:val="00422BB7"/>
    <w:rsid w:val="00423025"/>
    <w:rsid w:val="0043197F"/>
    <w:rsid w:val="00433586"/>
    <w:rsid w:val="00433C60"/>
    <w:rsid w:val="00434731"/>
    <w:rsid w:val="00435109"/>
    <w:rsid w:val="00435628"/>
    <w:rsid w:val="00437181"/>
    <w:rsid w:val="0043736F"/>
    <w:rsid w:val="004413ED"/>
    <w:rsid w:val="004424FE"/>
    <w:rsid w:val="00445B41"/>
    <w:rsid w:val="00446DA8"/>
    <w:rsid w:val="0044734D"/>
    <w:rsid w:val="00447BAB"/>
    <w:rsid w:val="00450EDA"/>
    <w:rsid w:val="004520FF"/>
    <w:rsid w:val="004523A4"/>
    <w:rsid w:val="004548AE"/>
    <w:rsid w:val="00454B4D"/>
    <w:rsid w:val="00455015"/>
    <w:rsid w:val="00455D44"/>
    <w:rsid w:val="00456162"/>
    <w:rsid w:val="004567D6"/>
    <w:rsid w:val="0045CE3A"/>
    <w:rsid w:val="00461C04"/>
    <w:rsid w:val="00461FD6"/>
    <w:rsid w:val="004633E5"/>
    <w:rsid w:val="00463CE1"/>
    <w:rsid w:val="00463D7E"/>
    <w:rsid w:val="0046482F"/>
    <w:rsid w:val="00465426"/>
    <w:rsid w:val="00466F8A"/>
    <w:rsid w:val="0047043B"/>
    <w:rsid w:val="0047043C"/>
    <w:rsid w:val="00470BCF"/>
    <w:rsid w:val="0047330A"/>
    <w:rsid w:val="00475084"/>
    <w:rsid w:val="004750B2"/>
    <w:rsid w:val="004761DA"/>
    <w:rsid w:val="004771BC"/>
    <w:rsid w:val="00477586"/>
    <w:rsid w:val="00480154"/>
    <w:rsid w:val="00480156"/>
    <w:rsid w:val="004803BE"/>
    <w:rsid w:val="00481A25"/>
    <w:rsid w:val="00482C16"/>
    <w:rsid w:val="00482D17"/>
    <w:rsid w:val="00482DD9"/>
    <w:rsid w:val="00484919"/>
    <w:rsid w:val="00485BF0"/>
    <w:rsid w:val="00487A5B"/>
    <w:rsid w:val="00487AEC"/>
    <w:rsid w:val="00487E67"/>
    <w:rsid w:val="004906EC"/>
    <w:rsid w:val="00490D64"/>
    <w:rsid w:val="004929ED"/>
    <w:rsid w:val="004944A0"/>
    <w:rsid w:val="00494FE6"/>
    <w:rsid w:val="0049596E"/>
    <w:rsid w:val="0049671D"/>
    <w:rsid w:val="00497079"/>
    <w:rsid w:val="00497377"/>
    <w:rsid w:val="004A0AE3"/>
    <w:rsid w:val="004A1A5A"/>
    <w:rsid w:val="004A3272"/>
    <w:rsid w:val="004A4578"/>
    <w:rsid w:val="004A4734"/>
    <w:rsid w:val="004A558D"/>
    <w:rsid w:val="004A7998"/>
    <w:rsid w:val="004B01ED"/>
    <w:rsid w:val="004B1986"/>
    <w:rsid w:val="004B2350"/>
    <w:rsid w:val="004B2398"/>
    <w:rsid w:val="004B35A9"/>
    <w:rsid w:val="004B3D43"/>
    <w:rsid w:val="004B5867"/>
    <w:rsid w:val="004B7028"/>
    <w:rsid w:val="004B7820"/>
    <w:rsid w:val="004B7DD7"/>
    <w:rsid w:val="004C13F8"/>
    <w:rsid w:val="004C1EA9"/>
    <w:rsid w:val="004C2A85"/>
    <w:rsid w:val="004C41DB"/>
    <w:rsid w:val="004C455A"/>
    <w:rsid w:val="004C79E2"/>
    <w:rsid w:val="004C7AF3"/>
    <w:rsid w:val="004C7CB8"/>
    <w:rsid w:val="004D08F6"/>
    <w:rsid w:val="004D094A"/>
    <w:rsid w:val="004D1544"/>
    <w:rsid w:val="004D1EFD"/>
    <w:rsid w:val="004D3207"/>
    <w:rsid w:val="004D4C2A"/>
    <w:rsid w:val="004D518E"/>
    <w:rsid w:val="004D5833"/>
    <w:rsid w:val="004D5A10"/>
    <w:rsid w:val="004D7580"/>
    <w:rsid w:val="004E0669"/>
    <w:rsid w:val="004E066A"/>
    <w:rsid w:val="004E1733"/>
    <w:rsid w:val="004E1C62"/>
    <w:rsid w:val="004E28C9"/>
    <w:rsid w:val="004E326B"/>
    <w:rsid w:val="004E3CCC"/>
    <w:rsid w:val="004E62BB"/>
    <w:rsid w:val="004E66B3"/>
    <w:rsid w:val="004E66C7"/>
    <w:rsid w:val="004E6919"/>
    <w:rsid w:val="004E6BB2"/>
    <w:rsid w:val="004F0BF6"/>
    <w:rsid w:val="004F1027"/>
    <w:rsid w:val="004F1BEC"/>
    <w:rsid w:val="004F2DF4"/>
    <w:rsid w:val="004F3E2A"/>
    <w:rsid w:val="004F4952"/>
    <w:rsid w:val="004F5D22"/>
    <w:rsid w:val="004F6593"/>
    <w:rsid w:val="00501F44"/>
    <w:rsid w:val="00502051"/>
    <w:rsid w:val="005023F4"/>
    <w:rsid w:val="00502A3D"/>
    <w:rsid w:val="0050396C"/>
    <w:rsid w:val="00504166"/>
    <w:rsid w:val="00504454"/>
    <w:rsid w:val="0050574E"/>
    <w:rsid w:val="00510AD7"/>
    <w:rsid w:val="0051172A"/>
    <w:rsid w:val="0051237A"/>
    <w:rsid w:val="005124D2"/>
    <w:rsid w:val="0051294B"/>
    <w:rsid w:val="00512D5C"/>
    <w:rsid w:val="005145AC"/>
    <w:rsid w:val="005146E1"/>
    <w:rsid w:val="00516103"/>
    <w:rsid w:val="0051666A"/>
    <w:rsid w:val="005174D8"/>
    <w:rsid w:val="005203EB"/>
    <w:rsid w:val="00523124"/>
    <w:rsid w:val="00524703"/>
    <w:rsid w:val="00524D1F"/>
    <w:rsid w:val="0052704C"/>
    <w:rsid w:val="0052792D"/>
    <w:rsid w:val="00530EEB"/>
    <w:rsid w:val="0053250F"/>
    <w:rsid w:val="00533482"/>
    <w:rsid w:val="005341E9"/>
    <w:rsid w:val="0053482D"/>
    <w:rsid w:val="00535437"/>
    <w:rsid w:val="00535478"/>
    <w:rsid w:val="005356B5"/>
    <w:rsid w:val="005358CD"/>
    <w:rsid w:val="00536188"/>
    <w:rsid w:val="005370B1"/>
    <w:rsid w:val="0054051E"/>
    <w:rsid w:val="00540989"/>
    <w:rsid w:val="00544A28"/>
    <w:rsid w:val="00545022"/>
    <w:rsid w:val="00545465"/>
    <w:rsid w:val="00545CE8"/>
    <w:rsid w:val="00550340"/>
    <w:rsid w:val="00551161"/>
    <w:rsid w:val="0055191A"/>
    <w:rsid w:val="0055230C"/>
    <w:rsid w:val="005528B0"/>
    <w:rsid w:val="00553005"/>
    <w:rsid w:val="00553A1D"/>
    <w:rsid w:val="00554BB7"/>
    <w:rsid w:val="005568E0"/>
    <w:rsid w:val="00556CA8"/>
    <w:rsid w:val="00557B90"/>
    <w:rsid w:val="00557BE5"/>
    <w:rsid w:val="0056065E"/>
    <w:rsid w:val="00560F4F"/>
    <w:rsid w:val="00561E02"/>
    <w:rsid w:val="00562932"/>
    <w:rsid w:val="00564962"/>
    <w:rsid w:val="005660BB"/>
    <w:rsid w:val="005664BF"/>
    <w:rsid w:val="00566BA7"/>
    <w:rsid w:val="00566C4F"/>
    <w:rsid w:val="00567FCE"/>
    <w:rsid w:val="00570044"/>
    <w:rsid w:val="00571967"/>
    <w:rsid w:val="00572382"/>
    <w:rsid w:val="00572621"/>
    <w:rsid w:val="00573D49"/>
    <w:rsid w:val="0057478E"/>
    <w:rsid w:val="005762E3"/>
    <w:rsid w:val="00576CFD"/>
    <w:rsid w:val="00576EB6"/>
    <w:rsid w:val="00580124"/>
    <w:rsid w:val="005814FC"/>
    <w:rsid w:val="0058192C"/>
    <w:rsid w:val="005854B5"/>
    <w:rsid w:val="00585C26"/>
    <w:rsid w:val="0058635B"/>
    <w:rsid w:val="005863EF"/>
    <w:rsid w:val="005867D7"/>
    <w:rsid w:val="00586A04"/>
    <w:rsid w:val="00586D7E"/>
    <w:rsid w:val="0059020C"/>
    <w:rsid w:val="00590B77"/>
    <w:rsid w:val="00592D59"/>
    <w:rsid w:val="00594C3F"/>
    <w:rsid w:val="0059587C"/>
    <w:rsid w:val="005A047C"/>
    <w:rsid w:val="005A0F09"/>
    <w:rsid w:val="005A162D"/>
    <w:rsid w:val="005A22B5"/>
    <w:rsid w:val="005A2338"/>
    <w:rsid w:val="005A27DB"/>
    <w:rsid w:val="005A3D6F"/>
    <w:rsid w:val="005A4030"/>
    <w:rsid w:val="005A5339"/>
    <w:rsid w:val="005A7B6E"/>
    <w:rsid w:val="005B2072"/>
    <w:rsid w:val="005B2B72"/>
    <w:rsid w:val="005B2E5F"/>
    <w:rsid w:val="005B31F3"/>
    <w:rsid w:val="005B4349"/>
    <w:rsid w:val="005B520D"/>
    <w:rsid w:val="005B6DC4"/>
    <w:rsid w:val="005B7A51"/>
    <w:rsid w:val="005B7F02"/>
    <w:rsid w:val="005C0490"/>
    <w:rsid w:val="005C0C61"/>
    <w:rsid w:val="005C2B65"/>
    <w:rsid w:val="005C3390"/>
    <w:rsid w:val="005C3968"/>
    <w:rsid w:val="005C5C36"/>
    <w:rsid w:val="005C7D45"/>
    <w:rsid w:val="005D1F1D"/>
    <w:rsid w:val="005D285D"/>
    <w:rsid w:val="005D55B3"/>
    <w:rsid w:val="005D57AE"/>
    <w:rsid w:val="005D7848"/>
    <w:rsid w:val="005D7ABF"/>
    <w:rsid w:val="005DF00A"/>
    <w:rsid w:val="005E0D2A"/>
    <w:rsid w:val="005E1178"/>
    <w:rsid w:val="005E173D"/>
    <w:rsid w:val="005E1D0B"/>
    <w:rsid w:val="005E4DD8"/>
    <w:rsid w:val="005E51D7"/>
    <w:rsid w:val="005E5B1B"/>
    <w:rsid w:val="005E6AA1"/>
    <w:rsid w:val="005E6D81"/>
    <w:rsid w:val="005E6E05"/>
    <w:rsid w:val="005F3F45"/>
    <w:rsid w:val="005F45A3"/>
    <w:rsid w:val="005F4908"/>
    <w:rsid w:val="005F58B4"/>
    <w:rsid w:val="005F5E74"/>
    <w:rsid w:val="005F61CA"/>
    <w:rsid w:val="005F6F9E"/>
    <w:rsid w:val="005F7080"/>
    <w:rsid w:val="005F74DD"/>
    <w:rsid w:val="006007DE"/>
    <w:rsid w:val="006018AB"/>
    <w:rsid w:val="00603857"/>
    <w:rsid w:val="00603DBE"/>
    <w:rsid w:val="0060402D"/>
    <w:rsid w:val="006054EB"/>
    <w:rsid w:val="006056DE"/>
    <w:rsid w:val="00605F4F"/>
    <w:rsid w:val="00606C89"/>
    <w:rsid w:val="00610713"/>
    <w:rsid w:val="00610727"/>
    <w:rsid w:val="00610AD7"/>
    <w:rsid w:val="006122EC"/>
    <w:rsid w:val="00612858"/>
    <w:rsid w:val="0061344A"/>
    <w:rsid w:val="00613DBC"/>
    <w:rsid w:val="00614186"/>
    <w:rsid w:val="00614477"/>
    <w:rsid w:val="00614894"/>
    <w:rsid w:val="006152DD"/>
    <w:rsid w:val="00615B90"/>
    <w:rsid w:val="00616294"/>
    <w:rsid w:val="00616928"/>
    <w:rsid w:val="00617C8C"/>
    <w:rsid w:val="0061935F"/>
    <w:rsid w:val="0062072D"/>
    <w:rsid w:val="0062090B"/>
    <w:rsid w:val="00622D69"/>
    <w:rsid w:val="00623241"/>
    <w:rsid w:val="0062363D"/>
    <w:rsid w:val="0062382A"/>
    <w:rsid w:val="00625E2B"/>
    <w:rsid w:val="00625EDC"/>
    <w:rsid w:val="006275A2"/>
    <w:rsid w:val="006277BB"/>
    <w:rsid w:val="006278A0"/>
    <w:rsid w:val="00627AF6"/>
    <w:rsid w:val="00632D52"/>
    <w:rsid w:val="00633105"/>
    <w:rsid w:val="006352EB"/>
    <w:rsid w:val="00635796"/>
    <w:rsid w:val="00635E4D"/>
    <w:rsid w:val="006368BC"/>
    <w:rsid w:val="0064026D"/>
    <w:rsid w:val="00645566"/>
    <w:rsid w:val="0064696F"/>
    <w:rsid w:val="0064775C"/>
    <w:rsid w:val="00647EA5"/>
    <w:rsid w:val="006507A5"/>
    <w:rsid w:val="006511FC"/>
    <w:rsid w:val="00651AA7"/>
    <w:rsid w:val="0065217D"/>
    <w:rsid w:val="0065242C"/>
    <w:rsid w:val="006550EF"/>
    <w:rsid w:val="00655D58"/>
    <w:rsid w:val="00656F0C"/>
    <w:rsid w:val="0065770A"/>
    <w:rsid w:val="00660A3B"/>
    <w:rsid w:val="00662283"/>
    <w:rsid w:val="006648A6"/>
    <w:rsid w:val="00664C9D"/>
    <w:rsid w:val="0066584D"/>
    <w:rsid w:val="00665883"/>
    <w:rsid w:val="00665DB5"/>
    <w:rsid w:val="006662E5"/>
    <w:rsid w:val="00667B84"/>
    <w:rsid w:val="0067077A"/>
    <w:rsid w:val="00671A11"/>
    <w:rsid w:val="0067492D"/>
    <w:rsid w:val="00676792"/>
    <w:rsid w:val="0067683C"/>
    <w:rsid w:val="0067710D"/>
    <w:rsid w:val="006772DB"/>
    <w:rsid w:val="006804AA"/>
    <w:rsid w:val="00680500"/>
    <w:rsid w:val="00682149"/>
    <w:rsid w:val="00683579"/>
    <w:rsid w:val="006842DB"/>
    <w:rsid w:val="006866A0"/>
    <w:rsid w:val="00686EE7"/>
    <w:rsid w:val="00690ACE"/>
    <w:rsid w:val="00692186"/>
    <w:rsid w:val="00695AE6"/>
    <w:rsid w:val="00695D52"/>
    <w:rsid w:val="006962AC"/>
    <w:rsid w:val="006A0A0E"/>
    <w:rsid w:val="006A2A92"/>
    <w:rsid w:val="006A35C2"/>
    <w:rsid w:val="006A4C41"/>
    <w:rsid w:val="006A57B5"/>
    <w:rsid w:val="006A6328"/>
    <w:rsid w:val="006A6ABB"/>
    <w:rsid w:val="006A6B79"/>
    <w:rsid w:val="006A6DB8"/>
    <w:rsid w:val="006A6E0B"/>
    <w:rsid w:val="006B0D2B"/>
    <w:rsid w:val="006B237E"/>
    <w:rsid w:val="006B37B3"/>
    <w:rsid w:val="006B3BE2"/>
    <w:rsid w:val="006B42B3"/>
    <w:rsid w:val="006B4A24"/>
    <w:rsid w:val="006C0F00"/>
    <w:rsid w:val="006C1C84"/>
    <w:rsid w:val="006C256F"/>
    <w:rsid w:val="006C335D"/>
    <w:rsid w:val="006C3A5E"/>
    <w:rsid w:val="006C4D77"/>
    <w:rsid w:val="006C521C"/>
    <w:rsid w:val="006C600E"/>
    <w:rsid w:val="006C6EB0"/>
    <w:rsid w:val="006D0674"/>
    <w:rsid w:val="006D197B"/>
    <w:rsid w:val="006D1D51"/>
    <w:rsid w:val="006D271D"/>
    <w:rsid w:val="006D3145"/>
    <w:rsid w:val="006D3545"/>
    <w:rsid w:val="006D3C41"/>
    <w:rsid w:val="006D3DEE"/>
    <w:rsid w:val="006D4487"/>
    <w:rsid w:val="006D5930"/>
    <w:rsid w:val="006E08F3"/>
    <w:rsid w:val="006E173F"/>
    <w:rsid w:val="006E2025"/>
    <w:rsid w:val="006E329E"/>
    <w:rsid w:val="006E6058"/>
    <w:rsid w:val="006E697F"/>
    <w:rsid w:val="006E6F62"/>
    <w:rsid w:val="006F09A1"/>
    <w:rsid w:val="006F1256"/>
    <w:rsid w:val="006F2A83"/>
    <w:rsid w:val="006F3584"/>
    <w:rsid w:val="006F43EC"/>
    <w:rsid w:val="006F527C"/>
    <w:rsid w:val="00700005"/>
    <w:rsid w:val="007004DD"/>
    <w:rsid w:val="00700F2E"/>
    <w:rsid w:val="00703112"/>
    <w:rsid w:val="00705587"/>
    <w:rsid w:val="00705871"/>
    <w:rsid w:val="007064FF"/>
    <w:rsid w:val="0070695E"/>
    <w:rsid w:val="00712C74"/>
    <w:rsid w:val="00713E32"/>
    <w:rsid w:val="00714913"/>
    <w:rsid w:val="00714D3E"/>
    <w:rsid w:val="0071578E"/>
    <w:rsid w:val="007173B1"/>
    <w:rsid w:val="00717EF9"/>
    <w:rsid w:val="00721CFF"/>
    <w:rsid w:val="00721F15"/>
    <w:rsid w:val="00722966"/>
    <w:rsid w:val="0072343D"/>
    <w:rsid w:val="0072377E"/>
    <w:rsid w:val="00724C2F"/>
    <w:rsid w:val="00726131"/>
    <w:rsid w:val="007261E1"/>
    <w:rsid w:val="00726A4F"/>
    <w:rsid w:val="0073131B"/>
    <w:rsid w:val="00731677"/>
    <w:rsid w:val="0073341B"/>
    <w:rsid w:val="00734F3E"/>
    <w:rsid w:val="0073505C"/>
    <w:rsid w:val="007354A7"/>
    <w:rsid w:val="007358D4"/>
    <w:rsid w:val="007368E2"/>
    <w:rsid w:val="00736BD8"/>
    <w:rsid w:val="00736CBC"/>
    <w:rsid w:val="00736F3A"/>
    <w:rsid w:val="007379EB"/>
    <w:rsid w:val="00740081"/>
    <w:rsid w:val="007418B4"/>
    <w:rsid w:val="00742CFA"/>
    <w:rsid w:val="00743E9C"/>
    <w:rsid w:val="0074609A"/>
    <w:rsid w:val="00750069"/>
    <w:rsid w:val="00750FC3"/>
    <w:rsid w:val="00751542"/>
    <w:rsid w:val="007520A5"/>
    <w:rsid w:val="0075228B"/>
    <w:rsid w:val="0075540B"/>
    <w:rsid w:val="00756A5A"/>
    <w:rsid w:val="00756E51"/>
    <w:rsid w:val="007600D2"/>
    <w:rsid w:val="007602E0"/>
    <w:rsid w:val="00761896"/>
    <w:rsid w:val="00761C11"/>
    <w:rsid w:val="00761FC4"/>
    <w:rsid w:val="00762286"/>
    <w:rsid w:val="00763305"/>
    <w:rsid w:val="00765FCD"/>
    <w:rsid w:val="00766282"/>
    <w:rsid w:val="007662C3"/>
    <w:rsid w:val="007701EF"/>
    <w:rsid w:val="007726C3"/>
    <w:rsid w:val="007742BA"/>
    <w:rsid w:val="007752D4"/>
    <w:rsid w:val="00776601"/>
    <w:rsid w:val="00781BE6"/>
    <w:rsid w:val="00781C01"/>
    <w:rsid w:val="00781D43"/>
    <w:rsid w:val="007844BA"/>
    <w:rsid w:val="007845AD"/>
    <w:rsid w:val="007853D3"/>
    <w:rsid w:val="00785B25"/>
    <w:rsid w:val="00785DE8"/>
    <w:rsid w:val="00785ED0"/>
    <w:rsid w:val="00787021"/>
    <w:rsid w:val="00787857"/>
    <w:rsid w:val="00787BD2"/>
    <w:rsid w:val="00787E9E"/>
    <w:rsid w:val="00791919"/>
    <w:rsid w:val="00793B89"/>
    <w:rsid w:val="007942FD"/>
    <w:rsid w:val="007954AD"/>
    <w:rsid w:val="00797F46"/>
    <w:rsid w:val="007A0696"/>
    <w:rsid w:val="007A1A70"/>
    <w:rsid w:val="007A2064"/>
    <w:rsid w:val="007A2394"/>
    <w:rsid w:val="007A277F"/>
    <w:rsid w:val="007A30C9"/>
    <w:rsid w:val="007A3E29"/>
    <w:rsid w:val="007A4955"/>
    <w:rsid w:val="007A4C09"/>
    <w:rsid w:val="007A5598"/>
    <w:rsid w:val="007B15AE"/>
    <w:rsid w:val="007B2D45"/>
    <w:rsid w:val="007B2EC8"/>
    <w:rsid w:val="007B2EFB"/>
    <w:rsid w:val="007B3234"/>
    <w:rsid w:val="007B4150"/>
    <w:rsid w:val="007B5AAA"/>
    <w:rsid w:val="007B67FD"/>
    <w:rsid w:val="007C0657"/>
    <w:rsid w:val="007C0E3E"/>
    <w:rsid w:val="007C10F3"/>
    <w:rsid w:val="007C27DF"/>
    <w:rsid w:val="007C3D2B"/>
    <w:rsid w:val="007C53D9"/>
    <w:rsid w:val="007C5E81"/>
    <w:rsid w:val="007C6530"/>
    <w:rsid w:val="007D0D05"/>
    <w:rsid w:val="007D104B"/>
    <w:rsid w:val="007D14D7"/>
    <w:rsid w:val="007D29EE"/>
    <w:rsid w:val="007D317B"/>
    <w:rsid w:val="007D5E81"/>
    <w:rsid w:val="007E0C05"/>
    <w:rsid w:val="007E284A"/>
    <w:rsid w:val="007E2CAE"/>
    <w:rsid w:val="007E3A13"/>
    <w:rsid w:val="007E3AC0"/>
    <w:rsid w:val="007E460A"/>
    <w:rsid w:val="007E464C"/>
    <w:rsid w:val="007E4763"/>
    <w:rsid w:val="007E4B0C"/>
    <w:rsid w:val="007E5404"/>
    <w:rsid w:val="007E59A5"/>
    <w:rsid w:val="007E68D6"/>
    <w:rsid w:val="007F05D1"/>
    <w:rsid w:val="007F1124"/>
    <w:rsid w:val="007F2006"/>
    <w:rsid w:val="007F5E19"/>
    <w:rsid w:val="007F5EF9"/>
    <w:rsid w:val="007F6B60"/>
    <w:rsid w:val="007F6F19"/>
    <w:rsid w:val="008000A1"/>
    <w:rsid w:val="00801142"/>
    <w:rsid w:val="008013BD"/>
    <w:rsid w:val="00801ACA"/>
    <w:rsid w:val="008024A4"/>
    <w:rsid w:val="00803810"/>
    <w:rsid w:val="00803A41"/>
    <w:rsid w:val="00803FBC"/>
    <w:rsid w:val="0080765C"/>
    <w:rsid w:val="00807E37"/>
    <w:rsid w:val="00810BEF"/>
    <w:rsid w:val="00812CD0"/>
    <w:rsid w:val="0081370A"/>
    <w:rsid w:val="00814074"/>
    <w:rsid w:val="00815382"/>
    <w:rsid w:val="00815A9E"/>
    <w:rsid w:val="0081786A"/>
    <w:rsid w:val="00817C9C"/>
    <w:rsid w:val="00817DCB"/>
    <w:rsid w:val="0082025C"/>
    <w:rsid w:val="00821308"/>
    <w:rsid w:val="008215CF"/>
    <w:rsid w:val="00822CEA"/>
    <w:rsid w:val="00822DB3"/>
    <w:rsid w:val="008256B1"/>
    <w:rsid w:val="008268F0"/>
    <w:rsid w:val="00826CB3"/>
    <w:rsid w:val="00830837"/>
    <w:rsid w:val="008321D0"/>
    <w:rsid w:val="00832CF8"/>
    <w:rsid w:val="00835512"/>
    <w:rsid w:val="0083683F"/>
    <w:rsid w:val="00836E43"/>
    <w:rsid w:val="00836EA6"/>
    <w:rsid w:val="00842222"/>
    <w:rsid w:val="00842C0B"/>
    <w:rsid w:val="00842F94"/>
    <w:rsid w:val="0084629B"/>
    <w:rsid w:val="00846692"/>
    <w:rsid w:val="00847D8B"/>
    <w:rsid w:val="008503B1"/>
    <w:rsid w:val="008520E5"/>
    <w:rsid w:val="0085612D"/>
    <w:rsid w:val="00856CBC"/>
    <w:rsid w:val="00857CE0"/>
    <w:rsid w:val="0086151E"/>
    <w:rsid w:val="008624EE"/>
    <w:rsid w:val="008629FC"/>
    <w:rsid w:val="008637D4"/>
    <w:rsid w:val="00864210"/>
    <w:rsid w:val="008643F0"/>
    <w:rsid w:val="00864901"/>
    <w:rsid w:val="00864A57"/>
    <w:rsid w:val="00865036"/>
    <w:rsid w:val="00865C2D"/>
    <w:rsid w:val="008663D6"/>
    <w:rsid w:val="008664AD"/>
    <w:rsid w:val="00866D89"/>
    <w:rsid w:val="0086736B"/>
    <w:rsid w:val="00867F7C"/>
    <w:rsid w:val="0087042A"/>
    <w:rsid w:val="00870EA6"/>
    <w:rsid w:val="0087154A"/>
    <w:rsid w:val="00871DC0"/>
    <w:rsid w:val="0087437A"/>
    <w:rsid w:val="00880219"/>
    <w:rsid w:val="00881E60"/>
    <w:rsid w:val="00881E97"/>
    <w:rsid w:val="00883A19"/>
    <w:rsid w:val="00884C35"/>
    <w:rsid w:val="00885EFC"/>
    <w:rsid w:val="0088641B"/>
    <w:rsid w:val="00886D74"/>
    <w:rsid w:val="00887BCF"/>
    <w:rsid w:val="00887FD0"/>
    <w:rsid w:val="00891393"/>
    <w:rsid w:val="008931AB"/>
    <w:rsid w:val="008961A2"/>
    <w:rsid w:val="00896242"/>
    <w:rsid w:val="008975BF"/>
    <w:rsid w:val="008A07C3"/>
    <w:rsid w:val="008A09B7"/>
    <w:rsid w:val="008A3242"/>
    <w:rsid w:val="008A3327"/>
    <w:rsid w:val="008A42BF"/>
    <w:rsid w:val="008A44E0"/>
    <w:rsid w:val="008A4A77"/>
    <w:rsid w:val="008A4BDA"/>
    <w:rsid w:val="008A58F2"/>
    <w:rsid w:val="008A5959"/>
    <w:rsid w:val="008A5C5B"/>
    <w:rsid w:val="008A618E"/>
    <w:rsid w:val="008A655F"/>
    <w:rsid w:val="008A71FD"/>
    <w:rsid w:val="008A74AF"/>
    <w:rsid w:val="008A7E2C"/>
    <w:rsid w:val="008B12F6"/>
    <w:rsid w:val="008B1DFF"/>
    <w:rsid w:val="008B2C38"/>
    <w:rsid w:val="008B3691"/>
    <w:rsid w:val="008B37A7"/>
    <w:rsid w:val="008B4066"/>
    <w:rsid w:val="008B4EB3"/>
    <w:rsid w:val="008B6D3F"/>
    <w:rsid w:val="008C06CF"/>
    <w:rsid w:val="008C1953"/>
    <w:rsid w:val="008C214C"/>
    <w:rsid w:val="008C294C"/>
    <w:rsid w:val="008C3C63"/>
    <w:rsid w:val="008C4CDC"/>
    <w:rsid w:val="008C6C4E"/>
    <w:rsid w:val="008C785C"/>
    <w:rsid w:val="008D0C5E"/>
    <w:rsid w:val="008D2D68"/>
    <w:rsid w:val="008D34A4"/>
    <w:rsid w:val="008D4A65"/>
    <w:rsid w:val="008D5AB4"/>
    <w:rsid w:val="008D61FA"/>
    <w:rsid w:val="008D6A3F"/>
    <w:rsid w:val="008D6F48"/>
    <w:rsid w:val="008D7F4B"/>
    <w:rsid w:val="008E1A16"/>
    <w:rsid w:val="008E1E36"/>
    <w:rsid w:val="008E2DC6"/>
    <w:rsid w:val="008E2E14"/>
    <w:rsid w:val="008E301B"/>
    <w:rsid w:val="008E4240"/>
    <w:rsid w:val="008E5A92"/>
    <w:rsid w:val="008E5B69"/>
    <w:rsid w:val="008E74D3"/>
    <w:rsid w:val="008E7CE2"/>
    <w:rsid w:val="008E7DA1"/>
    <w:rsid w:val="008E7EDE"/>
    <w:rsid w:val="008E7F36"/>
    <w:rsid w:val="008F24C5"/>
    <w:rsid w:val="008F2E9E"/>
    <w:rsid w:val="008F4F9F"/>
    <w:rsid w:val="008F52F2"/>
    <w:rsid w:val="008F5841"/>
    <w:rsid w:val="008F6F31"/>
    <w:rsid w:val="008F6FE9"/>
    <w:rsid w:val="0090045E"/>
    <w:rsid w:val="00900F9F"/>
    <w:rsid w:val="00901533"/>
    <w:rsid w:val="00902B64"/>
    <w:rsid w:val="00902C11"/>
    <w:rsid w:val="00903FA6"/>
    <w:rsid w:val="0090705C"/>
    <w:rsid w:val="00907D26"/>
    <w:rsid w:val="00910DC1"/>
    <w:rsid w:val="00911810"/>
    <w:rsid w:val="0091206D"/>
    <w:rsid w:val="009123C2"/>
    <w:rsid w:val="009149E1"/>
    <w:rsid w:val="00915262"/>
    <w:rsid w:val="00916844"/>
    <w:rsid w:val="00917416"/>
    <w:rsid w:val="00917FEE"/>
    <w:rsid w:val="009203D4"/>
    <w:rsid w:val="009213B0"/>
    <w:rsid w:val="009213EE"/>
    <w:rsid w:val="00921506"/>
    <w:rsid w:val="00921587"/>
    <w:rsid w:val="009220F9"/>
    <w:rsid w:val="00923CA5"/>
    <w:rsid w:val="00926036"/>
    <w:rsid w:val="009260CD"/>
    <w:rsid w:val="00927C9C"/>
    <w:rsid w:val="0093046D"/>
    <w:rsid w:val="00930CEF"/>
    <w:rsid w:val="00934393"/>
    <w:rsid w:val="009354DE"/>
    <w:rsid w:val="009355D4"/>
    <w:rsid w:val="00936D1E"/>
    <w:rsid w:val="00937743"/>
    <w:rsid w:val="00937D03"/>
    <w:rsid w:val="009401D9"/>
    <w:rsid w:val="00940779"/>
    <w:rsid w:val="009408E3"/>
    <w:rsid w:val="00942399"/>
    <w:rsid w:val="009432D9"/>
    <w:rsid w:val="00944CB9"/>
    <w:rsid w:val="0094500E"/>
    <w:rsid w:val="009468C6"/>
    <w:rsid w:val="00946B95"/>
    <w:rsid w:val="009470F8"/>
    <w:rsid w:val="009504CE"/>
    <w:rsid w:val="00950D9F"/>
    <w:rsid w:val="009515AC"/>
    <w:rsid w:val="0095174B"/>
    <w:rsid w:val="00951BC8"/>
    <w:rsid w:val="0095405A"/>
    <w:rsid w:val="00955F7B"/>
    <w:rsid w:val="00960DB1"/>
    <w:rsid w:val="00961160"/>
    <w:rsid w:val="00961EF1"/>
    <w:rsid w:val="00962147"/>
    <w:rsid w:val="00962ABA"/>
    <w:rsid w:val="00964B23"/>
    <w:rsid w:val="00965698"/>
    <w:rsid w:val="00965895"/>
    <w:rsid w:val="00965E89"/>
    <w:rsid w:val="00966B2C"/>
    <w:rsid w:val="00967AA6"/>
    <w:rsid w:val="009707F3"/>
    <w:rsid w:val="00971943"/>
    <w:rsid w:val="00973A74"/>
    <w:rsid w:val="00974230"/>
    <w:rsid w:val="00975123"/>
    <w:rsid w:val="009751BA"/>
    <w:rsid w:val="00975CF8"/>
    <w:rsid w:val="00980029"/>
    <w:rsid w:val="00980A40"/>
    <w:rsid w:val="00982147"/>
    <w:rsid w:val="009822EC"/>
    <w:rsid w:val="00982E1A"/>
    <w:rsid w:val="00986057"/>
    <w:rsid w:val="00986891"/>
    <w:rsid w:val="00987564"/>
    <w:rsid w:val="00987882"/>
    <w:rsid w:val="0099115E"/>
    <w:rsid w:val="00991A30"/>
    <w:rsid w:val="00992180"/>
    <w:rsid w:val="00992876"/>
    <w:rsid w:val="009936B1"/>
    <w:rsid w:val="0099378E"/>
    <w:rsid w:val="009948E2"/>
    <w:rsid w:val="00994CDC"/>
    <w:rsid w:val="00995F17"/>
    <w:rsid w:val="00997832"/>
    <w:rsid w:val="00997BCE"/>
    <w:rsid w:val="009A2C09"/>
    <w:rsid w:val="009A2ECD"/>
    <w:rsid w:val="009A4ADD"/>
    <w:rsid w:val="009A55F7"/>
    <w:rsid w:val="009A5DDF"/>
    <w:rsid w:val="009A5F2C"/>
    <w:rsid w:val="009A6678"/>
    <w:rsid w:val="009A6AFF"/>
    <w:rsid w:val="009A705F"/>
    <w:rsid w:val="009B0F36"/>
    <w:rsid w:val="009B0FD5"/>
    <w:rsid w:val="009B1382"/>
    <w:rsid w:val="009B2341"/>
    <w:rsid w:val="009B3513"/>
    <w:rsid w:val="009B3591"/>
    <w:rsid w:val="009B3E01"/>
    <w:rsid w:val="009B4D67"/>
    <w:rsid w:val="009B526E"/>
    <w:rsid w:val="009B55DD"/>
    <w:rsid w:val="009B57FC"/>
    <w:rsid w:val="009B6EB0"/>
    <w:rsid w:val="009B776F"/>
    <w:rsid w:val="009B7811"/>
    <w:rsid w:val="009B792D"/>
    <w:rsid w:val="009C036B"/>
    <w:rsid w:val="009C0AD2"/>
    <w:rsid w:val="009C0D9E"/>
    <w:rsid w:val="009C12C4"/>
    <w:rsid w:val="009C18C2"/>
    <w:rsid w:val="009C1AC4"/>
    <w:rsid w:val="009C347F"/>
    <w:rsid w:val="009C3C36"/>
    <w:rsid w:val="009C4B45"/>
    <w:rsid w:val="009C563C"/>
    <w:rsid w:val="009D057C"/>
    <w:rsid w:val="009D0F53"/>
    <w:rsid w:val="009D104F"/>
    <w:rsid w:val="009D15C7"/>
    <w:rsid w:val="009D2176"/>
    <w:rsid w:val="009D2826"/>
    <w:rsid w:val="009D30CA"/>
    <w:rsid w:val="009D3466"/>
    <w:rsid w:val="009D4622"/>
    <w:rsid w:val="009D5278"/>
    <w:rsid w:val="009D5D14"/>
    <w:rsid w:val="009E07D5"/>
    <w:rsid w:val="009E30AC"/>
    <w:rsid w:val="009E3C6D"/>
    <w:rsid w:val="009E44D9"/>
    <w:rsid w:val="009E4DC4"/>
    <w:rsid w:val="009E526F"/>
    <w:rsid w:val="009E5374"/>
    <w:rsid w:val="009E5661"/>
    <w:rsid w:val="009E5B71"/>
    <w:rsid w:val="009E657E"/>
    <w:rsid w:val="009E7216"/>
    <w:rsid w:val="009E7279"/>
    <w:rsid w:val="009F03EF"/>
    <w:rsid w:val="009F1670"/>
    <w:rsid w:val="009F190B"/>
    <w:rsid w:val="009F2180"/>
    <w:rsid w:val="009F22A3"/>
    <w:rsid w:val="009F37DD"/>
    <w:rsid w:val="009F3ED7"/>
    <w:rsid w:val="009F42FB"/>
    <w:rsid w:val="009F58F4"/>
    <w:rsid w:val="009F785A"/>
    <w:rsid w:val="00A015E7"/>
    <w:rsid w:val="00A04158"/>
    <w:rsid w:val="00A0431E"/>
    <w:rsid w:val="00A04DE4"/>
    <w:rsid w:val="00A05681"/>
    <w:rsid w:val="00A0646B"/>
    <w:rsid w:val="00A06B5F"/>
    <w:rsid w:val="00A10E5B"/>
    <w:rsid w:val="00A12E4E"/>
    <w:rsid w:val="00A12EA9"/>
    <w:rsid w:val="00A130A3"/>
    <w:rsid w:val="00A13E8F"/>
    <w:rsid w:val="00A13EB9"/>
    <w:rsid w:val="00A13F03"/>
    <w:rsid w:val="00A1473A"/>
    <w:rsid w:val="00A2039A"/>
    <w:rsid w:val="00A2040A"/>
    <w:rsid w:val="00A21A54"/>
    <w:rsid w:val="00A21D96"/>
    <w:rsid w:val="00A21F06"/>
    <w:rsid w:val="00A23A94"/>
    <w:rsid w:val="00A23D6E"/>
    <w:rsid w:val="00A24CF8"/>
    <w:rsid w:val="00A24D88"/>
    <w:rsid w:val="00A308C9"/>
    <w:rsid w:val="00A31EE1"/>
    <w:rsid w:val="00A33E2F"/>
    <w:rsid w:val="00A345F9"/>
    <w:rsid w:val="00A3495C"/>
    <w:rsid w:val="00A35173"/>
    <w:rsid w:val="00A36489"/>
    <w:rsid w:val="00A36BB9"/>
    <w:rsid w:val="00A36E0F"/>
    <w:rsid w:val="00A36EF2"/>
    <w:rsid w:val="00A4129F"/>
    <w:rsid w:val="00A46E78"/>
    <w:rsid w:val="00A473FD"/>
    <w:rsid w:val="00A47706"/>
    <w:rsid w:val="00A50EDE"/>
    <w:rsid w:val="00A531EA"/>
    <w:rsid w:val="00A536BD"/>
    <w:rsid w:val="00A55821"/>
    <w:rsid w:val="00A55B02"/>
    <w:rsid w:val="00A55B84"/>
    <w:rsid w:val="00A56CF2"/>
    <w:rsid w:val="00A57AAA"/>
    <w:rsid w:val="00A60D99"/>
    <w:rsid w:val="00A622C6"/>
    <w:rsid w:val="00A62D17"/>
    <w:rsid w:val="00A63964"/>
    <w:rsid w:val="00A65552"/>
    <w:rsid w:val="00A661C7"/>
    <w:rsid w:val="00A662E5"/>
    <w:rsid w:val="00A6709B"/>
    <w:rsid w:val="00A67B27"/>
    <w:rsid w:val="00A707DD"/>
    <w:rsid w:val="00A71C65"/>
    <w:rsid w:val="00A75363"/>
    <w:rsid w:val="00A76526"/>
    <w:rsid w:val="00A77230"/>
    <w:rsid w:val="00A7779B"/>
    <w:rsid w:val="00A819C0"/>
    <w:rsid w:val="00A81E11"/>
    <w:rsid w:val="00A82732"/>
    <w:rsid w:val="00A833C5"/>
    <w:rsid w:val="00A83B00"/>
    <w:rsid w:val="00A8550C"/>
    <w:rsid w:val="00A86974"/>
    <w:rsid w:val="00A873F3"/>
    <w:rsid w:val="00A918FA"/>
    <w:rsid w:val="00A93093"/>
    <w:rsid w:val="00A93700"/>
    <w:rsid w:val="00A93F83"/>
    <w:rsid w:val="00A94C61"/>
    <w:rsid w:val="00A95FC6"/>
    <w:rsid w:val="00AA4A05"/>
    <w:rsid w:val="00AA4A7C"/>
    <w:rsid w:val="00AA5825"/>
    <w:rsid w:val="00AA6410"/>
    <w:rsid w:val="00AA6974"/>
    <w:rsid w:val="00AA73F0"/>
    <w:rsid w:val="00AB242E"/>
    <w:rsid w:val="00AB248F"/>
    <w:rsid w:val="00AB3560"/>
    <w:rsid w:val="00AB64BF"/>
    <w:rsid w:val="00AC0077"/>
    <w:rsid w:val="00AC026B"/>
    <w:rsid w:val="00AC02AC"/>
    <w:rsid w:val="00AC0474"/>
    <w:rsid w:val="00AC12BA"/>
    <w:rsid w:val="00AC12D4"/>
    <w:rsid w:val="00AC1A06"/>
    <w:rsid w:val="00AC2161"/>
    <w:rsid w:val="00AC2C34"/>
    <w:rsid w:val="00AC3E2F"/>
    <w:rsid w:val="00AC5D8C"/>
    <w:rsid w:val="00AC71D1"/>
    <w:rsid w:val="00AC73AB"/>
    <w:rsid w:val="00AC788D"/>
    <w:rsid w:val="00AD00A3"/>
    <w:rsid w:val="00AD090B"/>
    <w:rsid w:val="00AD3E74"/>
    <w:rsid w:val="00AD43AC"/>
    <w:rsid w:val="00AD6A26"/>
    <w:rsid w:val="00AD6F78"/>
    <w:rsid w:val="00AD722C"/>
    <w:rsid w:val="00AE0067"/>
    <w:rsid w:val="00AE0C76"/>
    <w:rsid w:val="00AE2280"/>
    <w:rsid w:val="00AE2918"/>
    <w:rsid w:val="00AE2B51"/>
    <w:rsid w:val="00AE2BAE"/>
    <w:rsid w:val="00AE4842"/>
    <w:rsid w:val="00AE67F2"/>
    <w:rsid w:val="00AE6A67"/>
    <w:rsid w:val="00AE79CE"/>
    <w:rsid w:val="00AF0392"/>
    <w:rsid w:val="00AF1756"/>
    <w:rsid w:val="00AF1C9D"/>
    <w:rsid w:val="00AF34D6"/>
    <w:rsid w:val="00AF4542"/>
    <w:rsid w:val="00AF5038"/>
    <w:rsid w:val="00AF578C"/>
    <w:rsid w:val="00AF7868"/>
    <w:rsid w:val="00AF7A52"/>
    <w:rsid w:val="00B00478"/>
    <w:rsid w:val="00B00D61"/>
    <w:rsid w:val="00B01423"/>
    <w:rsid w:val="00B02003"/>
    <w:rsid w:val="00B03157"/>
    <w:rsid w:val="00B03211"/>
    <w:rsid w:val="00B038B2"/>
    <w:rsid w:val="00B0401E"/>
    <w:rsid w:val="00B0641C"/>
    <w:rsid w:val="00B06A87"/>
    <w:rsid w:val="00B0708A"/>
    <w:rsid w:val="00B0766A"/>
    <w:rsid w:val="00B11358"/>
    <w:rsid w:val="00B118A5"/>
    <w:rsid w:val="00B11ACF"/>
    <w:rsid w:val="00B127CA"/>
    <w:rsid w:val="00B12F10"/>
    <w:rsid w:val="00B140AC"/>
    <w:rsid w:val="00B15880"/>
    <w:rsid w:val="00B1600C"/>
    <w:rsid w:val="00B1756C"/>
    <w:rsid w:val="00B1E554"/>
    <w:rsid w:val="00B22407"/>
    <w:rsid w:val="00B22655"/>
    <w:rsid w:val="00B23462"/>
    <w:rsid w:val="00B25CF6"/>
    <w:rsid w:val="00B26EE9"/>
    <w:rsid w:val="00B27BF6"/>
    <w:rsid w:val="00B30551"/>
    <w:rsid w:val="00B30B5A"/>
    <w:rsid w:val="00B30EFD"/>
    <w:rsid w:val="00B31AD6"/>
    <w:rsid w:val="00B31C24"/>
    <w:rsid w:val="00B31D00"/>
    <w:rsid w:val="00B31F10"/>
    <w:rsid w:val="00B31FD0"/>
    <w:rsid w:val="00B32067"/>
    <w:rsid w:val="00B343B2"/>
    <w:rsid w:val="00B359DC"/>
    <w:rsid w:val="00B3622E"/>
    <w:rsid w:val="00B36DC1"/>
    <w:rsid w:val="00B372E3"/>
    <w:rsid w:val="00B42A81"/>
    <w:rsid w:val="00B42FAB"/>
    <w:rsid w:val="00B44267"/>
    <w:rsid w:val="00B444B2"/>
    <w:rsid w:val="00B44C55"/>
    <w:rsid w:val="00B47580"/>
    <w:rsid w:val="00B516F2"/>
    <w:rsid w:val="00B52A77"/>
    <w:rsid w:val="00B5300C"/>
    <w:rsid w:val="00B545C1"/>
    <w:rsid w:val="00B55A3F"/>
    <w:rsid w:val="00B62B7B"/>
    <w:rsid w:val="00B64761"/>
    <w:rsid w:val="00B6486E"/>
    <w:rsid w:val="00B6545C"/>
    <w:rsid w:val="00B65D5A"/>
    <w:rsid w:val="00B667E8"/>
    <w:rsid w:val="00B6778E"/>
    <w:rsid w:val="00B70A91"/>
    <w:rsid w:val="00B7182E"/>
    <w:rsid w:val="00B718BD"/>
    <w:rsid w:val="00B719CF"/>
    <w:rsid w:val="00B72327"/>
    <w:rsid w:val="00B72984"/>
    <w:rsid w:val="00B733AE"/>
    <w:rsid w:val="00B74203"/>
    <w:rsid w:val="00B7440D"/>
    <w:rsid w:val="00B8031B"/>
    <w:rsid w:val="00B804A4"/>
    <w:rsid w:val="00B81A5B"/>
    <w:rsid w:val="00B83E29"/>
    <w:rsid w:val="00B85A81"/>
    <w:rsid w:val="00B8632E"/>
    <w:rsid w:val="00B87AB1"/>
    <w:rsid w:val="00B913A3"/>
    <w:rsid w:val="00B91F5E"/>
    <w:rsid w:val="00B93A7C"/>
    <w:rsid w:val="00B949A7"/>
    <w:rsid w:val="00B96157"/>
    <w:rsid w:val="00BA1361"/>
    <w:rsid w:val="00BA19B6"/>
    <w:rsid w:val="00BA19CD"/>
    <w:rsid w:val="00BA1FDB"/>
    <w:rsid w:val="00BA41BB"/>
    <w:rsid w:val="00BA5DFD"/>
    <w:rsid w:val="00BB0A88"/>
    <w:rsid w:val="00BB0B3F"/>
    <w:rsid w:val="00BB0D1F"/>
    <w:rsid w:val="00BB1772"/>
    <w:rsid w:val="00BB1BC4"/>
    <w:rsid w:val="00BB253F"/>
    <w:rsid w:val="00BB3399"/>
    <w:rsid w:val="00BB4FA3"/>
    <w:rsid w:val="00BB532C"/>
    <w:rsid w:val="00BB67B6"/>
    <w:rsid w:val="00BB6D7F"/>
    <w:rsid w:val="00BB77B3"/>
    <w:rsid w:val="00BC0F13"/>
    <w:rsid w:val="00BC14BE"/>
    <w:rsid w:val="00BC1A1F"/>
    <w:rsid w:val="00BC1D68"/>
    <w:rsid w:val="00BC2986"/>
    <w:rsid w:val="00BC2DBF"/>
    <w:rsid w:val="00BC3E7F"/>
    <w:rsid w:val="00BC4E9F"/>
    <w:rsid w:val="00BC5A4A"/>
    <w:rsid w:val="00BC63D0"/>
    <w:rsid w:val="00BC7D02"/>
    <w:rsid w:val="00BD109F"/>
    <w:rsid w:val="00BD41B8"/>
    <w:rsid w:val="00BD6786"/>
    <w:rsid w:val="00BD7256"/>
    <w:rsid w:val="00BD76CD"/>
    <w:rsid w:val="00BE02C5"/>
    <w:rsid w:val="00BE4C59"/>
    <w:rsid w:val="00BE4E4C"/>
    <w:rsid w:val="00BE592C"/>
    <w:rsid w:val="00BE5F08"/>
    <w:rsid w:val="00BE6667"/>
    <w:rsid w:val="00BE6BF5"/>
    <w:rsid w:val="00BE7276"/>
    <w:rsid w:val="00BF0458"/>
    <w:rsid w:val="00BF2086"/>
    <w:rsid w:val="00BF3346"/>
    <w:rsid w:val="00BF34BD"/>
    <w:rsid w:val="00BF372A"/>
    <w:rsid w:val="00BF3929"/>
    <w:rsid w:val="00BF416B"/>
    <w:rsid w:val="00BF4979"/>
    <w:rsid w:val="00BF4C04"/>
    <w:rsid w:val="00BF6BD8"/>
    <w:rsid w:val="00BF6C75"/>
    <w:rsid w:val="00BF72CB"/>
    <w:rsid w:val="00BF7FB0"/>
    <w:rsid w:val="00C010A5"/>
    <w:rsid w:val="00C01499"/>
    <w:rsid w:val="00C01C82"/>
    <w:rsid w:val="00C064FB"/>
    <w:rsid w:val="00C06514"/>
    <w:rsid w:val="00C07100"/>
    <w:rsid w:val="00C07224"/>
    <w:rsid w:val="00C07C9E"/>
    <w:rsid w:val="00C1009F"/>
    <w:rsid w:val="00C10834"/>
    <w:rsid w:val="00C10DB7"/>
    <w:rsid w:val="00C12532"/>
    <w:rsid w:val="00C12DCA"/>
    <w:rsid w:val="00C136F9"/>
    <w:rsid w:val="00C15173"/>
    <w:rsid w:val="00C15A60"/>
    <w:rsid w:val="00C16226"/>
    <w:rsid w:val="00C163AC"/>
    <w:rsid w:val="00C16600"/>
    <w:rsid w:val="00C16818"/>
    <w:rsid w:val="00C201D0"/>
    <w:rsid w:val="00C20243"/>
    <w:rsid w:val="00C20D54"/>
    <w:rsid w:val="00C23765"/>
    <w:rsid w:val="00C24D40"/>
    <w:rsid w:val="00C25670"/>
    <w:rsid w:val="00C31AAF"/>
    <w:rsid w:val="00C327EB"/>
    <w:rsid w:val="00C32D3E"/>
    <w:rsid w:val="00C340ED"/>
    <w:rsid w:val="00C35AD2"/>
    <w:rsid w:val="00C36019"/>
    <w:rsid w:val="00C36D1F"/>
    <w:rsid w:val="00C40B3F"/>
    <w:rsid w:val="00C4143B"/>
    <w:rsid w:val="00C41678"/>
    <w:rsid w:val="00C426A2"/>
    <w:rsid w:val="00C42F66"/>
    <w:rsid w:val="00C44696"/>
    <w:rsid w:val="00C45200"/>
    <w:rsid w:val="00C45516"/>
    <w:rsid w:val="00C503AD"/>
    <w:rsid w:val="00C50AEF"/>
    <w:rsid w:val="00C5118F"/>
    <w:rsid w:val="00C512A5"/>
    <w:rsid w:val="00C5165F"/>
    <w:rsid w:val="00C55490"/>
    <w:rsid w:val="00C56243"/>
    <w:rsid w:val="00C56692"/>
    <w:rsid w:val="00C57D9F"/>
    <w:rsid w:val="00C61385"/>
    <w:rsid w:val="00C6629A"/>
    <w:rsid w:val="00C70FD7"/>
    <w:rsid w:val="00C71EB9"/>
    <w:rsid w:val="00C72CE5"/>
    <w:rsid w:val="00C73EC7"/>
    <w:rsid w:val="00C73F4C"/>
    <w:rsid w:val="00C75C47"/>
    <w:rsid w:val="00C77B36"/>
    <w:rsid w:val="00C81E12"/>
    <w:rsid w:val="00C825D4"/>
    <w:rsid w:val="00C83BE9"/>
    <w:rsid w:val="00C83C6B"/>
    <w:rsid w:val="00C83FC9"/>
    <w:rsid w:val="00C845D2"/>
    <w:rsid w:val="00C862C9"/>
    <w:rsid w:val="00C87E67"/>
    <w:rsid w:val="00C901DD"/>
    <w:rsid w:val="00C90502"/>
    <w:rsid w:val="00C9388E"/>
    <w:rsid w:val="00C93F87"/>
    <w:rsid w:val="00C942D8"/>
    <w:rsid w:val="00C977B4"/>
    <w:rsid w:val="00CA177F"/>
    <w:rsid w:val="00CA250F"/>
    <w:rsid w:val="00CA3113"/>
    <w:rsid w:val="00CA3A6B"/>
    <w:rsid w:val="00CA554C"/>
    <w:rsid w:val="00CA6AA2"/>
    <w:rsid w:val="00CA7E53"/>
    <w:rsid w:val="00CB0289"/>
    <w:rsid w:val="00CB1ED3"/>
    <w:rsid w:val="00CB2263"/>
    <w:rsid w:val="00CB42EF"/>
    <w:rsid w:val="00CB4490"/>
    <w:rsid w:val="00CB698D"/>
    <w:rsid w:val="00CC012A"/>
    <w:rsid w:val="00CC044A"/>
    <w:rsid w:val="00CC053E"/>
    <w:rsid w:val="00CC064F"/>
    <w:rsid w:val="00CC0718"/>
    <w:rsid w:val="00CC0A70"/>
    <w:rsid w:val="00CC12D8"/>
    <w:rsid w:val="00CC42FF"/>
    <w:rsid w:val="00CC5013"/>
    <w:rsid w:val="00CC55AA"/>
    <w:rsid w:val="00CC5C88"/>
    <w:rsid w:val="00CC7AE8"/>
    <w:rsid w:val="00CD064A"/>
    <w:rsid w:val="00CD1062"/>
    <w:rsid w:val="00CD2AF6"/>
    <w:rsid w:val="00CD3C8B"/>
    <w:rsid w:val="00CD40CB"/>
    <w:rsid w:val="00CD452F"/>
    <w:rsid w:val="00CD45E4"/>
    <w:rsid w:val="00CD6058"/>
    <w:rsid w:val="00CD6B61"/>
    <w:rsid w:val="00CD6EAF"/>
    <w:rsid w:val="00CD6F4A"/>
    <w:rsid w:val="00CD7587"/>
    <w:rsid w:val="00CD7AE8"/>
    <w:rsid w:val="00CE06FD"/>
    <w:rsid w:val="00CE0DF3"/>
    <w:rsid w:val="00CE1D6C"/>
    <w:rsid w:val="00CE226C"/>
    <w:rsid w:val="00CE3EC3"/>
    <w:rsid w:val="00CE4722"/>
    <w:rsid w:val="00CE4DBC"/>
    <w:rsid w:val="00CE5355"/>
    <w:rsid w:val="00CE58E8"/>
    <w:rsid w:val="00CE67B0"/>
    <w:rsid w:val="00CE6F00"/>
    <w:rsid w:val="00CE748A"/>
    <w:rsid w:val="00CE77E7"/>
    <w:rsid w:val="00CF08E9"/>
    <w:rsid w:val="00CF0DD0"/>
    <w:rsid w:val="00CF2CA7"/>
    <w:rsid w:val="00CF3250"/>
    <w:rsid w:val="00CF3573"/>
    <w:rsid w:val="00CF37FF"/>
    <w:rsid w:val="00CF4315"/>
    <w:rsid w:val="00CF5056"/>
    <w:rsid w:val="00CF5D94"/>
    <w:rsid w:val="00CF6C02"/>
    <w:rsid w:val="00CF7786"/>
    <w:rsid w:val="00D003D4"/>
    <w:rsid w:val="00D015F4"/>
    <w:rsid w:val="00D0224D"/>
    <w:rsid w:val="00D032D7"/>
    <w:rsid w:val="00D0335F"/>
    <w:rsid w:val="00D03DFD"/>
    <w:rsid w:val="00D04972"/>
    <w:rsid w:val="00D105BF"/>
    <w:rsid w:val="00D111F7"/>
    <w:rsid w:val="00D12341"/>
    <w:rsid w:val="00D13C51"/>
    <w:rsid w:val="00D153FC"/>
    <w:rsid w:val="00D15AE0"/>
    <w:rsid w:val="00D16376"/>
    <w:rsid w:val="00D16AAC"/>
    <w:rsid w:val="00D16C5C"/>
    <w:rsid w:val="00D21654"/>
    <w:rsid w:val="00D2188E"/>
    <w:rsid w:val="00D22C6A"/>
    <w:rsid w:val="00D22D03"/>
    <w:rsid w:val="00D233B3"/>
    <w:rsid w:val="00D2737E"/>
    <w:rsid w:val="00D27384"/>
    <w:rsid w:val="00D3000E"/>
    <w:rsid w:val="00D30F65"/>
    <w:rsid w:val="00D32E1E"/>
    <w:rsid w:val="00D33965"/>
    <w:rsid w:val="00D342A1"/>
    <w:rsid w:val="00D34866"/>
    <w:rsid w:val="00D3523C"/>
    <w:rsid w:val="00D3524B"/>
    <w:rsid w:val="00D3580D"/>
    <w:rsid w:val="00D361C1"/>
    <w:rsid w:val="00D37144"/>
    <w:rsid w:val="00D40660"/>
    <w:rsid w:val="00D41D87"/>
    <w:rsid w:val="00D423D5"/>
    <w:rsid w:val="00D42E3E"/>
    <w:rsid w:val="00D43AA1"/>
    <w:rsid w:val="00D45BC1"/>
    <w:rsid w:val="00D46138"/>
    <w:rsid w:val="00D467AA"/>
    <w:rsid w:val="00D474AD"/>
    <w:rsid w:val="00D4784C"/>
    <w:rsid w:val="00D4785E"/>
    <w:rsid w:val="00D511FE"/>
    <w:rsid w:val="00D5134B"/>
    <w:rsid w:val="00D5262B"/>
    <w:rsid w:val="00D5274C"/>
    <w:rsid w:val="00D53082"/>
    <w:rsid w:val="00D54FE7"/>
    <w:rsid w:val="00D565C0"/>
    <w:rsid w:val="00D57105"/>
    <w:rsid w:val="00D574B5"/>
    <w:rsid w:val="00D57888"/>
    <w:rsid w:val="00D61F01"/>
    <w:rsid w:val="00D622E2"/>
    <w:rsid w:val="00D62950"/>
    <w:rsid w:val="00D62FA4"/>
    <w:rsid w:val="00D65783"/>
    <w:rsid w:val="00D66BEB"/>
    <w:rsid w:val="00D67DD7"/>
    <w:rsid w:val="00D71519"/>
    <w:rsid w:val="00D72324"/>
    <w:rsid w:val="00D73E0F"/>
    <w:rsid w:val="00D75B5E"/>
    <w:rsid w:val="00D7668A"/>
    <w:rsid w:val="00D77980"/>
    <w:rsid w:val="00D779B9"/>
    <w:rsid w:val="00D8243C"/>
    <w:rsid w:val="00D829D6"/>
    <w:rsid w:val="00D83034"/>
    <w:rsid w:val="00D83202"/>
    <w:rsid w:val="00D83285"/>
    <w:rsid w:val="00D84107"/>
    <w:rsid w:val="00D84272"/>
    <w:rsid w:val="00D84669"/>
    <w:rsid w:val="00D860AE"/>
    <w:rsid w:val="00D90FD9"/>
    <w:rsid w:val="00D92FAC"/>
    <w:rsid w:val="00D94914"/>
    <w:rsid w:val="00D95F96"/>
    <w:rsid w:val="00D97024"/>
    <w:rsid w:val="00D971E2"/>
    <w:rsid w:val="00D9752E"/>
    <w:rsid w:val="00DA077E"/>
    <w:rsid w:val="00DA0D0B"/>
    <w:rsid w:val="00DA2197"/>
    <w:rsid w:val="00DA3343"/>
    <w:rsid w:val="00DA3D3F"/>
    <w:rsid w:val="00DA413B"/>
    <w:rsid w:val="00DA4927"/>
    <w:rsid w:val="00DA6F2E"/>
    <w:rsid w:val="00DB017E"/>
    <w:rsid w:val="00DB0CDD"/>
    <w:rsid w:val="00DB1582"/>
    <w:rsid w:val="00DB1E21"/>
    <w:rsid w:val="00DB2A81"/>
    <w:rsid w:val="00DB3066"/>
    <w:rsid w:val="00DB6462"/>
    <w:rsid w:val="00DB7141"/>
    <w:rsid w:val="00DC0518"/>
    <w:rsid w:val="00DC26AC"/>
    <w:rsid w:val="00DC2CBC"/>
    <w:rsid w:val="00DC35AD"/>
    <w:rsid w:val="00DC5B3E"/>
    <w:rsid w:val="00DC6A0D"/>
    <w:rsid w:val="00DC6D41"/>
    <w:rsid w:val="00DC6EED"/>
    <w:rsid w:val="00DC749D"/>
    <w:rsid w:val="00DD11A8"/>
    <w:rsid w:val="00DD1CBA"/>
    <w:rsid w:val="00DD1EB8"/>
    <w:rsid w:val="00DD25C4"/>
    <w:rsid w:val="00DD3159"/>
    <w:rsid w:val="00DD45FD"/>
    <w:rsid w:val="00DD4E29"/>
    <w:rsid w:val="00DD4EC7"/>
    <w:rsid w:val="00DD51C6"/>
    <w:rsid w:val="00DD7679"/>
    <w:rsid w:val="00DE0550"/>
    <w:rsid w:val="00DE1B04"/>
    <w:rsid w:val="00DE217A"/>
    <w:rsid w:val="00DE3461"/>
    <w:rsid w:val="00DE34FF"/>
    <w:rsid w:val="00DE373E"/>
    <w:rsid w:val="00DE3B5F"/>
    <w:rsid w:val="00DE467C"/>
    <w:rsid w:val="00DE5BA3"/>
    <w:rsid w:val="00DE616B"/>
    <w:rsid w:val="00DE66A8"/>
    <w:rsid w:val="00DE69A7"/>
    <w:rsid w:val="00DE6DC7"/>
    <w:rsid w:val="00DF012B"/>
    <w:rsid w:val="00DF0DA1"/>
    <w:rsid w:val="00DF0DF9"/>
    <w:rsid w:val="00DF2368"/>
    <w:rsid w:val="00DF2704"/>
    <w:rsid w:val="00DF2AE0"/>
    <w:rsid w:val="00DF347E"/>
    <w:rsid w:val="00DF4448"/>
    <w:rsid w:val="00DF58C4"/>
    <w:rsid w:val="00DF60AB"/>
    <w:rsid w:val="00DF648B"/>
    <w:rsid w:val="00DF6A04"/>
    <w:rsid w:val="00DF78EC"/>
    <w:rsid w:val="00DF7964"/>
    <w:rsid w:val="00E01C79"/>
    <w:rsid w:val="00E038B2"/>
    <w:rsid w:val="00E03F1D"/>
    <w:rsid w:val="00E04501"/>
    <w:rsid w:val="00E05343"/>
    <w:rsid w:val="00E05CEF"/>
    <w:rsid w:val="00E06E31"/>
    <w:rsid w:val="00E1011C"/>
    <w:rsid w:val="00E1176B"/>
    <w:rsid w:val="00E1303B"/>
    <w:rsid w:val="00E13C31"/>
    <w:rsid w:val="00E1451F"/>
    <w:rsid w:val="00E178F7"/>
    <w:rsid w:val="00E224A0"/>
    <w:rsid w:val="00E22869"/>
    <w:rsid w:val="00E234D9"/>
    <w:rsid w:val="00E249CB"/>
    <w:rsid w:val="00E25396"/>
    <w:rsid w:val="00E253DB"/>
    <w:rsid w:val="00E254CD"/>
    <w:rsid w:val="00E2758F"/>
    <w:rsid w:val="00E3052F"/>
    <w:rsid w:val="00E3179A"/>
    <w:rsid w:val="00E319CD"/>
    <w:rsid w:val="00E31A7F"/>
    <w:rsid w:val="00E31B9E"/>
    <w:rsid w:val="00E328AE"/>
    <w:rsid w:val="00E343CE"/>
    <w:rsid w:val="00E354C7"/>
    <w:rsid w:val="00E362B4"/>
    <w:rsid w:val="00E36768"/>
    <w:rsid w:val="00E3794D"/>
    <w:rsid w:val="00E4002C"/>
    <w:rsid w:val="00E4048C"/>
    <w:rsid w:val="00E4068A"/>
    <w:rsid w:val="00E41B34"/>
    <w:rsid w:val="00E423B4"/>
    <w:rsid w:val="00E426E6"/>
    <w:rsid w:val="00E470D9"/>
    <w:rsid w:val="00E5058F"/>
    <w:rsid w:val="00E525FC"/>
    <w:rsid w:val="00E530DD"/>
    <w:rsid w:val="00E5463E"/>
    <w:rsid w:val="00E555AB"/>
    <w:rsid w:val="00E55E38"/>
    <w:rsid w:val="00E57C6B"/>
    <w:rsid w:val="00E60E03"/>
    <w:rsid w:val="00E6167F"/>
    <w:rsid w:val="00E621B4"/>
    <w:rsid w:val="00E63156"/>
    <w:rsid w:val="00E64DD2"/>
    <w:rsid w:val="00E65C49"/>
    <w:rsid w:val="00E676AD"/>
    <w:rsid w:val="00E712AC"/>
    <w:rsid w:val="00E71D27"/>
    <w:rsid w:val="00E71ECC"/>
    <w:rsid w:val="00E73997"/>
    <w:rsid w:val="00E75337"/>
    <w:rsid w:val="00E80971"/>
    <w:rsid w:val="00E80E48"/>
    <w:rsid w:val="00E83513"/>
    <w:rsid w:val="00E837B7"/>
    <w:rsid w:val="00E8484C"/>
    <w:rsid w:val="00E84C3A"/>
    <w:rsid w:val="00E84DAD"/>
    <w:rsid w:val="00E84EAF"/>
    <w:rsid w:val="00E8601F"/>
    <w:rsid w:val="00E869A5"/>
    <w:rsid w:val="00E87086"/>
    <w:rsid w:val="00E8708F"/>
    <w:rsid w:val="00E91E17"/>
    <w:rsid w:val="00E91F9A"/>
    <w:rsid w:val="00E922AD"/>
    <w:rsid w:val="00E9481E"/>
    <w:rsid w:val="00E950E1"/>
    <w:rsid w:val="00E95ABC"/>
    <w:rsid w:val="00E962B1"/>
    <w:rsid w:val="00E96E0D"/>
    <w:rsid w:val="00E97885"/>
    <w:rsid w:val="00EA0DC2"/>
    <w:rsid w:val="00EA268F"/>
    <w:rsid w:val="00EA4B75"/>
    <w:rsid w:val="00EA4EF1"/>
    <w:rsid w:val="00EA4F00"/>
    <w:rsid w:val="00EA538F"/>
    <w:rsid w:val="00EA6D3D"/>
    <w:rsid w:val="00EA7059"/>
    <w:rsid w:val="00EA75B0"/>
    <w:rsid w:val="00EA7CE9"/>
    <w:rsid w:val="00EB05BC"/>
    <w:rsid w:val="00EB0E85"/>
    <w:rsid w:val="00EB25C4"/>
    <w:rsid w:val="00EB2F20"/>
    <w:rsid w:val="00EB54A1"/>
    <w:rsid w:val="00EB6BDF"/>
    <w:rsid w:val="00EB733B"/>
    <w:rsid w:val="00EB73B8"/>
    <w:rsid w:val="00EC0165"/>
    <w:rsid w:val="00EC1E0A"/>
    <w:rsid w:val="00EC2EAD"/>
    <w:rsid w:val="00EC47CB"/>
    <w:rsid w:val="00EC6407"/>
    <w:rsid w:val="00EC657F"/>
    <w:rsid w:val="00EC73A9"/>
    <w:rsid w:val="00ED0CAF"/>
    <w:rsid w:val="00ED0FCF"/>
    <w:rsid w:val="00ED1BDF"/>
    <w:rsid w:val="00ED1D71"/>
    <w:rsid w:val="00ED3823"/>
    <w:rsid w:val="00ED669D"/>
    <w:rsid w:val="00ED6931"/>
    <w:rsid w:val="00EE0CAF"/>
    <w:rsid w:val="00EE16DC"/>
    <w:rsid w:val="00EE1CFB"/>
    <w:rsid w:val="00EE2214"/>
    <w:rsid w:val="00EE2989"/>
    <w:rsid w:val="00EE469B"/>
    <w:rsid w:val="00EE559C"/>
    <w:rsid w:val="00EE6A39"/>
    <w:rsid w:val="00EE7062"/>
    <w:rsid w:val="00EE7931"/>
    <w:rsid w:val="00EF0BC7"/>
    <w:rsid w:val="00EF1A36"/>
    <w:rsid w:val="00EF2671"/>
    <w:rsid w:val="00EF3790"/>
    <w:rsid w:val="00EF38AE"/>
    <w:rsid w:val="00EF3A9D"/>
    <w:rsid w:val="00EF586D"/>
    <w:rsid w:val="00EF72F9"/>
    <w:rsid w:val="00EF7977"/>
    <w:rsid w:val="00EF7F18"/>
    <w:rsid w:val="00F006CB"/>
    <w:rsid w:val="00F009C7"/>
    <w:rsid w:val="00F00DEA"/>
    <w:rsid w:val="00F00DFA"/>
    <w:rsid w:val="00F01412"/>
    <w:rsid w:val="00F01C77"/>
    <w:rsid w:val="00F02B8F"/>
    <w:rsid w:val="00F02F6C"/>
    <w:rsid w:val="00F031D5"/>
    <w:rsid w:val="00F04817"/>
    <w:rsid w:val="00F04F42"/>
    <w:rsid w:val="00F0525C"/>
    <w:rsid w:val="00F05484"/>
    <w:rsid w:val="00F05A10"/>
    <w:rsid w:val="00F11428"/>
    <w:rsid w:val="00F114CC"/>
    <w:rsid w:val="00F120DB"/>
    <w:rsid w:val="00F13103"/>
    <w:rsid w:val="00F13E64"/>
    <w:rsid w:val="00F1475E"/>
    <w:rsid w:val="00F148DC"/>
    <w:rsid w:val="00F14C36"/>
    <w:rsid w:val="00F1533D"/>
    <w:rsid w:val="00F15A51"/>
    <w:rsid w:val="00F15C9C"/>
    <w:rsid w:val="00F16FEF"/>
    <w:rsid w:val="00F17046"/>
    <w:rsid w:val="00F1746A"/>
    <w:rsid w:val="00F21392"/>
    <w:rsid w:val="00F21D0B"/>
    <w:rsid w:val="00F23A75"/>
    <w:rsid w:val="00F24EBA"/>
    <w:rsid w:val="00F25D09"/>
    <w:rsid w:val="00F2675D"/>
    <w:rsid w:val="00F26D96"/>
    <w:rsid w:val="00F3208B"/>
    <w:rsid w:val="00F331D6"/>
    <w:rsid w:val="00F3373D"/>
    <w:rsid w:val="00F34CCB"/>
    <w:rsid w:val="00F34E5D"/>
    <w:rsid w:val="00F366F2"/>
    <w:rsid w:val="00F36C2C"/>
    <w:rsid w:val="00F36F76"/>
    <w:rsid w:val="00F37C4B"/>
    <w:rsid w:val="00F41F97"/>
    <w:rsid w:val="00F42AC1"/>
    <w:rsid w:val="00F42E09"/>
    <w:rsid w:val="00F42F15"/>
    <w:rsid w:val="00F431F2"/>
    <w:rsid w:val="00F4407D"/>
    <w:rsid w:val="00F4487B"/>
    <w:rsid w:val="00F448FD"/>
    <w:rsid w:val="00F44E5C"/>
    <w:rsid w:val="00F47463"/>
    <w:rsid w:val="00F47D1B"/>
    <w:rsid w:val="00F47F33"/>
    <w:rsid w:val="00F50117"/>
    <w:rsid w:val="00F5049F"/>
    <w:rsid w:val="00F5097E"/>
    <w:rsid w:val="00F50D8B"/>
    <w:rsid w:val="00F53C30"/>
    <w:rsid w:val="00F54CA9"/>
    <w:rsid w:val="00F54CD6"/>
    <w:rsid w:val="00F55227"/>
    <w:rsid w:val="00F55B0C"/>
    <w:rsid w:val="00F55CE0"/>
    <w:rsid w:val="00F56752"/>
    <w:rsid w:val="00F60AC0"/>
    <w:rsid w:val="00F61FA6"/>
    <w:rsid w:val="00F62989"/>
    <w:rsid w:val="00F6327D"/>
    <w:rsid w:val="00F64B6E"/>
    <w:rsid w:val="00F64C71"/>
    <w:rsid w:val="00F6560F"/>
    <w:rsid w:val="00F66062"/>
    <w:rsid w:val="00F67700"/>
    <w:rsid w:val="00F7334E"/>
    <w:rsid w:val="00F7445A"/>
    <w:rsid w:val="00F74AC3"/>
    <w:rsid w:val="00F7560E"/>
    <w:rsid w:val="00F76EF1"/>
    <w:rsid w:val="00F778BC"/>
    <w:rsid w:val="00F806D1"/>
    <w:rsid w:val="00F8229D"/>
    <w:rsid w:val="00F82E74"/>
    <w:rsid w:val="00F844EE"/>
    <w:rsid w:val="00F847EF"/>
    <w:rsid w:val="00F84F08"/>
    <w:rsid w:val="00F8505E"/>
    <w:rsid w:val="00F8513F"/>
    <w:rsid w:val="00F85148"/>
    <w:rsid w:val="00F855A7"/>
    <w:rsid w:val="00F85E06"/>
    <w:rsid w:val="00F8617D"/>
    <w:rsid w:val="00F862FE"/>
    <w:rsid w:val="00F86351"/>
    <w:rsid w:val="00F87C8F"/>
    <w:rsid w:val="00F9185E"/>
    <w:rsid w:val="00F93954"/>
    <w:rsid w:val="00F93A22"/>
    <w:rsid w:val="00F93C2A"/>
    <w:rsid w:val="00F93C8F"/>
    <w:rsid w:val="00F944DF"/>
    <w:rsid w:val="00F95129"/>
    <w:rsid w:val="00F96483"/>
    <w:rsid w:val="00F964D6"/>
    <w:rsid w:val="00F97719"/>
    <w:rsid w:val="00FA150A"/>
    <w:rsid w:val="00FA3306"/>
    <w:rsid w:val="00FA3AFC"/>
    <w:rsid w:val="00FA4D27"/>
    <w:rsid w:val="00FA695A"/>
    <w:rsid w:val="00FA6C7A"/>
    <w:rsid w:val="00FB09AA"/>
    <w:rsid w:val="00FB2137"/>
    <w:rsid w:val="00FB4014"/>
    <w:rsid w:val="00FB419E"/>
    <w:rsid w:val="00FB4475"/>
    <w:rsid w:val="00FB6E4A"/>
    <w:rsid w:val="00FB6EBA"/>
    <w:rsid w:val="00FC01DE"/>
    <w:rsid w:val="00FC0439"/>
    <w:rsid w:val="00FC0EE9"/>
    <w:rsid w:val="00FC21D7"/>
    <w:rsid w:val="00FC3475"/>
    <w:rsid w:val="00FC429A"/>
    <w:rsid w:val="00FC52E8"/>
    <w:rsid w:val="00FC7748"/>
    <w:rsid w:val="00FD0685"/>
    <w:rsid w:val="00FD1B53"/>
    <w:rsid w:val="00FD1F43"/>
    <w:rsid w:val="00FD3688"/>
    <w:rsid w:val="00FD3E4B"/>
    <w:rsid w:val="00FD50DA"/>
    <w:rsid w:val="00FD6EC8"/>
    <w:rsid w:val="00FE02EF"/>
    <w:rsid w:val="00FE0A5F"/>
    <w:rsid w:val="00FE11BF"/>
    <w:rsid w:val="00FE2D76"/>
    <w:rsid w:val="00FE3249"/>
    <w:rsid w:val="00FE3533"/>
    <w:rsid w:val="00FE498C"/>
    <w:rsid w:val="00FE7BEC"/>
    <w:rsid w:val="00FF1657"/>
    <w:rsid w:val="00FF1F2A"/>
    <w:rsid w:val="00FF2E06"/>
    <w:rsid w:val="00FF3494"/>
    <w:rsid w:val="00FF3709"/>
    <w:rsid w:val="00FF5440"/>
    <w:rsid w:val="00FF5BA4"/>
    <w:rsid w:val="0103BCA0"/>
    <w:rsid w:val="011A35D3"/>
    <w:rsid w:val="0138740B"/>
    <w:rsid w:val="013A7535"/>
    <w:rsid w:val="0144DEFE"/>
    <w:rsid w:val="01A7C109"/>
    <w:rsid w:val="01C93D36"/>
    <w:rsid w:val="01CB2D76"/>
    <w:rsid w:val="01DF1D38"/>
    <w:rsid w:val="01F2004D"/>
    <w:rsid w:val="02007424"/>
    <w:rsid w:val="020E1B77"/>
    <w:rsid w:val="0230C00C"/>
    <w:rsid w:val="024F1244"/>
    <w:rsid w:val="0251B478"/>
    <w:rsid w:val="0269AC90"/>
    <w:rsid w:val="026D0339"/>
    <w:rsid w:val="028B843F"/>
    <w:rsid w:val="0299E29C"/>
    <w:rsid w:val="02BB8F17"/>
    <w:rsid w:val="030C661A"/>
    <w:rsid w:val="031703AA"/>
    <w:rsid w:val="031A6950"/>
    <w:rsid w:val="0334A573"/>
    <w:rsid w:val="03546FD4"/>
    <w:rsid w:val="0358BA75"/>
    <w:rsid w:val="0362E10F"/>
    <w:rsid w:val="0396D995"/>
    <w:rsid w:val="039EF2B5"/>
    <w:rsid w:val="03AB9539"/>
    <w:rsid w:val="03BB3C34"/>
    <w:rsid w:val="03BDD0F2"/>
    <w:rsid w:val="03C500F4"/>
    <w:rsid w:val="03CE3C66"/>
    <w:rsid w:val="03E4851B"/>
    <w:rsid w:val="03F43504"/>
    <w:rsid w:val="0402C6BF"/>
    <w:rsid w:val="04379160"/>
    <w:rsid w:val="0456EC70"/>
    <w:rsid w:val="0459BF9D"/>
    <w:rsid w:val="045B77C1"/>
    <w:rsid w:val="04622741"/>
    <w:rsid w:val="0476AC91"/>
    <w:rsid w:val="047793BF"/>
    <w:rsid w:val="047B5326"/>
    <w:rsid w:val="04A0AE5A"/>
    <w:rsid w:val="04AF4BC6"/>
    <w:rsid w:val="04BA23A9"/>
    <w:rsid w:val="05326898"/>
    <w:rsid w:val="05412B35"/>
    <w:rsid w:val="0558CC0E"/>
    <w:rsid w:val="056D7ACB"/>
    <w:rsid w:val="0583831D"/>
    <w:rsid w:val="058546C2"/>
    <w:rsid w:val="05875C0B"/>
    <w:rsid w:val="05936390"/>
    <w:rsid w:val="05C407CD"/>
    <w:rsid w:val="05C7602B"/>
    <w:rsid w:val="05D39522"/>
    <w:rsid w:val="05EFD418"/>
    <w:rsid w:val="05F2BCD1"/>
    <w:rsid w:val="0605C3B0"/>
    <w:rsid w:val="060658EA"/>
    <w:rsid w:val="061F45F1"/>
    <w:rsid w:val="06277F80"/>
    <w:rsid w:val="063EC91F"/>
    <w:rsid w:val="064F3ABE"/>
    <w:rsid w:val="068AFCB7"/>
    <w:rsid w:val="06B49C33"/>
    <w:rsid w:val="070B0B62"/>
    <w:rsid w:val="070C66A8"/>
    <w:rsid w:val="073279EF"/>
    <w:rsid w:val="074654FC"/>
    <w:rsid w:val="076196C3"/>
    <w:rsid w:val="0767B92E"/>
    <w:rsid w:val="07705F8D"/>
    <w:rsid w:val="07827F7E"/>
    <w:rsid w:val="078A2D00"/>
    <w:rsid w:val="07933B9A"/>
    <w:rsid w:val="079357D8"/>
    <w:rsid w:val="07A1AA0E"/>
    <w:rsid w:val="07A799DF"/>
    <w:rsid w:val="07B75009"/>
    <w:rsid w:val="07C0F5EE"/>
    <w:rsid w:val="07E7BBD7"/>
    <w:rsid w:val="07F4131D"/>
    <w:rsid w:val="07F8712B"/>
    <w:rsid w:val="080EFA93"/>
    <w:rsid w:val="082A0386"/>
    <w:rsid w:val="0831BDF9"/>
    <w:rsid w:val="0843E107"/>
    <w:rsid w:val="08725177"/>
    <w:rsid w:val="087910B0"/>
    <w:rsid w:val="08978BAE"/>
    <w:rsid w:val="08A8EAB2"/>
    <w:rsid w:val="08B9FCB9"/>
    <w:rsid w:val="08C8C1F6"/>
    <w:rsid w:val="08C98025"/>
    <w:rsid w:val="08D43E8E"/>
    <w:rsid w:val="08E2A9BB"/>
    <w:rsid w:val="08FE60A7"/>
    <w:rsid w:val="091D2BEC"/>
    <w:rsid w:val="09207E39"/>
    <w:rsid w:val="09396E27"/>
    <w:rsid w:val="094466E2"/>
    <w:rsid w:val="0955F97A"/>
    <w:rsid w:val="095BD649"/>
    <w:rsid w:val="096B8758"/>
    <w:rsid w:val="09893E63"/>
    <w:rsid w:val="0991985A"/>
    <w:rsid w:val="0999FCB7"/>
    <w:rsid w:val="09B5901A"/>
    <w:rsid w:val="09C137C1"/>
    <w:rsid w:val="09C33537"/>
    <w:rsid w:val="09CA0CC3"/>
    <w:rsid w:val="09CACC87"/>
    <w:rsid w:val="09E9691B"/>
    <w:rsid w:val="09F36078"/>
    <w:rsid w:val="0A04F361"/>
    <w:rsid w:val="0A079815"/>
    <w:rsid w:val="0A13A717"/>
    <w:rsid w:val="0A1AC4C9"/>
    <w:rsid w:val="0A3D7DEA"/>
    <w:rsid w:val="0A42AC24"/>
    <w:rsid w:val="0A4DBFDB"/>
    <w:rsid w:val="0A6FFC78"/>
    <w:rsid w:val="0A8182D2"/>
    <w:rsid w:val="0A82ABB7"/>
    <w:rsid w:val="0A8A1E30"/>
    <w:rsid w:val="0AA48650"/>
    <w:rsid w:val="0ABF3F01"/>
    <w:rsid w:val="0ACD8B14"/>
    <w:rsid w:val="0ADF5651"/>
    <w:rsid w:val="0AED2493"/>
    <w:rsid w:val="0AFC3353"/>
    <w:rsid w:val="0B016592"/>
    <w:rsid w:val="0B055866"/>
    <w:rsid w:val="0B25F17D"/>
    <w:rsid w:val="0B2D68BB"/>
    <w:rsid w:val="0B3140DD"/>
    <w:rsid w:val="0B51D326"/>
    <w:rsid w:val="0B5C126E"/>
    <w:rsid w:val="0B85ABB1"/>
    <w:rsid w:val="0B9350FC"/>
    <w:rsid w:val="0BDFD7CB"/>
    <w:rsid w:val="0BE8F5FD"/>
    <w:rsid w:val="0BE98093"/>
    <w:rsid w:val="0BF9BBF7"/>
    <w:rsid w:val="0C00D250"/>
    <w:rsid w:val="0C270FAC"/>
    <w:rsid w:val="0C2EDF53"/>
    <w:rsid w:val="0C465BF0"/>
    <w:rsid w:val="0C4D79B5"/>
    <w:rsid w:val="0C871167"/>
    <w:rsid w:val="0C949025"/>
    <w:rsid w:val="0C9803B4"/>
    <w:rsid w:val="0CB0CCD4"/>
    <w:rsid w:val="0CB7C407"/>
    <w:rsid w:val="0CB805A8"/>
    <w:rsid w:val="0CBB2CFA"/>
    <w:rsid w:val="0CCA2F08"/>
    <w:rsid w:val="0CCD113E"/>
    <w:rsid w:val="0CE7198D"/>
    <w:rsid w:val="0CEF33BE"/>
    <w:rsid w:val="0D1B43FB"/>
    <w:rsid w:val="0D28E829"/>
    <w:rsid w:val="0D2C7C02"/>
    <w:rsid w:val="0D4364BA"/>
    <w:rsid w:val="0D507F53"/>
    <w:rsid w:val="0D52E313"/>
    <w:rsid w:val="0D5F9D12"/>
    <w:rsid w:val="0D710091"/>
    <w:rsid w:val="0D7362FD"/>
    <w:rsid w:val="0D7A4CE6"/>
    <w:rsid w:val="0D7D35CD"/>
    <w:rsid w:val="0D94DEFE"/>
    <w:rsid w:val="0D9E7214"/>
    <w:rsid w:val="0D9FF114"/>
    <w:rsid w:val="0DA69120"/>
    <w:rsid w:val="0DC349F0"/>
    <w:rsid w:val="0DD375C2"/>
    <w:rsid w:val="0DE320C9"/>
    <w:rsid w:val="0DEBD9CC"/>
    <w:rsid w:val="0DF4A3E7"/>
    <w:rsid w:val="0DF4D3FE"/>
    <w:rsid w:val="0E05C09A"/>
    <w:rsid w:val="0E5CAF86"/>
    <w:rsid w:val="0E5DD121"/>
    <w:rsid w:val="0E64760A"/>
    <w:rsid w:val="0E91D6A2"/>
    <w:rsid w:val="0E98DBD1"/>
    <w:rsid w:val="0E996CAC"/>
    <w:rsid w:val="0EAA55BF"/>
    <w:rsid w:val="0EBCDA3E"/>
    <w:rsid w:val="0EC0AF39"/>
    <w:rsid w:val="0ECD3906"/>
    <w:rsid w:val="0ECDA0EC"/>
    <w:rsid w:val="0ED8AF37"/>
    <w:rsid w:val="0EE66DEF"/>
    <w:rsid w:val="0EEB0468"/>
    <w:rsid w:val="0F212155"/>
    <w:rsid w:val="0F298AB0"/>
    <w:rsid w:val="0F2E4FEA"/>
    <w:rsid w:val="0F3C8CA8"/>
    <w:rsid w:val="0F3E3A8B"/>
    <w:rsid w:val="0F3FA822"/>
    <w:rsid w:val="0F5C5FC1"/>
    <w:rsid w:val="0F61EF2F"/>
    <w:rsid w:val="0F62C2A7"/>
    <w:rsid w:val="0F63DB82"/>
    <w:rsid w:val="0F73E151"/>
    <w:rsid w:val="0F85FBAC"/>
    <w:rsid w:val="0FAF0E3D"/>
    <w:rsid w:val="0FCE7A9C"/>
    <w:rsid w:val="0FF1AFE5"/>
    <w:rsid w:val="0FF9A182"/>
    <w:rsid w:val="1016FD8F"/>
    <w:rsid w:val="104710F8"/>
    <w:rsid w:val="10624EEC"/>
    <w:rsid w:val="109A2550"/>
    <w:rsid w:val="10D95BE0"/>
    <w:rsid w:val="10E4A465"/>
    <w:rsid w:val="10E50F4F"/>
    <w:rsid w:val="10F6ACE9"/>
    <w:rsid w:val="10FFA467"/>
    <w:rsid w:val="1118C197"/>
    <w:rsid w:val="112D8E96"/>
    <w:rsid w:val="114E8979"/>
    <w:rsid w:val="118B3A0C"/>
    <w:rsid w:val="11945048"/>
    <w:rsid w:val="11961479"/>
    <w:rsid w:val="11B62427"/>
    <w:rsid w:val="11C08155"/>
    <w:rsid w:val="11FA5F2D"/>
    <w:rsid w:val="1233EB84"/>
    <w:rsid w:val="1274070F"/>
    <w:rsid w:val="127B7F2F"/>
    <w:rsid w:val="12BDB3C1"/>
    <w:rsid w:val="12D323F3"/>
    <w:rsid w:val="12DB025A"/>
    <w:rsid w:val="12F6ECEB"/>
    <w:rsid w:val="130DB019"/>
    <w:rsid w:val="1314B64B"/>
    <w:rsid w:val="13442601"/>
    <w:rsid w:val="136F45E3"/>
    <w:rsid w:val="136FF96F"/>
    <w:rsid w:val="137F2DB6"/>
    <w:rsid w:val="13880C8F"/>
    <w:rsid w:val="13AE3AD7"/>
    <w:rsid w:val="13BB381C"/>
    <w:rsid w:val="13C3FC6C"/>
    <w:rsid w:val="13CAB1B5"/>
    <w:rsid w:val="13CB0994"/>
    <w:rsid w:val="13D7E85B"/>
    <w:rsid w:val="13DE0F79"/>
    <w:rsid w:val="13DF0C1B"/>
    <w:rsid w:val="13E94E3D"/>
    <w:rsid w:val="13E98E6A"/>
    <w:rsid w:val="13EE1753"/>
    <w:rsid w:val="13F49278"/>
    <w:rsid w:val="141ED09D"/>
    <w:rsid w:val="14312611"/>
    <w:rsid w:val="14801896"/>
    <w:rsid w:val="1486F258"/>
    <w:rsid w:val="14907FD9"/>
    <w:rsid w:val="149D4399"/>
    <w:rsid w:val="14A8157F"/>
    <w:rsid w:val="14AB4592"/>
    <w:rsid w:val="14B577B6"/>
    <w:rsid w:val="14BCE843"/>
    <w:rsid w:val="14BEFAC6"/>
    <w:rsid w:val="14C35CAC"/>
    <w:rsid w:val="14D82323"/>
    <w:rsid w:val="14D8711C"/>
    <w:rsid w:val="150077E7"/>
    <w:rsid w:val="151139DF"/>
    <w:rsid w:val="15153D93"/>
    <w:rsid w:val="15646CC2"/>
    <w:rsid w:val="1566D9F5"/>
    <w:rsid w:val="156E6A07"/>
    <w:rsid w:val="159BA990"/>
    <w:rsid w:val="15B19FF3"/>
    <w:rsid w:val="15B7B8DA"/>
    <w:rsid w:val="15D2F45D"/>
    <w:rsid w:val="15E6FC68"/>
    <w:rsid w:val="15F55483"/>
    <w:rsid w:val="16199EC8"/>
    <w:rsid w:val="162BA673"/>
    <w:rsid w:val="16365125"/>
    <w:rsid w:val="163DF4FB"/>
    <w:rsid w:val="16413726"/>
    <w:rsid w:val="1648E6E3"/>
    <w:rsid w:val="167DAEB4"/>
    <w:rsid w:val="1685DD0B"/>
    <w:rsid w:val="16B637FA"/>
    <w:rsid w:val="16D06763"/>
    <w:rsid w:val="16D9DB58"/>
    <w:rsid w:val="1705E1E3"/>
    <w:rsid w:val="170D7357"/>
    <w:rsid w:val="171EC045"/>
    <w:rsid w:val="17219278"/>
    <w:rsid w:val="1728EB74"/>
    <w:rsid w:val="17301535"/>
    <w:rsid w:val="173C34B6"/>
    <w:rsid w:val="175D3D2E"/>
    <w:rsid w:val="1788031B"/>
    <w:rsid w:val="17A11CD7"/>
    <w:rsid w:val="17B2BFBF"/>
    <w:rsid w:val="17B3501D"/>
    <w:rsid w:val="17C7F9AA"/>
    <w:rsid w:val="17CD5DFE"/>
    <w:rsid w:val="17D01654"/>
    <w:rsid w:val="17E30681"/>
    <w:rsid w:val="17F01E91"/>
    <w:rsid w:val="18246B07"/>
    <w:rsid w:val="183C4BBD"/>
    <w:rsid w:val="183D702A"/>
    <w:rsid w:val="183E335C"/>
    <w:rsid w:val="18484329"/>
    <w:rsid w:val="1850C017"/>
    <w:rsid w:val="185558AB"/>
    <w:rsid w:val="186B6EE6"/>
    <w:rsid w:val="1875ABB9"/>
    <w:rsid w:val="1880EE26"/>
    <w:rsid w:val="188F4920"/>
    <w:rsid w:val="1894EA55"/>
    <w:rsid w:val="189EF05D"/>
    <w:rsid w:val="18A4DEE2"/>
    <w:rsid w:val="18A601C1"/>
    <w:rsid w:val="18B52057"/>
    <w:rsid w:val="19095722"/>
    <w:rsid w:val="191C6408"/>
    <w:rsid w:val="1929F248"/>
    <w:rsid w:val="1939EC92"/>
    <w:rsid w:val="19519B64"/>
    <w:rsid w:val="1966E3B0"/>
    <w:rsid w:val="1967A540"/>
    <w:rsid w:val="196DF1E7"/>
    <w:rsid w:val="19765BCE"/>
    <w:rsid w:val="1980C13A"/>
    <w:rsid w:val="199EF908"/>
    <w:rsid w:val="19D32788"/>
    <w:rsid w:val="19F539B7"/>
    <w:rsid w:val="1A0B3423"/>
    <w:rsid w:val="1A1973CF"/>
    <w:rsid w:val="1A242C69"/>
    <w:rsid w:val="1A251550"/>
    <w:rsid w:val="1A255BE1"/>
    <w:rsid w:val="1A26F4CD"/>
    <w:rsid w:val="1A58CFEE"/>
    <w:rsid w:val="1A7086F8"/>
    <w:rsid w:val="1A98B39E"/>
    <w:rsid w:val="1AD0ADD7"/>
    <w:rsid w:val="1AFBA9B8"/>
    <w:rsid w:val="1B11DBF6"/>
    <w:rsid w:val="1B26E486"/>
    <w:rsid w:val="1B3DC7F0"/>
    <w:rsid w:val="1B57B83C"/>
    <w:rsid w:val="1B5BD094"/>
    <w:rsid w:val="1B5CBA9D"/>
    <w:rsid w:val="1B71C058"/>
    <w:rsid w:val="1BB63CBC"/>
    <w:rsid w:val="1BDFA37E"/>
    <w:rsid w:val="1BF971C5"/>
    <w:rsid w:val="1C2D84BC"/>
    <w:rsid w:val="1C350F4A"/>
    <w:rsid w:val="1C3A6C1F"/>
    <w:rsid w:val="1C5DC5DC"/>
    <w:rsid w:val="1C659F38"/>
    <w:rsid w:val="1C67827B"/>
    <w:rsid w:val="1C6A7918"/>
    <w:rsid w:val="1C82BF5C"/>
    <w:rsid w:val="1C89A0F3"/>
    <w:rsid w:val="1C91DA7E"/>
    <w:rsid w:val="1CAC1EF1"/>
    <w:rsid w:val="1CB1D9C1"/>
    <w:rsid w:val="1CC9E13A"/>
    <w:rsid w:val="1CD4214F"/>
    <w:rsid w:val="1CE7CBD8"/>
    <w:rsid w:val="1D00053E"/>
    <w:rsid w:val="1D1980A9"/>
    <w:rsid w:val="1D244FF8"/>
    <w:rsid w:val="1D25C162"/>
    <w:rsid w:val="1D2BF3A1"/>
    <w:rsid w:val="1D6BC962"/>
    <w:rsid w:val="1D6BE512"/>
    <w:rsid w:val="1D6D786D"/>
    <w:rsid w:val="1D9070B0"/>
    <w:rsid w:val="1DC29923"/>
    <w:rsid w:val="1DC824C8"/>
    <w:rsid w:val="1DCC4619"/>
    <w:rsid w:val="1DD5A26A"/>
    <w:rsid w:val="1DF34C65"/>
    <w:rsid w:val="1DF6DF21"/>
    <w:rsid w:val="1E33A61A"/>
    <w:rsid w:val="1E3E0A9B"/>
    <w:rsid w:val="1E65DD0C"/>
    <w:rsid w:val="1E6867ED"/>
    <w:rsid w:val="1E89B2EB"/>
    <w:rsid w:val="1E8F18F7"/>
    <w:rsid w:val="1E9FD01F"/>
    <w:rsid w:val="1EA7512C"/>
    <w:rsid w:val="1EF16043"/>
    <w:rsid w:val="1EF946B4"/>
    <w:rsid w:val="1EFA7CA5"/>
    <w:rsid w:val="1F05FE08"/>
    <w:rsid w:val="1F07B573"/>
    <w:rsid w:val="1F0BE93B"/>
    <w:rsid w:val="1F0F1725"/>
    <w:rsid w:val="1F1898AA"/>
    <w:rsid w:val="1F3415A9"/>
    <w:rsid w:val="1F3973CD"/>
    <w:rsid w:val="1F44285F"/>
    <w:rsid w:val="1F50534B"/>
    <w:rsid w:val="1F56CB89"/>
    <w:rsid w:val="1F66D930"/>
    <w:rsid w:val="1F68167A"/>
    <w:rsid w:val="1F7D46BB"/>
    <w:rsid w:val="1F8557E3"/>
    <w:rsid w:val="1F96A022"/>
    <w:rsid w:val="1F9BB63F"/>
    <w:rsid w:val="1FA1561E"/>
    <w:rsid w:val="1FC7E5FF"/>
    <w:rsid w:val="1FCC97EF"/>
    <w:rsid w:val="1FCCB6CC"/>
    <w:rsid w:val="1FD8B030"/>
    <w:rsid w:val="1FEE0BAE"/>
    <w:rsid w:val="2012B079"/>
    <w:rsid w:val="204121AA"/>
    <w:rsid w:val="204A3AF2"/>
    <w:rsid w:val="20556EBA"/>
    <w:rsid w:val="207FCB14"/>
    <w:rsid w:val="2085531A"/>
    <w:rsid w:val="20889D79"/>
    <w:rsid w:val="2089A607"/>
    <w:rsid w:val="20933FD8"/>
    <w:rsid w:val="2095573C"/>
    <w:rsid w:val="20A32A6E"/>
    <w:rsid w:val="20A4954B"/>
    <w:rsid w:val="20CE7480"/>
    <w:rsid w:val="20E584DF"/>
    <w:rsid w:val="211AAE37"/>
    <w:rsid w:val="2130A9DC"/>
    <w:rsid w:val="21666657"/>
    <w:rsid w:val="216FA17C"/>
    <w:rsid w:val="2171894A"/>
    <w:rsid w:val="21754247"/>
    <w:rsid w:val="219343F6"/>
    <w:rsid w:val="21A6E135"/>
    <w:rsid w:val="21CAF579"/>
    <w:rsid w:val="21D62DD6"/>
    <w:rsid w:val="21F5059B"/>
    <w:rsid w:val="21F9F35B"/>
    <w:rsid w:val="220EA80F"/>
    <w:rsid w:val="222DE546"/>
    <w:rsid w:val="222FB3EA"/>
    <w:rsid w:val="223771FB"/>
    <w:rsid w:val="223D9D1F"/>
    <w:rsid w:val="223F5635"/>
    <w:rsid w:val="2246B7E7"/>
    <w:rsid w:val="2254958A"/>
    <w:rsid w:val="2299565A"/>
    <w:rsid w:val="22C9838F"/>
    <w:rsid w:val="22DF9CB6"/>
    <w:rsid w:val="22E1879C"/>
    <w:rsid w:val="22EB97F2"/>
    <w:rsid w:val="22FCB5C2"/>
    <w:rsid w:val="230F62E7"/>
    <w:rsid w:val="23290DF0"/>
    <w:rsid w:val="232DFD30"/>
    <w:rsid w:val="23330F1F"/>
    <w:rsid w:val="2334D53B"/>
    <w:rsid w:val="2341EA04"/>
    <w:rsid w:val="23439A5C"/>
    <w:rsid w:val="23609E9F"/>
    <w:rsid w:val="236EB6D7"/>
    <w:rsid w:val="23798113"/>
    <w:rsid w:val="237ED0CD"/>
    <w:rsid w:val="238153F9"/>
    <w:rsid w:val="2397D71F"/>
    <w:rsid w:val="23A2CD4C"/>
    <w:rsid w:val="23A3AA18"/>
    <w:rsid w:val="23AF402E"/>
    <w:rsid w:val="23C5332D"/>
    <w:rsid w:val="23CBFED4"/>
    <w:rsid w:val="23CCB439"/>
    <w:rsid w:val="240B5A8B"/>
    <w:rsid w:val="241D5435"/>
    <w:rsid w:val="24289548"/>
    <w:rsid w:val="242B77E4"/>
    <w:rsid w:val="242E0CBE"/>
    <w:rsid w:val="2445EA35"/>
    <w:rsid w:val="244B458B"/>
    <w:rsid w:val="2451C779"/>
    <w:rsid w:val="2458E8FA"/>
    <w:rsid w:val="245CC7AF"/>
    <w:rsid w:val="2460A18A"/>
    <w:rsid w:val="246E5271"/>
    <w:rsid w:val="246EA7B0"/>
    <w:rsid w:val="2485AF10"/>
    <w:rsid w:val="24A4A0FF"/>
    <w:rsid w:val="24A6283D"/>
    <w:rsid w:val="24C4E8F5"/>
    <w:rsid w:val="24F2F2B1"/>
    <w:rsid w:val="25086F5F"/>
    <w:rsid w:val="25117B94"/>
    <w:rsid w:val="254AB347"/>
    <w:rsid w:val="2551281D"/>
    <w:rsid w:val="2551898C"/>
    <w:rsid w:val="25699651"/>
    <w:rsid w:val="2571315F"/>
    <w:rsid w:val="25806421"/>
    <w:rsid w:val="258121F1"/>
    <w:rsid w:val="258C9803"/>
    <w:rsid w:val="259A72AD"/>
    <w:rsid w:val="25BB84A8"/>
    <w:rsid w:val="25C77D7D"/>
    <w:rsid w:val="25D10939"/>
    <w:rsid w:val="25E4D554"/>
    <w:rsid w:val="25EBC510"/>
    <w:rsid w:val="25F2EA25"/>
    <w:rsid w:val="25F35921"/>
    <w:rsid w:val="26084389"/>
    <w:rsid w:val="2608C75C"/>
    <w:rsid w:val="2610D334"/>
    <w:rsid w:val="26215FD3"/>
    <w:rsid w:val="26313BB2"/>
    <w:rsid w:val="2638848A"/>
    <w:rsid w:val="265E5B00"/>
    <w:rsid w:val="266E6E8F"/>
    <w:rsid w:val="268DA6D9"/>
    <w:rsid w:val="269C4014"/>
    <w:rsid w:val="26C67FF9"/>
    <w:rsid w:val="26CEF5E1"/>
    <w:rsid w:val="26E96EE4"/>
    <w:rsid w:val="26F0FE6B"/>
    <w:rsid w:val="26FB2B21"/>
    <w:rsid w:val="26FC04F6"/>
    <w:rsid w:val="2709C0D2"/>
    <w:rsid w:val="2712B7C1"/>
    <w:rsid w:val="2713E1B2"/>
    <w:rsid w:val="2724668C"/>
    <w:rsid w:val="273CD90E"/>
    <w:rsid w:val="2741A1DA"/>
    <w:rsid w:val="277CA0F4"/>
    <w:rsid w:val="278ED8A8"/>
    <w:rsid w:val="278EF90F"/>
    <w:rsid w:val="2795BDDA"/>
    <w:rsid w:val="2795F5D7"/>
    <w:rsid w:val="2797EE71"/>
    <w:rsid w:val="279C4D64"/>
    <w:rsid w:val="27A4BFFC"/>
    <w:rsid w:val="27A52AB1"/>
    <w:rsid w:val="27B253FA"/>
    <w:rsid w:val="27D60780"/>
    <w:rsid w:val="27D7A5AB"/>
    <w:rsid w:val="280CAA29"/>
    <w:rsid w:val="281348D2"/>
    <w:rsid w:val="2814ACD8"/>
    <w:rsid w:val="28185C66"/>
    <w:rsid w:val="281B1BDE"/>
    <w:rsid w:val="2859C2C9"/>
    <w:rsid w:val="286651E7"/>
    <w:rsid w:val="2868A577"/>
    <w:rsid w:val="286C5967"/>
    <w:rsid w:val="286CE561"/>
    <w:rsid w:val="2870E1B9"/>
    <w:rsid w:val="28883F2E"/>
    <w:rsid w:val="2893B7F1"/>
    <w:rsid w:val="289C8C98"/>
    <w:rsid w:val="28A3EE8F"/>
    <w:rsid w:val="28CF6B88"/>
    <w:rsid w:val="29008245"/>
    <w:rsid w:val="290B9529"/>
    <w:rsid w:val="2922E61A"/>
    <w:rsid w:val="2945441E"/>
    <w:rsid w:val="2947921F"/>
    <w:rsid w:val="29500589"/>
    <w:rsid w:val="29584FDF"/>
    <w:rsid w:val="295A5F11"/>
    <w:rsid w:val="2962BCFE"/>
    <w:rsid w:val="29631C88"/>
    <w:rsid w:val="29672DD1"/>
    <w:rsid w:val="298AEA31"/>
    <w:rsid w:val="299EBAFD"/>
    <w:rsid w:val="29B10A9B"/>
    <w:rsid w:val="29BB51DE"/>
    <w:rsid w:val="29E5B043"/>
    <w:rsid w:val="29F2E132"/>
    <w:rsid w:val="29F2E30F"/>
    <w:rsid w:val="29F5A098"/>
    <w:rsid w:val="2A0749B2"/>
    <w:rsid w:val="2A0AEB21"/>
    <w:rsid w:val="2A1BCC74"/>
    <w:rsid w:val="2A1DB3A5"/>
    <w:rsid w:val="2A2FB8AF"/>
    <w:rsid w:val="2A35FD23"/>
    <w:rsid w:val="2A41CD81"/>
    <w:rsid w:val="2A482508"/>
    <w:rsid w:val="2A60D4FB"/>
    <w:rsid w:val="2A6AD590"/>
    <w:rsid w:val="2A7F5227"/>
    <w:rsid w:val="2A885D06"/>
    <w:rsid w:val="2A8E69A3"/>
    <w:rsid w:val="2A90C29D"/>
    <w:rsid w:val="2AAC8099"/>
    <w:rsid w:val="2AD556F3"/>
    <w:rsid w:val="2AEB360D"/>
    <w:rsid w:val="2AEC7C0F"/>
    <w:rsid w:val="2B0DA842"/>
    <w:rsid w:val="2B1238E5"/>
    <w:rsid w:val="2B1B8648"/>
    <w:rsid w:val="2B23E40E"/>
    <w:rsid w:val="2B5E2BD3"/>
    <w:rsid w:val="2B7036DD"/>
    <w:rsid w:val="2B773483"/>
    <w:rsid w:val="2B879627"/>
    <w:rsid w:val="2BAC87A9"/>
    <w:rsid w:val="2BFFF0DA"/>
    <w:rsid w:val="2C12B19F"/>
    <w:rsid w:val="2C443A3F"/>
    <w:rsid w:val="2C5DE314"/>
    <w:rsid w:val="2C71A55A"/>
    <w:rsid w:val="2C75F03F"/>
    <w:rsid w:val="2C7FEA18"/>
    <w:rsid w:val="2C840A7B"/>
    <w:rsid w:val="2C9448A5"/>
    <w:rsid w:val="2CA96014"/>
    <w:rsid w:val="2CA978A3"/>
    <w:rsid w:val="2CB6F3B7"/>
    <w:rsid w:val="2CB7873F"/>
    <w:rsid w:val="2CBD0907"/>
    <w:rsid w:val="2CBF1313"/>
    <w:rsid w:val="2CEFC7CE"/>
    <w:rsid w:val="2CF377C4"/>
    <w:rsid w:val="2CF6D870"/>
    <w:rsid w:val="2D0460DC"/>
    <w:rsid w:val="2D13D5DF"/>
    <w:rsid w:val="2D323591"/>
    <w:rsid w:val="2D9EE5DE"/>
    <w:rsid w:val="2DD67590"/>
    <w:rsid w:val="2DDA9786"/>
    <w:rsid w:val="2DEA5769"/>
    <w:rsid w:val="2E0265A3"/>
    <w:rsid w:val="2E0C4DEA"/>
    <w:rsid w:val="2E2BCE2A"/>
    <w:rsid w:val="2E325EFF"/>
    <w:rsid w:val="2E40A2F1"/>
    <w:rsid w:val="2E438BC8"/>
    <w:rsid w:val="2E50E797"/>
    <w:rsid w:val="2E56FE81"/>
    <w:rsid w:val="2E6B1465"/>
    <w:rsid w:val="2E727E83"/>
    <w:rsid w:val="2E72B762"/>
    <w:rsid w:val="2E950077"/>
    <w:rsid w:val="2E99CF9B"/>
    <w:rsid w:val="2EC1A689"/>
    <w:rsid w:val="2ECEEDE2"/>
    <w:rsid w:val="2ED5D728"/>
    <w:rsid w:val="2ED61462"/>
    <w:rsid w:val="2ED670D0"/>
    <w:rsid w:val="2ED850A9"/>
    <w:rsid w:val="2F084D4C"/>
    <w:rsid w:val="2F47792E"/>
    <w:rsid w:val="2F4B0C79"/>
    <w:rsid w:val="2F4CC680"/>
    <w:rsid w:val="2F541CBE"/>
    <w:rsid w:val="2F6BEBA7"/>
    <w:rsid w:val="2F80A40E"/>
    <w:rsid w:val="2F93FB56"/>
    <w:rsid w:val="2FAE2883"/>
    <w:rsid w:val="2FC36141"/>
    <w:rsid w:val="2FC6B820"/>
    <w:rsid w:val="2FE0ACF5"/>
    <w:rsid w:val="2FE3669F"/>
    <w:rsid w:val="2FF5889B"/>
    <w:rsid w:val="2FFB31B4"/>
    <w:rsid w:val="2FFD1790"/>
    <w:rsid w:val="303706B1"/>
    <w:rsid w:val="30434877"/>
    <w:rsid w:val="3059563A"/>
    <w:rsid w:val="30661DDB"/>
    <w:rsid w:val="3073FC97"/>
    <w:rsid w:val="307477BA"/>
    <w:rsid w:val="3080A0FB"/>
    <w:rsid w:val="3085A691"/>
    <w:rsid w:val="309DCED8"/>
    <w:rsid w:val="30B29638"/>
    <w:rsid w:val="30B50F1E"/>
    <w:rsid w:val="30C82AE1"/>
    <w:rsid w:val="30EE93AB"/>
    <w:rsid w:val="31038032"/>
    <w:rsid w:val="3105DA62"/>
    <w:rsid w:val="3113B3FA"/>
    <w:rsid w:val="311746A7"/>
    <w:rsid w:val="312B547C"/>
    <w:rsid w:val="3172F426"/>
    <w:rsid w:val="317EF210"/>
    <w:rsid w:val="31B2DFBD"/>
    <w:rsid w:val="31BA2B18"/>
    <w:rsid w:val="31C280DC"/>
    <w:rsid w:val="31D5422C"/>
    <w:rsid w:val="31FD033E"/>
    <w:rsid w:val="3217A068"/>
    <w:rsid w:val="323C51A2"/>
    <w:rsid w:val="32861BB9"/>
    <w:rsid w:val="329ECF46"/>
    <w:rsid w:val="32AB7887"/>
    <w:rsid w:val="32AC5A74"/>
    <w:rsid w:val="32CE3BE1"/>
    <w:rsid w:val="32CE5CA4"/>
    <w:rsid w:val="32D1BCC1"/>
    <w:rsid w:val="32F240DE"/>
    <w:rsid w:val="32FC68F7"/>
    <w:rsid w:val="3308BE62"/>
    <w:rsid w:val="330C2ACE"/>
    <w:rsid w:val="3314F998"/>
    <w:rsid w:val="3330F85D"/>
    <w:rsid w:val="335BB620"/>
    <w:rsid w:val="33690EA4"/>
    <w:rsid w:val="3389F197"/>
    <w:rsid w:val="33A99A02"/>
    <w:rsid w:val="33F295AD"/>
    <w:rsid w:val="3418284B"/>
    <w:rsid w:val="343F6255"/>
    <w:rsid w:val="34542B19"/>
    <w:rsid w:val="3468FC07"/>
    <w:rsid w:val="346B80AF"/>
    <w:rsid w:val="3499DA27"/>
    <w:rsid w:val="34AA420F"/>
    <w:rsid w:val="34CBB1D4"/>
    <w:rsid w:val="34D24C4B"/>
    <w:rsid w:val="34D346A8"/>
    <w:rsid w:val="34E0D9B7"/>
    <w:rsid w:val="34F44D54"/>
    <w:rsid w:val="34FB6DB2"/>
    <w:rsid w:val="34FD12E5"/>
    <w:rsid w:val="34FD913D"/>
    <w:rsid w:val="3501EA55"/>
    <w:rsid w:val="3507F16B"/>
    <w:rsid w:val="351B027C"/>
    <w:rsid w:val="3522D130"/>
    <w:rsid w:val="352CE356"/>
    <w:rsid w:val="35396432"/>
    <w:rsid w:val="354299A8"/>
    <w:rsid w:val="3546927E"/>
    <w:rsid w:val="35689542"/>
    <w:rsid w:val="357EB317"/>
    <w:rsid w:val="358495F5"/>
    <w:rsid w:val="359E4079"/>
    <w:rsid w:val="35A353C0"/>
    <w:rsid w:val="35B324EC"/>
    <w:rsid w:val="35B8E1A5"/>
    <w:rsid w:val="35CB9BEE"/>
    <w:rsid w:val="35CEFCA1"/>
    <w:rsid w:val="35DB222B"/>
    <w:rsid w:val="35F3DB23"/>
    <w:rsid w:val="3606E829"/>
    <w:rsid w:val="3649B379"/>
    <w:rsid w:val="364C9A5A"/>
    <w:rsid w:val="367EEA1D"/>
    <w:rsid w:val="36849259"/>
    <w:rsid w:val="368D6269"/>
    <w:rsid w:val="369CD960"/>
    <w:rsid w:val="36A2C29A"/>
    <w:rsid w:val="36C08F19"/>
    <w:rsid w:val="36C1CD71"/>
    <w:rsid w:val="36E28AFB"/>
    <w:rsid w:val="36E42EBF"/>
    <w:rsid w:val="36F68C36"/>
    <w:rsid w:val="37032BAB"/>
    <w:rsid w:val="370465A3"/>
    <w:rsid w:val="37096B54"/>
    <w:rsid w:val="370EEA73"/>
    <w:rsid w:val="371A8378"/>
    <w:rsid w:val="372C97D3"/>
    <w:rsid w:val="37491517"/>
    <w:rsid w:val="3751101D"/>
    <w:rsid w:val="376019CC"/>
    <w:rsid w:val="37640D5E"/>
    <w:rsid w:val="376ACD02"/>
    <w:rsid w:val="376DB398"/>
    <w:rsid w:val="3770B440"/>
    <w:rsid w:val="377EF090"/>
    <w:rsid w:val="37815F2E"/>
    <w:rsid w:val="378F6873"/>
    <w:rsid w:val="379C3604"/>
    <w:rsid w:val="379F687E"/>
    <w:rsid w:val="37A0CE71"/>
    <w:rsid w:val="37A0F79D"/>
    <w:rsid w:val="37B91005"/>
    <w:rsid w:val="37D65ACA"/>
    <w:rsid w:val="37EE8957"/>
    <w:rsid w:val="37F7C9DD"/>
    <w:rsid w:val="38039A78"/>
    <w:rsid w:val="3807278E"/>
    <w:rsid w:val="380B25AE"/>
    <w:rsid w:val="38147F09"/>
    <w:rsid w:val="3815CF9C"/>
    <w:rsid w:val="38431FD2"/>
    <w:rsid w:val="3867C3CE"/>
    <w:rsid w:val="386E8550"/>
    <w:rsid w:val="3876254F"/>
    <w:rsid w:val="38B097F3"/>
    <w:rsid w:val="38B27A4C"/>
    <w:rsid w:val="38B380AC"/>
    <w:rsid w:val="38B98404"/>
    <w:rsid w:val="38E64D3A"/>
    <w:rsid w:val="38EDF1C1"/>
    <w:rsid w:val="39069D63"/>
    <w:rsid w:val="391562F7"/>
    <w:rsid w:val="395EE944"/>
    <w:rsid w:val="39728C34"/>
    <w:rsid w:val="3973B64B"/>
    <w:rsid w:val="397F36B7"/>
    <w:rsid w:val="397F4305"/>
    <w:rsid w:val="3990AB4B"/>
    <w:rsid w:val="39929481"/>
    <w:rsid w:val="39973BD5"/>
    <w:rsid w:val="399F5619"/>
    <w:rsid w:val="39A2DA24"/>
    <w:rsid w:val="39C4D422"/>
    <w:rsid w:val="39D55B78"/>
    <w:rsid w:val="39E80BCB"/>
    <w:rsid w:val="39FD62A7"/>
    <w:rsid w:val="3A083635"/>
    <w:rsid w:val="3A39EEDF"/>
    <w:rsid w:val="3A4A2DB0"/>
    <w:rsid w:val="3A7D8E8F"/>
    <w:rsid w:val="3A93E411"/>
    <w:rsid w:val="3A9EE8AD"/>
    <w:rsid w:val="3AB28868"/>
    <w:rsid w:val="3AF2399A"/>
    <w:rsid w:val="3B11E636"/>
    <w:rsid w:val="3B2465C9"/>
    <w:rsid w:val="3B439CDA"/>
    <w:rsid w:val="3B58037C"/>
    <w:rsid w:val="3B689704"/>
    <w:rsid w:val="3B8BE216"/>
    <w:rsid w:val="3BB1BD7B"/>
    <w:rsid w:val="3BB55D64"/>
    <w:rsid w:val="3BD6A696"/>
    <w:rsid w:val="3BEBB6B4"/>
    <w:rsid w:val="3BFBA973"/>
    <w:rsid w:val="3BFC1ABF"/>
    <w:rsid w:val="3C0008F6"/>
    <w:rsid w:val="3C015FB6"/>
    <w:rsid w:val="3C22F774"/>
    <w:rsid w:val="3C2BA27C"/>
    <w:rsid w:val="3C2EAD25"/>
    <w:rsid w:val="3C30B7DE"/>
    <w:rsid w:val="3C3188F0"/>
    <w:rsid w:val="3C36A59D"/>
    <w:rsid w:val="3C46F972"/>
    <w:rsid w:val="3C576E36"/>
    <w:rsid w:val="3C5CF110"/>
    <w:rsid w:val="3C66B8D7"/>
    <w:rsid w:val="3C6E51A3"/>
    <w:rsid w:val="3C81EC3B"/>
    <w:rsid w:val="3C86DE8D"/>
    <w:rsid w:val="3C895DAB"/>
    <w:rsid w:val="3C8AAF7C"/>
    <w:rsid w:val="3CA32091"/>
    <w:rsid w:val="3CA6BD98"/>
    <w:rsid w:val="3CB13387"/>
    <w:rsid w:val="3CB171F1"/>
    <w:rsid w:val="3CB5746B"/>
    <w:rsid w:val="3CDDDE01"/>
    <w:rsid w:val="3CFBC163"/>
    <w:rsid w:val="3CFF2D98"/>
    <w:rsid w:val="3D036FFF"/>
    <w:rsid w:val="3D0E7318"/>
    <w:rsid w:val="3D15FFED"/>
    <w:rsid w:val="3D386EBE"/>
    <w:rsid w:val="3D594799"/>
    <w:rsid w:val="3D5CFBC4"/>
    <w:rsid w:val="3D609F2A"/>
    <w:rsid w:val="3D6A5587"/>
    <w:rsid w:val="3D6D7A14"/>
    <w:rsid w:val="3D792AB0"/>
    <w:rsid w:val="3D9EC4F6"/>
    <w:rsid w:val="3DA821B2"/>
    <w:rsid w:val="3DAEADB0"/>
    <w:rsid w:val="3DD0EED5"/>
    <w:rsid w:val="3DE5D29F"/>
    <w:rsid w:val="3E421916"/>
    <w:rsid w:val="3E57BD38"/>
    <w:rsid w:val="3E635A54"/>
    <w:rsid w:val="3E93C16F"/>
    <w:rsid w:val="3EA8CC9B"/>
    <w:rsid w:val="3EB53ABA"/>
    <w:rsid w:val="3EB77303"/>
    <w:rsid w:val="3EB81930"/>
    <w:rsid w:val="3ED270A7"/>
    <w:rsid w:val="3ED27652"/>
    <w:rsid w:val="3EE3BF73"/>
    <w:rsid w:val="3EF00D33"/>
    <w:rsid w:val="3EF34ABE"/>
    <w:rsid w:val="3EF9E37F"/>
    <w:rsid w:val="3F000DB1"/>
    <w:rsid w:val="3F113ED8"/>
    <w:rsid w:val="3F162496"/>
    <w:rsid w:val="3F1E815B"/>
    <w:rsid w:val="3F31FBAA"/>
    <w:rsid w:val="3F37B1AC"/>
    <w:rsid w:val="3F39B09D"/>
    <w:rsid w:val="3F48BF96"/>
    <w:rsid w:val="3F5BEBED"/>
    <w:rsid w:val="3F693C1D"/>
    <w:rsid w:val="3F7348B6"/>
    <w:rsid w:val="3F7BF95B"/>
    <w:rsid w:val="3FA41C5B"/>
    <w:rsid w:val="3FACC35B"/>
    <w:rsid w:val="3FAE0B55"/>
    <w:rsid w:val="3FB458D2"/>
    <w:rsid w:val="3FCF94FB"/>
    <w:rsid w:val="3FD33430"/>
    <w:rsid w:val="3FFBDB9F"/>
    <w:rsid w:val="40146697"/>
    <w:rsid w:val="401C61D8"/>
    <w:rsid w:val="40336225"/>
    <w:rsid w:val="404E9DE5"/>
    <w:rsid w:val="40591073"/>
    <w:rsid w:val="405A9797"/>
    <w:rsid w:val="405F1E23"/>
    <w:rsid w:val="4060010D"/>
    <w:rsid w:val="40919C0D"/>
    <w:rsid w:val="40A2817B"/>
    <w:rsid w:val="40C0B0FF"/>
    <w:rsid w:val="40D14C95"/>
    <w:rsid w:val="40DB29DD"/>
    <w:rsid w:val="40E29BBB"/>
    <w:rsid w:val="40EF4E92"/>
    <w:rsid w:val="40FBB576"/>
    <w:rsid w:val="410CA4FB"/>
    <w:rsid w:val="41154037"/>
    <w:rsid w:val="4116B095"/>
    <w:rsid w:val="4122AC18"/>
    <w:rsid w:val="412F5ACC"/>
    <w:rsid w:val="41385B3C"/>
    <w:rsid w:val="414B7992"/>
    <w:rsid w:val="414F2974"/>
    <w:rsid w:val="415F0636"/>
    <w:rsid w:val="4160C3F8"/>
    <w:rsid w:val="4171A21A"/>
    <w:rsid w:val="4179B9D8"/>
    <w:rsid w:val="417D9E19"/>
    <w:rsid w:val="4184DD41"/>
    <w:rsid w:val="419E8746"/>
    <w:rsid w:val="41C4205D"/>
    <w:rsid w:val="41E1B46D"/>
    <w:rsid w:val="41F13FE8"/>
    <w:rsid w:val="4203B343"/>
    <w:rsid w:val="420C253E"/>
    <w:rsid w:val="423CCB57"/>
    <w:rsid w:val="42446B22"/>
    <w:rsid w:val="4246D6DA"/>
    <w:rsid w:val="42862A3F"/>
    <w:rsid w:val="428CE3E1"/>
    <w:rsid w:val="4290C125"/>
    <w:rsid w:val="429A693A"/>
    <w:rsid w:val="42D167B4"/>
    <w:rsid w:val="4307140E"/>
    <w:rsid w:val="43074554"/>
    <w:rsid w:val="43090BCC"/>
    <w:rsid w:val="430A4F3A"/>
    <w:rsid w:val="432B5DAF"/>
    <w:rsid w:val="432E7666"/>
    <w:rsid w:val="43308285"/>
    <w:rsid w:val="433347A3"/>
    <w:rsid w:val="4338EEFF"/>
    <w:rsid w:val="43484BB1"/>
    <w:rsid w:val="435B8EF2"/>
    <w:rsid w:val="435DA43C"/>
    <w:rsid w:val="437BB98E"/>
    <w:rsid w:val="437DB4FE"/>
    <w:rsid w:val="4385DBF2"/>
    <w:rsid w:val="43AD3005"/>
    <w:rsid w:val="43B440A5"/>
    <w:rsid w:val="43BB97FB"/>
    <w:rsid w:val="43CCCB0F"/>
    <w:rsid w:val="43CEFA9D"/>
    <w:rsid w:val="43D89BB8"/>
    <w:rsid w:val="44300298"/>
    <w:rsid w:val="44415D04"/>
    <w:rsid w:val="4446B9D9"/>
    <w:rsid w:val="4454E25A"/>
    <w:rsid w:val="44B15A9A"/>
    <w:rsid w:val="44BFB1D3"/>
    <w:rsid w:val="44C89590"/>
    <w:rsid w:val="44D36065"/>
    <w:rsid w:val="44EDA8EC"/>
    <w:rsid w:val="4506D348"/>
    <w:rsid w:val="451449D1"/>
    <w:rsid w:val="45265625"/>
    <w:rsid w:val="452927E8"/>
    <w:rsid w:val="45589316"/>
    <w:rsid w:val="455DA039"/>
    <w:rsid w:val="4594CA9E"/>
    <w:rsid w:val="4598D04C"/>
    <w:rsid w:val="45A6F00C"/>
    <w:rsid w:val="45CC2D34"/>
    <w:rsid w:val="45F93DDA"/>
    <w:rsid w:val="4607F941"/>
    <w:rsid w:val="4622B753"/>
    <w:rsid w:val="46256260"/>
    <w:rsid w:val="4642A0A2"/>
    <w:rsid w:val="464D2AFB"/>
    <w:rsid w:val="4654C4BE"/>
    <w:rsid w:val="4665DB1F"/>
    <w:rsid w:val="4666988E"/>
    <w:rsid w:val="466716B8"/>
    <w:rsid w:val="466BAEB4"/>
    <w:rsid w:val="46814204"/>
    <w:rsid w:val="468BCD6F"/>
    <w:rsid w:val="46994AB8"/>
    <w:rsid w:val="46A0E9F2"/>
    <w:rsid w:val="46A95C8B"/>
    <w:rsid w:val="46ACDDEB"/>
    <w:rsid w:val="46B389E9"/>
    <w:rsid w:val="46C4168E"/>
    <w:rsid w:val="46C89CA7"/>
    <w:rsid w:val="46D5A0F7"/>
    <w:rsid w:val="46E801CA"/>
    <w:rsid w:val="47015635"/>
    <w:rsid w:val="47081A34"/>
    <w:rsid w:val="471A8BCC"/>
    <w:rsid w:val="4732EF65"/>
    <w:rsid w:val="4734A0AD"/>
    <w:rsid w:val="47573813"/>
    <w:rsid w:val="475C9FB3"/>
    <w:rsid w:val="476449EF"/>
    <w:rsid w:val="477BE67F"/>
    <w:rsid w:val="479201F2"/>
    <w:rsid w:val="47941C29"/>
    <w:rsid w:val="479605E3"/>
    <w:rsid w:val="4796E2B1"/>
    <w:rsid w:val="47A2A22E"/>
    <w:rsid w:val="47DB05C1"/>
    <w:rsid w:val="47F75295"/>
    <w:rsid w:val="47F98B1C"/>
    <w:rsid w:val="48081058"/>
    <w:rsid w:val="4808ADBA"/>
    <w:rsid w:val="483DCB6C"/>
    <w:rsid w:val="4881F80F"/>
    <w:rsid w:val="48A24D32"/>
    <w:rsid w:val="48A617B4"/>
    <w:rsid w:val="48B99C85"/>
    <w:rsid w:val="48CD87C6"/>
    <w:rsid w:val="48E2DBBD"/>
    <w:rsid w:val="48F035F7"/>
    <w:rsid w:val="4917B6E0"/>
    <w:rsid w:val="49350558"/>
    <w:rsid w:val="493C3555"/>
    <w:rsid w:val="493E728F"/>
    <w:rsid w:val="494C17A8"/>
    <w:rsid w:val="49724C2B"/>
    <w:rsid w:val="497E6BCE"/>
    <w:rsid w:val="4988AFFE"/>
    <w:rsid w:val="499AA755"/>
    <w:rsid w:val="49B16B76"/>
    <w:rsid w:val="49B5F683"/>
    <w:rsid w:val="49BA7C2B"/>
    <w:rsid w:val="49C0EB74"/>
    <w:rsid w:val="49D631AB"/>
    <w:rsid w:val="49E507BF"/>
    <w:rsid w:val="4A0187E5"/>
    <w:rsid w:val="4A1C7943"/>
    <w:rsid w:val="4A2ACF29"/>
    <w:rsid w:val="4A2FD2A0"/>
    <w:rsid w:val="4A4228B7"/>
    <w:rsid w:val="4A4E714D"/>
    <w:rsid w:val="4A5EEC3C"/>
    <w:rsid w:val="4A6B7AEA"/>
    <w:rsid w:val="4A710733"/>
    <w:rsid w:val="4A8648A6"/>
    <w:rsid w:val="4AA2B4A4"/>
    <w:rsid w:val="4AA57B1F"/>
    <w:rsid w:val="4ACBFB54"/>
    <w:rsid w:val="4AD0D5B9"/>
    <w:rsid w:val="4ADAE91D"/>
    <w:rsid w:val="4B0A3CF5"/>
    <w:rsid w:val="4B2D94F9"/>
    <w:rsid w:val="4B3F090D"/>
    <w:rsid w:val="4B48C578"/>
    <w:rsid w:val="4B52F4FC"/>
    <w:rsid w:val="4B6E2746"/>
    <w:rsid w:val="4B7020C5"/>
    <w:rsid w:val="4BC956BF"/>
    <w:rsid w:val="4BD20EA2"/>
    <w:rsid w:val="4BD24659"/>
    <w:rsid w:val="4C03588A"/>
    <w:rsid w:val="4C082C5E"/>
    <w:rsid w:val="4C091CA4"/>
    <w:rsid w:val="4C0FD4A9"/>
    <w:rsid w:val="4C1D28F3"/>
    <w:rsid w:val="4C2A9DB6"/>
    <w:rsid w:val="4C33468C"/>
    <w:rsid w:val="4C3FF61A"/>
    <w:rsid w:val="4C451FD8"/>
    <w:rsid w:val="4C4BF45D"/>
    <w:rsid w:val="4C4F9821"/>
    <w:rsid w:val="4C649977"/>
    <w:rsid w:val="4C68FB1E"/>
    <w:rsid w:val="4C6E162C"/>
    <w:rsid w:val="4C76B97E"/>
    <w:rsid w:val="4C79B61A"/>
    <w:rsid w:val="4C7B0260"/>
    <w:rsid w:val="4C8C4C5A"/>
    <w:rsid w:val="4C9128DC"/>
    <w:rsid w:val="4CB95B98"/>
    <w:rsid w:val="4CD30D62"/>
    <w:rsid w:val="4CDCC138"/>
    <w:rsid w:val="4CE81082"/>
    <w:rsid w:val="4D19D5DA"/>
    <w:rsid w:val="4D3937E1"/>
    <w:rsid w:val="4D64DF76"/>
    <w:rsid w:val="4D6A966E"/>
    <w:rsid w:val="4D805426"/>
    <w:rsid w:val="4D990187"/>
    <w:rsid w:val="4DA20971"/>
    <w:rsid w:val="4DA84B55"/>
    <w:rsid w:val="4DD162AA"/>
    <w:rsid w:val="4DFCE0B5"/>
    <w:rsid w:val="4DFF326D"/>
    <w:rsid w:val="4E08767B"/>
    <w:rsid w:val="4E400B22"/>
    <w:rsid w:val="4E602A66"/>
    <w:rsid w:val="4E63F11E"/>
    <w:rsid w:val="4E651590"/>
    <w:rsid w:val="4E76A9CF"/>
    <w:rsid w:val="4E7F494C"/>
    <w:rsid w:val="4EA1F36C"/>
    <w:rsid w:val="4EE03A64"/>
    <w:rsid w:val="4EF3DF3A"/>
    <w:rsid w:val="4F030FBC"/>
    <w:rsid w:val="4F05B6AD"/>
    <w:rsid w:val="4F2ECE31"/>
    <w:rsid w:val="4F428BC8"/>
    <w:rsid w:val="4F5CDAB6"/>
    <w:rsid w:val="4F7EBFB6"/>
    <w:rsid w:val="4F87F812"/>
    <w:rsid w:val="4F8B4D1A"/>
    <w:rsid w:val="4F933627"/>
    <w:rsid w:val="4F9B02CE"/>
    <w:rsid w:val="4FA446DC"/>
    <w:rsid w:val="4FD916E4"/>
    <w:rsid w:val="4FD9DC7A"/>
    <w:rsid w:val="4FDEB6B3"/>
    <w:rsid w:val="4FE46E01"/>
    <w:rsid w:val="4FFE2E6C"/>
    <w:rsid w:val="4FFF3C07"/>
    <w:rsid w:val="501097D7"/>
    <w:rsid w:val="50138090"/>
    <w:rsid w:val="5026D719"/>
    <w:rsid w:val="502B5D48"/>
    <w:rsid w:val="5032D1CE"/>
    <w:rsid w:val="5040FB58"/>
    <w:rsid w:val="504F60A7"/>
    <w:rsid w:val="5053EE25"/>
    <w:rsid w:val="506135A2"/>
    <w:rsid w:val="508EBC4F"/>
    <w:rsid w:val="50959FC3"/>
    <w:rsid w:val="5099F526"/>
    <w:rsid w:val="509DF663"/>
    <w:rsid w:val="50ADC65A"/>
    <w:rsid w:val="50CA51BF"/>
    <w:rsid w:val="50E5978F"/>
    <w:rsid w:val="50F66201"/>
    <w:rsid w:val="50F97943"/>
    <w:rsid w:val="51343FBB"/>
    <w:rsid w:val="5139E1F0"/>
    <w:rsid w:val="5144C34E"/>
    <w:rsid w:val="514DE31C"/>
    <w:rsid w:val="51B4AA9B"/>
    <w:rsid w:val="51B806FC"/>
    <w:rsid w:val="51C97405"/>
    <w:rsid w:val="51D28067"/>
    <w:rsid w:val="51EDD6E9"/>
    <w:rsid w:val="51EEE219"/>
    <w:rsid w:val="51FE892C"/>
    <w:rsid w:val="5201A35D"/>
    <w:rsid w:val="520E31C1"/>
    <w:rsid w:val="5215B7A0"/>
    <w:rsid w:val="5230F08E"/>
    <w:rsid w:val="5245154A"/>
    <w:rsid w:val="524AC044"/>
    <w:rsid w:val="526A5265"/>
    <w:rsid w:val="5276E57E"/>
    <w:rsid w:val="529549A4"/>
    <w:rsid w:val="52D189BF"/>
    <w:rsid w:val="52D8DACD"/>
    <w:rsid w:val="52DBE79E"/>
    <w:rsid w:val="53034961"/>
    <w:rsid w:val="534969E7"/>
    <w:rsid w:val="534C7671"/>
    <w:rsid w:val="534DF47F"/>
    <w:rsid w:val="534F5265"/>
    <w:rsid w:val="5355C975"/>
    <w:rsid w:val="5357F469"/>
    <w:rsid w:val="5361EFE0"/>
    <w:rsid w:val="5364A4DE"/>
    <w:rsid w:val="5365C507"/>
    <w:rsid w:val="53C1CE68"/>
    <w:rsid w:val="53D73E3E"/>
    <w:rsid w:val="53D9BDF5"/>
    <w:rsid w:val="53DF293E"/>
    <w:rsid w:val="53E2EFF9"/>
    <w:rsid w:val="53E697A6"/>
    <w:rsid w:val="5415F498"/>
    <w:rsid w:val="54169C0B"/>
    <w:rsid w:val="54227ACE"/>
    <w:rsid w:val="542548AA"/>
    <w:rsid w:val="544635D1"/>
    <w:rsid w:val="545774BC"/>
    <w:rsid w:val="5469971E"/>
    <w:rsid w:val="5489DCE7"/>
    <w:rsid w:val="54AA9D02"/>
    <w:rsid w:val="54B944B6"/>
    <w:rsid w:val="54C3024E"/>
    <w:rsid w:val="54C7412A"/>
    <w:rsid w:val="54D37D71"/>
    <w:rsid w:val="54D386E8"/>
    <w:rsid w:val="54E6F1B3"/>
    <w:rsid w:val="54F35CA6"/>
    <w:rsid w:val="54F39628"/>
    <w:rsid w:val="54F44EA6"/>
    <w:rsid w:val="5524554B"/>
    <w:rsid w:val="552F0BE5"/>
    <w:rsid w:val="5543F29F"/>
    <w:rsid w:val="5552049C"/>
    <w:rsid w:val="5567A7DD"/>
    <w:rsid w:val="55ABD42F"/>
    <w:rsid w:val="55AD1B1D"/>
    <w:rsid w:val="55B38B61"/>
    <w:rsid w:val="55C67287"/>
    <w:rsid w:val="55D67DCF"/>
    <w:rsid w:val="55D89D5D"/>
    <w:rsid w:val="55DC3E6F"/>
    <w:rsid w:val="55ED00E5"/>
    <w:rsid w:val="55F190CA"/>
    <w:rsid w:val="561A0362"/>
    <w:rsid w:val="5636AD86"/>
    <w:rsid w:val="563D6973"/>
    <w:rsid w:val="564D67DE"/>
    <w:rsid w:val="5657E73A"/>
    <w:rsid w:val="56600D95"/>
    <w:rsid w:val="5691FB8E"/>
    <w:rsid w:val="5697A99C"/>
    <w:rsid w:val="569A4A9F"/>
    <w:rsid w:val="569BEA71"/>
    <w:rsid w:val="56A8BF7A"/>
    <w:rsid w:val="56C2206F"/>
    <w:rsid w:val="56E0F508"/>
    <w:rsid w:val="56F1CA90"/>
    <w:rsid w:val="56FF99F5"/>
    <w:rsid w:val="5701F65A"/>
    <w:rsid w:val="570F7682"/>
    <w:rsid w:val="571098A4"/>
    <w:rsid w:val="571F18F0"/>
    <w:rsid w:val="572E4840"/>
    <w:rsid w:val="5730FE33"/>
    <w:rsid w:val="5742CAB0"/>
    <w:rsid w:val="574EDD3C"/>
    <w:rsid w:val="5773627C"/>
    <w:rsid w:val="5775F933"/>
    <w:rsid w:val="577DBCC6"/>
    <w:rsid w:val="57831F59"/>
    <w:rsid w:val="57936209"/>
    <w:rsid w:val="579575C8"/>
    <w:rsid w:val="57A614B3"/>
    <w:rsid w:val="57B8C3B8"/>
    <w:rsid w:val="58070CAC"/>
    <w:rsid w:val="5812A76F"/>
    <w:rsid w:val="581E41A7"/>
    <w:rsid w:val="5820768F"/>
    <w:rsid w:val="58221680"/>
    <w:rsid w:val="58345123"/>
    <w:rsid w:val="584C02FF"/>
    <w:rsid w:val="585CAF34"/>
    <w:rsid w:val="58CF2A78"/>
    <w:rsid w:val="58CF4C21"/>
    <w:rsid w:val="58DE152F"/>
    <w:rsid w:val="58DF86BA"/>
    <w:rsid w:val="58E14C89"/>
    <w:rsid w:val="58E1F93E"/>
    <w:rsid w:val="58F66BEE"/>
    <w:rsid w:val="5909071F"/>
    <w:rsid w:val="59185EFE"/>
    <w:rsid w:val="5924A1A7"/>
    <w:rsid w:val="592582B4"/>
    <w:rsid w:val="595C6E70"/>
    <w:rsid w:val="595D36AB"/>
    <w:rsid w:val="598C8A01"/>
    <w:rsid w:val="598CB5D9"/>
    <w:rsid w:val="598DBB46"/>
    <w:rsid w:val="59919A8F"/>
    <w:rsid w:val="59B20600"/>
    <w:rsid w:val="59BB117C"/>
    <w:rsid w:val="59BE2251"/>
    <w:rsid w:val="59CB5C27"/>
    <w:rsid w:val="59D61B3D"/>
    <w:rsid w:val="59E7D360"/>
    <w:rsid w:val="59EC4C5A"/>
    <w:rsid w:val="5A219D9D"/>
    <w:rsid w:val="5A47127C"/>
    <w:rsid w:val="5A5ECC1F"/>
    <w:rsid w:val="5A7F4552"/>
    <w:rsid w:val="5A90BDF1"/>
    <w:rsid w:val="5AB35145"/>
    <w:rsid w:val="5AB42F5F"/>
    <w:rsid w:val="5AB653EC"/>
    <w:rsid w:val="5ABAE450"/>
    <w:rsid w:val="5AC23C20"/>
    <w:rsid w:val="5ACE2E5C"/>
    <w:rsid w:val="5AE69F82"/>
    <w:rsid w:val="5AF2632D"/>
    <w:rsid w:val="5AFAD7D0"/>
    <w:rsid w:val="5AFC94E1"/>
    <w:rsid w:val="5AFD8CF9"/>
    <w:rsid w:val="5B0660C9"/>
    <w:rsid w:val="5B22C53D"/>
    <w:rsid w:val="5B2B89FE"/>
    <w:rsid w:val="5B433767"/>
    <w:rsid w:val="5B46C64F"/>
    <w:rsid w:val="5B7EE039"/>
    <w:rsid w:val="5B8D2B56"/>
    <w:rsid w:val="5BB10932"/>
    <w:rsid w:val="5BC50F36"/>
    <w:rsid w:val="5BCBA1C6"/>
    <w:rsid w:val="5BD18859"/>
    <w:rsid w:val="5BE17904"/>
    <w:rsid w:val="5C0ADE69"/>
    <w:rsid w:val="5C0F81EC"/>
    <w:rsid w:val="5C10E373"/>
    <w:rsid w:val="5C217042"/>
    <w:rsid w:val="5C321A16"/>
    <w:rsid w:val="5C3A82DD"/>
    <w:rsid w:val="5C3DFC9C"/>
    <w:rsid w:val="5C416403"/>
    <w:rsid w:val="5C5C1C91"/>
    <w:rsid w:val="5CB7679D"/>
    <w:rsid w:val="5CB9E94E"/>
    <w:rsid w:val="5CCD7583"/>
    <w:rsid w:val="5CDBAE68"/>
    <w:rsid w:val="5CEF1F03"/>
    <w:rsid w:val="5CF70CED"/>
    <w:rsid w:val="5D03C0C8"/>
    <w:rsid w:val="5D3C09D6"/>
    <w:rsid w:val="5D511422"/>
    <w:rsid w:val="5D8D79EC"/>
    <w:rsid w:val="5D94186D"/>
    <w:rsid w:val="5DBC927D"/>
    <w:rsid w:val="5DC81DC4"/>
    <w:rsid w:val="5DCCE135"/>
    <w:rsid w:val="5DD183E7"/>
    <w:rsid w:val="5DD19F78"/>
    <w:rsid w:val="5DE589BF"/>
    <w:rsid w:val="5E04585D"/>
    <w:rsid w:val="5E155637"/>
    <w:rsid w:val="5E4A6879"/>
    <w:rsid w:val="5E4B7810"/>
    <w:rsid w:val="5E543549"/>
    <w:rsid w:val="5E59FDAF"/>
    <w:rsid w:val="5E7C086B"/>
    <w:rsid w:val="5E85A4ED"/>
    <w:rsid w:val="5E8B84CF"/>
    <w:rsid w:val="5E8FF083"/>
    <w:rsid w:val="5EB099D1"/>
    <w:rsid w:val="5EC3B0CB"/>
    <w:rsid w:val="5ECB17BA"/>
    <w:rsid w:val="5ED38C6C"/>
    <w:rsid w:val="5ED7DA37"/>
    <w:rsid w:val="5EEB6B61"/>
    <w:rsid w:val="5EEE7DE3"/>
    <w:rsid w:val="5F1DB3F1"/>
    <w:rsid w:val="5F1FC872"/>
    <w:rsid w:val="5F24D60F"/>
    <w:rsid w:val="5F2D619A"/>
    <w:rsid w:val="5F575279"/>
    <w:rsid w:val="5FBE487A"/>
    <w:rsid w:val="5FC3C974"/>
    <w:rsid w:val="5FCF18C6"/>
    <w:rsid w:val="5FCF3B65"/>
    <w:rsid w:val="602C9537"/>
    <w:rsid w:val="60435CB9"/>
    <w:rsid w:val="605A5205"/>
    <w:rsid w:val="608079A4"/>
    <w:rsid w:val="6095053C"/>
    <w:rsid w:val="60D3EE88"/>
    <w:rsid w:val="60D9FA5D"/>
    <w:rsid w:val="61055D84"/>
    <w:rsid w:val="610CF4FB"/>
    <w:rsid w:val="6137A023"/>
    <w:rsid w:val="615038C6"/>
    <w:rsid w:val="6152E6BC"/>
    <w:rsid w:val="6170033C"/>
    <w:rsid w:val="6170428F"/>
    <w:rsid w:val="6173BCE2"/>
    <w:rsid w:val="61BE72C3"/>
    <w:rsid w:val="61CD0CD5"/>
    <w:rsid w:val="61E9410F"/>
    <w:rsid w:val="61FC3C50"/>
    <w:rsid w:val="627C5CA5"/>
    <w:rsid w:val="6282789D"/>
    <w:rsid w:val="628EF33B"/>
    <w:rsid w:val="6294FF81"/>
    <w:rsid w:val="62BCEA54"/>
    <w:rsid w:val="62C5E257"/>
    <w:rsid w:val="62D0C5E1"/>
    <w:rsid w:val="62D15C27"/>
    <w:rsid w:val="62E6B559"/>
    <w:rsid w:val="62F9DD22"/>
    <w:rsid w:val="633AA62A"/>
    <w:rsid w:val="63657049"/>
    <w:rsid w:val="636DC9D1"/>
    <w:rsid w:val="636FE43D"/>
    <w:rsid w:val="6385C7E2"/>
    <w:rsid w:val="63980CFA"/>
    <w:rsid w:val="6399D2A7"/>
    <w:rsid w:val="63B537CE"/>
    <w:rsid w:val="63BEFF6B"/>
    <w:rsid w:val="63C4CE49"/>
    <w:rsid w:val="63D70D8D"/>
    <w:rsid w:val="63EBB02A"/>
    <w:rsid w:val="63EE22A3"/>
    <w:rsid w:val="63FB5654"/>
    <w:rsid w:val="64054507"/>
    <w:rsid w:val="64091C59"/>
    <w:rsid w:val="640AFD42"/>
    <w:rsid w:val="640D4347"/>
    <w:rsid w:val="6419634D"/>
    <w:rsid w:val="64588C1A"/>
    <w:rsid w:val="64634AC7"/>
    <w:rsid w:val="64660160"/>
    <w:rsid w:val="6468C5DE"/>
    <w:rsid w:val="646B6F5E"/>
    <w:rsid w:val="6487D988"/>
    <w:rsid w:val="64991622"/>
    <w:rsid w:val="64A48AA9"/>
    <w:rsid w:val="64ADCC2C"/>
    <w:rsid w:val="64C333AA"/>
    <w:rsid w:val="64C73F3F"/>
    <w:rsid w:val="64C97E46"/>
    <w:rsid w:val="65003F70"/>
    <w:rsid w:val="6512EB92"/>
    <w:rsid w:val="652B7C35"/>
    <w:rsid w:val="6562B2D3"/>
    <w:rsid w:val="6583A942"/>
    <w:rsid w:val="658584D0"/>
    <w:rsid w:val="659CEBBB"/>
    <w:rsid w:val="65A00B06"/>
    <w:rsid w:val="65AD011D"/>
    <w:rsid w:val="65AEA603"/>
    <w:rsid w:val="65C9DB5D"/>
    <w:rsid w:val="65DA4E83"/>
    <w:rsid w:val="65E0661E"/>
    <w:rsid w:val="65E47A4C"/>
    <w:rsid w:val="65E8E117"/>
    <w:rsid w:val="65F48D15"/>
    <w:rsid w:val="65FFBBCD"/>
    <w:rsid w:val="660B1D10"/>
    <w:rsid w:val="66187153"/>
    <w:rsid w:val="662E0E1A"/>
    <w:rsid w:val="664E0D7F"/>
    <w:rsid w:val="6657C68E"/>
    <w:rsid w:val="665B084A"/>
    <w:rsid w:val="6660F765"/>
    <w:rsid w:val="666C9D32"/>
    <w:rsid w:val="668D269D"/>
    <w:rsid w:val="66943CD4"/>
    <w:rsid w:val="66979943"/>
    <w:rsid w:val="66B19D05"/>
    <w:rsid w:val="66D31FAC"/>
    <w:rsid w:val="66EE9575"/>
    <w:rsid w:val="66F8088D"/>
    <w:rsid w:val="6705F062"/>
    <w:rsid w:val="67156371"/>
    <w:rsid w:val="67169F76"/>
    <w:rsid w:val="6722E868"/>
    <w:rsid w:val="673EC909"/>
    <w:rsid w:val="67428C6B"/>
    <w:rsid w:val="674CE879"/>
    <w:rsid w:val="6767B615"/>
    <w:rsid w:val="6769B4A1"/>
    <w:rsid w:val="676BA6AA"/>
    <w:rsid w:val="67782431"/>
    <w:rsid w:val="678A67D1"/>
    <w:rsid w:val="67906A4A"/>
    <w:rsid w:val="67926B8B"/>
    <w:rsid w:val="67A31020"/>
    <w:rsid w:val="67A6022B"/>
    <w:rsid w:val="67A985D3"/>
    <w:rsid w:val="67B921F5"/>
    <w:rsid w:val="67E66DD9"/>
    <w:rsid w:val="68099500"/>
    <w:rsid w:val="680A5014"/>
    <w:rsid w:val="6816A328"/>
    <w:rsid w:val="6819F999"/>
    <w:rsid w:val="681D7475"/>
    <w:rsid w:val="683119FE"/>
    <w:rsid w:val="684F5638"/>
    <w:rsid w:val="686195B5"/>
    <w:rsid w:val="686514D4"/>
    <w:rsid w:val="6874675D"/>
    <w:rsid w:val="6877000C"/>
    <w:rsid w:val="687ACF89"/>
    <w:rsid w:val="687E20ED"/>
    <w:rsid w:val="687F6303"/>
    <w:rsid w:val="6880E703"/>
    <w:rsid w:val="6886A0CB"/>
    <w:rsid w:val="68AEDAF5"/>
    <w:rsid w:val="68B4BA69"/>
    <w:rsid w:val="68BDF9E7"/>
    <w:rsid w:val="68CA7A55"/>
    <w:rsid w:val="68CD2EA3"/>
    <w:rsid w:val="68D87A2F"/>
    <w:rsid w:val="68E3E3AA"/>
    <w:rsid w:val="68F61B63"/>
    <w:rsid w:val="6915579D"/>
    <w:rsid w:val="691806E0"/>
    <w:rsid w:val="69204A26"/>
    <w:rsid w:val="69307CB6"/>
    <w:rsid w:val="694C1BF8"/>
    <w:rsid w:val="69760E26"/>
    <w:rsid w:val="6977575E"/>
    <w:rsid w:val="69790111"/>
    <w:rsid w:val="69795DF6"/>
    <w:rsid w:val="699C3BCE"/>
    <w:rsid w:val="699D8E17"/>
    <w:rsid w:val="699E0A7A"/>
    <w:rsid w:val="69A03273"/>
    <w:rsid w:val="69D787FE"/>
    <w:rsid w:val="69FAE8FB"/>
    <w:rsid w:val="6A21F580"/>
    <w:rsid w:val="6A3487E1"/>
    <w:rsid w:val="6A379002"/>
    <w:rsid w:val="6A4B29FB"/>
    <w:rsid w:val="6A58E94C"/>
    <w:rsid w:val="6A70982F"/>
    <w:rsid w:val="6A7306C4"/>
    <w:rsid w:val="6A7669CB"/>
    <w:rsid w:val="6A786C1F"/>
    <w:rsid w:val="6A7C9D2C"/>
    <w:rsid w:val="6A969C96"/>
    <w:rsid w:val="6AD4AF4C"/>
    <w:rsid w:val="6AD60393"/>
    <w:rsid w:val="6ADD6878"/>
    <w:rsid w:val="6AE17961"/>
    <w:rsid w:val="6B0B494D"/>
    <w:rsid w:val="6B1327BF"/>
    <w:rsid w:val="6B46978A"/>
    <w:rsid w:val="6B55A4C7"/>
    <w:rsid w:val="6B66810B"/>
    <w:rsid w:val="6B675EEA"/>
    <w:rsid w:val="6B76F78B"/>
    <w:rsid w:val="6B9097DC"/>
    <w:rsid w:val="6B90DD93"/>
    <w:rsid w:val="6B97DA38"/>
    <w:rsid w:val="6BA60683"/>
    <w:rsid w:val="6BAD0DA3"/>
    <w:rsid w:val="6BB703C5"/>
    <w:rsid w:val="6BBBC12B"/>
    <w:rsid w:val="6BD0B6E2"/>
    <w:rsid w:val="6C079B67"/>
    <w:rsid w:val="6C103E9F"/>
    <w:rsid w:val="6C3DC6C8"/>
    <w:rsid w:val="6C40E16D"/>
    <w:rsid w:val="6C4AA43D"/>
    <w:rsid w:val="6C6019F4"/>
    <w:rsid w:val="6C6C9EA9"/>
    <w:rsid w:val="6C6E1110"/>
    <w:rsid w:val="6C78A1F7"/>
    <w:rsid w:val="6C8682BF"/>
    <w:rsid w:val="6CAEF820"/>
    <w:rsid w:val="6CAF38B3"/>
    <w:rsid w:val="6CB685A8"/>
    <w:rsid w:val="6CEB525D"/>
    <w:rsid w:val="6CF5CB9D"/>
    <w:rsid w:val="6D1B8239"/>
    <w:rsid w:val="6D35104E"/>
    <w:rsid w:val="6D3550BA"/>
    <w:rsid w:val="6D5B28F4"/>
    <w:rsid w:val="6D680B47"/>
    <w:rsid w:val="6D6C3AC9"/>
    <w:rsid w:val="6D6CF60F"/>
    <w:rsid w:val="6D96FFC7"/>
    <w:rsid w:val="6DA0D7A6"/>
    <w:rsid w:val="6DAE9C46"/>
    <w:rsid w:val="6DC979FA"/>
    <w:rsid w:val="6DCB3C2F"/>
    <w:rsid w:val="6DD0E3A7"/>
    <w:rsid w:val="6DD67AAF"/>
    <w:rsid w:val="6DE10A8D"/>
    <w:rsid w:val="6E041906"/>
    <w:rsid w:val="6E114A0B"/>
    <w:rsid w:val="6E473FE2"/>
    <w:rsid w:val="6E60EC21"/>
    <w:rsid w:val="6E675C5C"/>
    <w:rsid w:val="6E704111"/>
    <w:rsid w:val="6E709888"/>
    <w:rsid w:val="6E7792A0"/>
    <w:rsid w:val="6E7BE640"/>
    <w:rsid w:val="6EA6D343"/>
    <w:rsid w:val="6EC96918"/>
    <w:rsid w:val="6ECE9D03"/>
    <w:rsid w:val="6EFDF09C"/>
    <w:rsid w:val="6EFE904B"/>
    <w:rsid w:val="6F5B8AA2"/>
    <w:rsid w:val="6F7584F5"/>
    <w:rsid w:val="6F8FE03B"/>
    <w:rsid w:val="6F968506"/>
    <w:rsid w:val="6FAB0B7D"/>
    <w:rsid w:val="6FB497B8"/>
    <w:rsid w:val="6FC37AC4"/>
    <w:rsid w:val="6FC39233"/>
    <w:rsid w:val="6FC75824"/>
    <w:rsid w:val="6FE1D1F7"/>
    <w:rsid w:val="701CB876"/>
    <w:rsid w:val="7026C2BC"/>
    <w:rsid w:val="70492E41"/>
    <w:rsid w:val="706BE5EE"/>
    <w:rsid w:val="707EFBA9"/>
    <w:rsid w:val="70882486"/>
    <w:rsid w:val="708FFFFC"/>
    <w:rsid w:val="70931A95"/>
    <w:rsid w:val="70A841C9"/>
    <w:rsid w:val="70E074D8"/>
    <w:rsid w:val="70EDBB2A"/>
    <w:rsid w:val="70EFB9A0"/>
    <w:rsid w:val="71125192"/>
    <w:rsid w:val="71212D07"/>
    <w:rsid w:val="7124E741"/>
    <w:rsid w:val="7143BB5B"/>
    <w:rsid w:val="714DFDB1"/>
    <w:rsid w:val="715C734E"/>
    <w:rsid w:val="715E2FE1"/>
    <w:rsid w:val="71817643"/>
    <w:rsid w:val="71819D81"/>
    <w:rsid w:val="7196AAA8"/>
    <w:rsid w:val="71B9EB5C"/>
    <w:rsid w:val="71BD6C19"/>
    <w:rsid w:val="71C042BF"/>
    <w:rsid w:val="71D96E42"/>
    <w:rsid w:val="71DF1B17"/>
    <w:rsid w:val="71EEA2B0"/>
    <w:rsid w:val="72080F92"/>
    <w:rsid w:val="720E571B"/>
    <w:rsid w:val="720F0717"/>
    <w:rsid w:val="72169599"/>
    <w:rsid w:val="7220C9D5"/>
    <w:rsid w:val="7225EE61"/>
    <w:rsid w:val="7230DF5D"/>
    <w:rsid w:val="723C48E7"/>
    <w:rsid w:val="7283E9F0"/>
    <w:rsid w:val="728CEE47"/>
    <w:rsid w:val="728E689C"/>
    <w:rsid w:val="72932B64"/>
    <w:rsid w:val="7293975D"/>
    <w:rsid w:val="72A53B1B"/>
    <w:rsid w:val="72AE21F3"/>
    <w:rsid w:val="72BA5A18"/>
    <w:rsid w:val="72BD94CD"/>
    <w:rsid w:val="72BFB6D0"/>
    <w:rsid w:val="72C5BE3B"/>
    <w:rsid w:val="72CD2FDA"/>
    <w:rsid w:val="72D61F6B"/>
    <w:rsid w:val="72F48344"/>
    <w:rsid w:val="730CC32A"/>
    <w:rsid w:val="731317CE"/>
    <w:rsid w:val="731A3704"/>
    <w:rsid w:val="731D244D"/>
    <w:rsid w:val="73386F01"/>
    <w:rsid w:val="734C993E"/>
    <w:rsid w:val="734FFE22"/>
    <w:rsid w:val="73872DD8"/>
    <w:rsid w:val="73990ECB"/>
    <w:rsid w:val="73CCA63E"/>
    <w:rsid w:val="73DB6E60"/>
    <w:rsid w:val="73E8A9D6"/>
    <w:rsid w:val="73FA8817"/>
    <w:rsid w:val="740284EB"/>
    <w:rsid w:val="74253997"/>
    <w:rsid w:val="744142E2"/>
    <w:rsid w:val="745436E5"/>
    <w:rsid w:val="74558787"/>
    <w:rsid w:val="746C3D41"/>
    <w:rsid w:val="74725CF2"/>
    <w:rsid w:val="7490895B"/>
    <w:rsid w:val="7497A4FD"/>
    <w:rsid w:val="74DB5B77"/>
    <w:rsid w:val="74F698B8"/>
    <w:rsid w:val="74F74387"/>
    <w:rsid w:val="7503538F"/>
    <w:rsid w:val="75234239"/>
    <w:rsid w:val="7526B708"/>
    <w:rsid w:val="7527AB82"/>
    <w:rsid w:val="7530B93B"/>
    <w:rsid w:val="753A227A"/>
    <w:rsid w:val="7550AABE"/>
    <w:rsid w:val="7550FD58"/>
    <w:rsid w:val="755C2DBE"/>
    <w:rsid w:val="7560127C"/>
    <w:rsid w:val="756571CC"/>
    <w:rsid w:val="756A520D"/>
    <w:rsid w:val="75810AD8"/>
    <w:rsid w:val="75965474"/>
    <w:rsid w:val="75A5C945"/>
    <w:rsid w:val="75B2274A"/>
    <w:rsid w:val="75BC0398"/>
    <w:rsid w:val="75DB0D08"/>
    <w:rsid w:val="75EA492B"/>
    <w:rsid w:val="75F5358F"/>
    <w:rsid w:val="75FC064A"/>
    <w:rsid w:val="761AFAA6"/>
    <w:rsid w:val="762122C4"/>
    <w:rsid w:val="7623D93C"/>
    <w:rsid w:val="7637D15B"/>
    <w:rsid w:val="765344B9"/>
    <w:rsid w:val="765934BF"/>
    <w:rsid w:val="76604EB3"/>
    <w:rsid w:val="769A159A"/>
    <w:rsid w:val="76BBCBC6"/>
    <w:rsid w:val="76F38987"/>
    <w:rsid w:val="77077DB4"/>
    <w:rsid w:val="7708C8A3"/>
    <w:rsid w:val="770B8A01"/>
    <w:rsid w:val="771F28FC"/>
    <w:rsid w:val="77218CB8"/>
    <w:rsid w:val="77299A35"/>
    <w:rsid w:val="773E9AA0"/>
    <w:rsid w:val="775B81F7"/>
    <w:rsid w:val="775F9DBD"/>
    <w:rsid w:val="779A47CF"/>
    <w:rsid w:val="77A658F3"/>
    <w:rsid w:val="77B61D62"/>
    <w:rsid w:val="77B714C8"/>
    <w:rsid w:val="77B8A027"/>
    <w:rsid w:val="77CF45BF"/>
    <w:rsid w:val="77F0B64F"/>
    <w:rsid w:val="77FD4AAE"/>
    <w:rsid w:val="78136789"/>
    <w:rsid w:val="783C04C6"/>
    <w:rsid w:val="785FCEB4"/>
    <w:rsid w:val="7882EF79"/>
    <w:rsid w:val="7893CE80"/>
    <w:rsid w:val="78987221"/>
    <w:rsid w:val="78C86189"/>
    <w:rsid w:val="78DA1B70"/>
    <w:rsid w:val="791FC1A0"/>
    <w:rsid w:val="79314F4A"/>
    <w:rsid w:val="794F379A"/>
    <w:rsid w:val="7951EDC3"/>
    <w:rsid w:val="796A2066"/>
    <w:rsid w:val="796C195A"/>
    <w:rsid w:val="79A237D7"/>
    <w:rsid w:val="79B8F5B9"/>
    <w:rsid w:val="79B9C6E6"/>
    <w:rsid w:val="79CB008B"/>
    <w:rsid w:val="79FDF7F4"/>
    <w:rsid w:val="79FE4352"/>
    <w:rsid w:val="79FF07C4"/>
    <w:rsid w:val="7A14BB9E"/>
    <w:rsid w:val="7A1F3E5A"/>
    <w:rsid w:val="7A2294C2"/>
    <w:rsid w:val="7A2669F9"/>
    <w:rsid w:val="7A39F8DB"/>
    <w:rsid w:val="7A3A85F3"/>
    <w:rsid w:val="7A3C22B5"/>
    <w:rsid w:val="7A412D92"/>
    <w:rsid w:val="7A56A2AC"/>
    <w:rsid w:val="7A59DD06"/>
    <w:rsid w:val="7A648962"/>
    <w:rsid w:val="7A654D26"/>
    <w:rsid w:val="7A6BB2F0"/>
    <w:rsid w:val="7A7E322B"/>
    <w:rsid w:val="7AB5D968"/>
    <w:rsid w:val="7AC63432"/>
    <w:rsid w:val="7AC9B734"/>
    <w:rsid w:val="7ACE34E7"/>
    <w:rsid w:val="7ADE5B05"/>
    <w:rsid w:val="7AF150FA"/>
    <w:rsid w:val="7B08BFFF"/>
    <w:rsid w:val="7B383468"/>
    <w:rsid w:val="7B549213"/>
    <w:rsid w:val="7B63E153"/>
    <w:rsid w:val="7B66C856"/>
    <w:rsid w:val="7B927FC4"/>
    <w:rsid w:val="7B949E58"/>
    <w:rsid w:val="7B9B994F"/>
    <w:rsid w:val="7BAAA9D8"/>
    <w:rsid w:val="7BB0BBAE"/>
    <w:rsid w:val="7BD1E4F5"/>
    <w:rsid w:val="7BD50456"/>
    <w:rsid w:val="7C0A6C7B"/>
    <w:rsid w:val="7C10AD8F"/>
    <w:rsid w:val="7C11E040"/>
    <w:rsid w:val="7C207DAB"/>
    <w:rsid w:val="7C2A54DE"/>
    <w:rsid w:val="7C59D675"/>
    <w:rsid w:val="7C62596D"/>
    <w:rsid w:val="7C6AC9FA"/>
    <w:rsid w:val="7C7203CE"/>
    <w:rsid w:val="7C763418"/>
    <w:rsid w:val="7C79F263"/>
    <w:rsid w:val="7C7F0C36"/>
    <w:rsid w:val="7C81DFE9"/>
    <w:rsid w:val="7C838674"/>
    <w:rsid w:val="7C8506D7"/>
    <w:rsid w:val="7C8BAC18"/>
    <w:rsid w:val="7C96191B"/>
    <w:rsid w:val="7CB30015"/>
    <w:rsid w:val="7CEE4A39"/>
    <w:rsid w:val="7D033CBE"/>
    <w:rsid w:val="7D0DBA20"/>
    <w:rsid w:val="7D17BCE4"/>
    <w:rsid w:val="7D1BAF76"/>
    <w:rsid w:val="7D4BC64E"/>
    <w:rsid w:val="7D662780"/>
    <w:rsid w:val="7D7B7310"/>
    <w:rsid w:val="7D86B840"/>
    <w:rsid w:val="7D8E922E"/>
    <w:rsid w:val="7D917DC8"/>
    <w:rsid w:val="7DA5CF83"/>
    <w:rsid w:val="7DB031D4"/>
    <w:rsid w:val="7DBD53FF"/>
    <w:rsid w:val="7DCC1BDD"/>
    <w:rsid w:val="7E0784E3"/>
    <w:rsid w:val="7E17D385"/>
    <w:rsid w:val="7E1BADE3"/>
    <w:rsid w:val="7E244941"/>
    <w:rsid w:val="7E2A2783"/>
    <w:rsid w:val="7E2FC45C"/>
    <w:rsid w:val="7E330A34"/>
    <w:rsid w:val="7E61344F"/>
    <w:rsid w:val="7EB499DF"/>
    <w:rsid w:val="7EEB6A11"/>
    <w:rsid w:val="7F08BD77"/>
    <w:rsid w:val="7F0E854E"/>
    <w:rsid w:val="7F13CFE1"/>
    <w:rsid w:val="7F352DC2"/>
    <w:rsid w:val="7F490E56"/>
    <w:rsid w:val="7F5B192E"/>
    <w:rsid w:val="7F6A98DA"/>
    <w:rsid w:val="7F7D71E0"/>
    <w:rsid w:val="7F890EC2"/>
    <w:rsid w:val="7FA0564F"/>
    <w:rsid w:val="7FB2D806"/>
    <w:rsid w:val="7FDFC8E4"/>
    <w:rsid w:val="7FE0E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7643"/>
  <w15:chartTrackingRefBased/>
  <w15:docId w15:val="{A5FF98D3-6C89-4BFB-B6C1-96AB707D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51B806FC"/>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33AE"/>
    <w:rPr>
      <w:b/>
      <w:bCs/>
    </w:rPr>
  </w:style>
  <w:style w:type="character" w:customStyle="1" w:styleId="CommentSubjectChar">
    <w:name w:val="Comment Subject Char"/>
    <w:basedOn w:val="CommentTextChar"/>
    <w:link w:val="CommentSubject"/>
    <w:uiPriority w:val="99"/>
    <w:semiHidden/>
    <w:rsid w:val="00B733AE"/>
    <w:rPr>
      <w:b/>
      <w:bCs/>
      <w:sz w:val="20"/>
      <w:szCs w:val="20"/>
    </w:rPr>
  </w:style>
  <w:style w:type="character" w:styleId="UnresolvedMention">
    <w:name w:val="Unresolved Mention"/>
    <w:basedOn w:val="DefaultParagraphFont"/>
    <w:uiPriority w:val="99"/>
    <w:semiHidden/>
    <w:unhideWhenUsed/>
    <w:rsid w:val="00D73E0F"/>
    <w:rPr>
      <w:color w:val="605E5C"/>
      <w:shd w:val="clear" w:color="auto" w:fill="E1DFDD"/>
    </w:rPr>
  </w:style>
  <w:style w:type="paragraph" w:customStyle="1" w:styleId="EndNoteBibliographyTitle">
    <w:name w:val="EndNote Bibliography Title"/>
    <w:basedOn w:val="Normal"/>
    <w:link w:val="EndNoteBibliographyTitleChar"/>
    <w:rsid w:val="00907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0705C"/>
    <w:rPr>
      <w:rFonts w:ascii="Calibri" w:hAnsi="Calibri" w:cs="Calibri"/>
      <w:noProof/>
    </w:rPr>
  </w:style>
  <w:style w:type="paragraph" w:customStyle="1" w:styleId="EndNoteBibliography">
    <w:name w:val="EndNote Bibliography"/>
    <w:basedOn w:val="Normal"/>
    <w:link w:val="EndNoteBibliographyChar"/>
    <w:rsid w:val="00907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0705C"/>
    <w:rPr>
      <w:rFonts w:ascii="Calibri" w:hAnsi="Calibri" w:cs="Calibri"/>
      <w:noProof/>
    </w:rPr>
  </w:style>
  <w:style w:type="paragraph" w:styleId="BalloonText">
    <w:name w:val="Balloon Text"/>
    <w:basedOn w:val="Normal"/>
    <w:link w:val="BalloonTextChar"/>
    <w:uiPriority w:val="99"/>
    <w:semiHidden/>
    <w:unhideWhenUsed/>
    <w:rsid w:val="00221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E96"/>
    <w:rPr>
      <w:rFonts w:ascii="Segoe UI" w:hAnsi="Segoe UI" w:cs="Segoe UI"/>
      <w:sz w:val="18"/>
      <w:szCs w:val="18"/>
    </w:rPr>
  </w:style>
  <w:style w:type="character" w:styleId="FollowedHyperlink">
    <w:name w:val="FollowedHyperlink"/>
    <w:basedOn w:val="DefaultParagraphFont"/>
    <w:uiPriority w:val="99"/>
    <w:semiHidden/>
    <w:unhideWhenUsed/>
    <w:rsid w:val="006D3C41"/>
    <w:rPr>
      <w:color w:val="954F72" w:themeColor="followedHyperlink"/>
      <w:u w:val="single"/>
    </w:rPr>
  </w:style>
  <w:style w:type="paragraph" w:styleId="Revision">
    <w:name w:val="Revision"/>
    <w:hidden/>
    <w:uiPriority w:val="99"/>
    <w:semiHidden/>
    <w:rsid w:val="00CD4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51556">
      <w:bodyDiv w:val="1"/>
      <w:marLeft w:val="0"/>
      <w:marRight w:val="0"/>
      <w:marTop w:val="0"/>
      <w:marBottom w:val="0"/>
      <w:divBdr>
        <w:top w:val="none" w:sz="0" w:space="0" w:color="auto"/>
        <w:left w:val="none" w:sz="0" w:space="0" w:color="auto"/>
        <w:bottom w:val="none" w:sz="0" w:space="0" w:color="auto"/>
        <w:right w:val="none" w:sz="0" w:space="0" w:color="auto"/>
      </w:divBdr>
    </w:div>
    <w:div w:id="582102570">
      <w:bodyDiv w:val="1"/>
      <w:marLeft w:val="0"/>
      <w:marRight w:val="0"/>
      <w:marTop w:val="0"/>
      <w:marBottom w:val="0"/>
      <w:divBdr>
        <w:top w:val="none" w:sz="0" w:space="0" w:color="auto"/>
        <w:left w:val="none" w:sz="0" w:space="0" w:color="auto"/>
        <w:bottom w:val="none" w:sz="0" w:space="0" w:color="auto"/>
        <w:right w:val="none" w:sz="0" w:space="0" w:color="auto"/>
      </w:divBdr>
    </w:div>
    <w:div w:id="598028112">
      <w:bodyDiv w:val="1"/>
      <w:marLeft w:val="0"/>
      <w:marRight w:val="0"/>
      <w:marTop w:val="0"/>
      <w:marBottom w:val="0"/>
      <w:divBdr>
        <w:top w:val="none" w:sz="0" w:space="0" w:color="auto"/>
        <w:left w:val="none" w:sz="0" w:space="0" w:color="auto"/>
        <w:bottom w:val="none" w:sz="0" w:space="0" w:color="auto"/>
        <w:right w:val="none" w:sz="0" w:space="0" w:color="auto"/>
      </w:divBdr>
    </w:div>
    <w:div w:id="603927203">
      <w:bodyDiv w:val="1"/>
      <w:marLeft w:val="0"/>
      <w:marRight w:val="0"/>
      <w:marTop w:val="0"/>
      <w:marBottom w:val="0"/>
      <w:divBdr>
        <w:top w:val="none" w:sz="0" w:space="0" w:color="auto"/>
        <w:left w:val="none" w:sz="0" w:space="0" w:color="auto"/>
        <w:bottom w:val="none" w:sz="0" w:space="0" w:color="auto"/>
        <w:right w:val="none" w:sz="0" w:space="0" w:color="auto"/>
      </w:divBdr>
    </w:div>
    <w:div w:id="1526795202">
      <w:bodyDiv w:val="1"/>
      <w:marLeft w:val="0"/>
      <w:marRight w:val="0"/>
      <w:marTop w:val="0"/>
      <w:marBottom w:val="0"/>
      <w:divBdr>
        <w:top w:val="none" w:sz="0" w:space="0" w:color="auto"/>
        <w:left w:val="none" w:sz="0" w:space="0" w:color="auto"/>
        <w:bottom w:val="none" w:sz="0" w:space="0" w:color="auto"/>
        <w:right w:val="none" w:sz="0" w:space="0" w:color="auto"/>
      </w:divBdr>
      <w:divsChild>
        <w:div w:id="98380899">
          <w:marLeft w:val="0"/>
          <w:marRight w:val="0"/>
          <w:marTop w:val="0"/>
          <w:marBottom w:val="0"/>
          <w:divBdr>
            <w:top w:val="none" w:sz="0" w:space="0" w:color="auto"/>
            <w:left w:val="none" w:sz="0" w:space="0" w:color="auto"/>
            <w:bottom w:val="none" w:sz="0" w:space="0" w:color="auto"/>
            <w:right w:val="none" w:sz="0" w:space="0" w:color="auto"/>
          </w:divBdr>
          <w:divsChild>
            <w:div w:id="206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ptn.transplant.hrsa.gov/data/view-data-reports/national-data/" TargetMode="External"/><Relationship Id="rId1" Type="http://schemas.openxmlformats.org/officeDocument/2006/relationships/hyperlink" Target="https://www.google.com/url?sa=t&amp;rct=j&amp;q=&amp;esrc=s&amp;source=web&amp;cd=&amp;ved=2ahUKEwjFuviDp_f9AhV3ElkFHXKkCw8QFnoECBUQAQ&amp;url=https%3A%2F%2Fonlinelibrary.wiley.com%2Fpb-assets%2Fassets%2F16006143%2FAJT_Instructions_to_Authors.pdf&amp;usg=AOvVaw0TU9YIIltiHjdxMHYvTeqj"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ensus.gov/" TargetMode="External"/><Relationship Id="rId18" Type="http://schemas.openxmlformats.org/officeDocument/2006/relationships/hyperlink" Target="https://www.ncbi.nlm.nih.gov/pmc/articles/PMC975889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muzaale@jhmi.edu" TargetMode="External"/><Relationship Id="rId17" Type="http://schemas.openxmlformats.org/officeDocument/2006/relationships/hyperlink" Target="https://www.cdc.gov/nchs/hus/data-finder.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eighborhoodatlas.medicine.wisc.edu/"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census.gov/"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optn.transplant.hrsa.gov/data/view-data-reports/national-data/"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376264CD7634EA6133A7CA02578CD" ma:contentTypeVersion="15" ma:contentTypeDescription="Create a new document." ma:contentTypeScope="" ma:versionID="781145ba4ac4367fe382f61de1993cbd">
  <xsd:schema xmlns:xsd="http://www.w3.org/2001/XMLSchema" xmlns:xs="http://www.w3.org/2001/XMLSchema" xmlns:p="http://schemas.microsoft.com/office/2006/metadata/properties" xmlns:ns2="0c04948a-f07f-470f-b371-01635e1c7003" xmlns:ns3="4983523b-e1bc-48dc-9edf-9f9d109347f2" targetNamespace="http://schemas.microsoft.com/office/2006/metadata/properties" ma:root="true" ma:fieldsID="887bf84f60f46e3015c38956a17145c0" ns2:_="" ns3:_="">
    <xsd:import namespace="0c04948a-f07f-470f-b371-01635e1c7003"/>
    <xsd:import namespace="4983523b-e1bc-48dc-9edf-9f9d109347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4948a-f07f-470f-b371-01635e1c7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3523b-e1bc-48dc-9edf-9f9d109347f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3171ca5-e8ae-4c62-bd51-a5133b3fbf24}" ma:internalName="TaxCatchAll" ma:showField="CatchAllData" ma:web="4983523b-e1bc-48dc-9edf-9f9d10934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983523b-e1bc-48dc-9edf-9f9d109347f2" xsi:nil="true"/>
    <lcf76f155ced4ddcb4097134ff3c332f xmlns="0c04948a-f07f-470f-b371-01635e1c70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C30C4-9A09-4DDB-9291-0B57CFA06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4948a-f07f-470f-b371-01635e1c7003"/>
    <ds:schemaRef ds:uri="4983523b-e1bc-48dc-9edf-9f9d10934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7E934-CC77-4D84-8F02-139707C4E123}">
  <ds:schemaRefs>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4983523b-e1bc-48dc-9edf-9f9d109347f2"/>
    <ds:schemaRef ds:uri="http://purl.org/dc/terms/"/>
    <ds:schemaRef ds:uri="0c04948a-f07f-470f-b371-01635e1c7003"/>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8B80CDF-7F86-4813-BB85-CE7E1ECBC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28</Pages>
  <Words>8162</Words>
  <Characters>46528</Characters>
  <Application>Microsoft Office Word</Application>
  <DocSecurity>0</DocSecurity>
  <Lines>387</Lines>
  <Paragraphs>109</Paragraphs>
  <ScaleCrop>false</ScaleCrop>
  <Company/>
  <LinksUpToDate>false</LinksUpToDate>
  <CharactersWithSpaces>54581</CharactersWithSpaces>
  <SharedDoc>false</SharedDoc>
  <HLinks>
    <vt:vector size="54" baseType="variant">
      <vt:variant>
        <vt:i4>1376324</vt:i4>
      </vt:variant>
      <vt:variant>
        <vt:i4>106</vt:i4>
      </vt:variant>
      <vt:variant>
        <vt:i4>0</vt:i4>
      </vt:variant>
      <vt:variant>
        <vt:i4>5</vt:i4>
      </vt:variant>
      <vt:variant>
        <vt:lpwstr>https://www.ncbi.nlm.nih.gov/pmc/articles/PMC9758895/</vt:lpwstr>
      </vt:variant>
      <vt:variant>
        <vt:lpwstr/>
      </vt:variant>
      <vt:variant>
        <vt:i4>917525</vt:i4>
      </vt:variant>
      <vt:variant>
        <vt:i4>102</vt:i4>
      </vt:variant>
      <vt:variant>
        <vt:i4>0</vt:i4>
      </vt:variant>
      <vt:variant>
        <vt:i4>5</vt:i4>
      </vt:variant>
      <vt:variant>
        <vt:lpwstr>https://www.cdc.gov/nchs/hus/data-finder.htm</vt:lpwstr>
      </vt:variant>
      <vt:variant>
        <vt:lpwstr/>
      </vt:variant>
      <vt:variant>
        <vt:i4>720905</vt:i4>
      </vt:variant>
      <vt:variant>
        <vt:i4>99</vt:i4>
      </vt:variant>
      <vt:variant>
        <vt:i4>0</vt:i4>
      </vt:variant>
      <vt:variant>
        <vt:i4>5</vt:i4>
      </vt:variant>
      <vt:variant>
        <vt:lpwstr>https://www.neighborhoodatlas.medicine.wisc.edu/</vt:lpwstr>
      </vt:variant>
      <vt:variant>
        <vt:lpwstr/>
      </vt:variant>
      <vt:variant>
        <vt:i4>3932281</vt:i4>
      </vt:variant>
      <vt:variant>
        <vt:i4>96</vt:i4>
      </vt:variant>
      <vt:variant>
        <vt:i4>0</vt:i4>
      </vt:variant>
      <vt:variant>
        <vt:i4>5</vt:i4>
      </vt:variant>
      <vt:variant>
        <vt:lpwstr>https://www.census.gov/</vt:lpwstr>
      </vt:variant>
      <vt:variant>
        <vt:lpwstr/>
      </vt:variant>
      <vt:variant>
        <vt:i4>4128893</vt:i4>
      </vt:variant>
      <vt:variant>
        <vt:i4>93</vt:i4>
      </vt:variant>
      <vt:variant>
        <vt:i4>0</vt:i4>
      </vt:variant>
      <vt:variant>
        <vt:i4>5</vt:i4>
      </vt:variant>
      <vt:variant>
        <vt:lpwstr>https://optn.transplant.hrsa.gov/data/view-data-reports/national-data/</vt:lpwstr>
      </vt:variant>
      <vt:variant>
        <vt:lpwstr/>
      </vt:variant>
      <vt:variant>
        <vt:i4>3997732</vt:i4>
      </vt:variant>
      <vt:variant>
        <vt:i4>29</vt:i4>
      </vt:variant>
      <vt:variant>
        <vt:i4>0</vt:i4>
      </vt:variant>
      <vt:variant>
        <vt:i4>5</vt:i4>
      </vt:variant>
      <vt:variant>
        <vt:lpwstr>http://www.census.gov/</vt:lpwstr>
      </vt:variant>
      <vt:variant>
        <vt:lpwstr/>
      </vt:variant>
      <vt:variant>
        <vt:i4>3932182</vt:i4>
      </vt:variant>
      <vt:variant>
        <vt:i4>0</vt:i4>
      </vt:variant>
      <vt:variant>
        <vt:i4>0</vt:i4>
      </vt:variant>
      <vt:variant>
        <vt:i4>5</vt:i4>
      </vt:variant>
      <vt:variant>
        <vt:lpwstr>mailto:muzaale@jhmi.edu</vt:lpwstr>
      </vt:variant>
      <vt:variant>
        <vt:lpwstr/>
      </vt:variant>
      <vt:variant>
        <vt:i4>4128893</vt:i4>
      </vt:variant>
      <vt:variant>
        <vt:i4>3</vt:i4>
      </vt:variant>
      <vt:variant>
        <vt:i4>0</vt:i4>
      </vt:variant>
      <vt:variant>
        <vt:i4>5</vt:i4>
      </vt:variant>
      <vt:variant>
        <vt:lpwstr>https://optn.transplant.hrsa.gov/data/view-data-reports/national-data/</vt:lpwstr>
      </vt:variant>
      <vt:variant>
        <vt:lpwstr/>
      </vt:variant>
      <vt:variant>
        <vt:i4>2949172</vt:i4>
      </vt:variant>
      <vt:variant>
        <vt:i4>0</vt:i4>
      </vt:variant>
      <vt:variant>
        <vt:i4>0</vt:i4>
      </vt:variant>
      <vt:variant>
        <vt:i4>5</vt:i4>
      </vt:variant>
      <vt:variant>
        <vt:lpwstr>https://www.google.com/url?sa=t&amp;rct=j&amp;q=&amp;esrc=s&amp;source=web&amp;cd=&amp;ved=2ahUKEwjFuviDp_f9AhV3ElkFHXKkCw8QFnoECBUQAQ&amp;url=https%3A%2F%2Fonlinelibrary.wiley.com%2Fpb-assets%2Fassets%2F16006143%2FAJT_Instructions_to_Authors.pdf&amp;usg=AOvVaw0TU9YIIltiHjdxMHYvTeq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Chang</dc:creator>
  <cp:keywords/>
  <dc:description/>
  <cp:lastModifiedBy>Mary Grace Bowring</cp:lastModifiedBy>
  <cp:revision>22</cp:revision>
  <dcterms:created xsi:type="dcterms:W3CDTF">2023-05-30T17:34:00Z</dcterms:created>
  <dcterms:modified xsi:type="dcterms:W3CDTF">2023-05-30T19:44:00Z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0x010100AF7376264CD7634EA6133A7CA02578CD</vt:lpwstr>
  </property>
  <property fmtid="{D5CDD505-2E9C-101B-9397-08002B2CF9AE}" pid="3" name="MediaServiceImageTags">
    <vt:lpwstr/>
  </property>
</Properties>
</file>